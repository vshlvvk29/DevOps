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2AF" w:rsidRDefault="00360A53" w:rsidP="004C02AF">
      <w:pPr>
        <w:spacing w:after="0" w:line="360"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Policy </w:t>
      </w:r>
      <w:r w:rsidR="005F18B8">
        <w:rPr>
          <w:rFonts w:ascii="Times New Roman" w:eastAsia="Times New Roman" w:hAnsi="Times New Roman" w:cs="Times New Roman"/>
          <w:b/>
          <w:bCs/>
          <w:color w:val="000000"/>
          <w:sz w:val="32"/>
          <w:szCs w:val="32"/>
        </w:rPr>
        <w:t>and</w:t>
      </w:r>
      <w:r>
        <w:rPr>
          <w:rFonts w:ascii="Times New Roman" w:eastAsia="Times New Roman" w:hAnsi="Times New Roman" w:cs="Times New Roman"/>
          <w:b/>
          <w:bCs/>
          <w:color w:val="000000"/>
          <w:sz w:val="32"/>
          <w:szCs w:val="32"/>
        </w:rPr>
        <w:t xml:space="preserve"> Charging Rules Function Node</w:t>
      </w:r>
    </w:p>
    <w:p w:rsidR="00E640FE" w:rsidRDefault="00E640FE" w:rsidP="004C02AF">
      <w:pPr>
        <w:spacing w:after="0" w:line="360" w:lineRule="atLeast"/>
        <w:jc w:val="center"/>
        <w:rPr>
          <w:rFonts w:ascii="Times New Roman" w:eastAsia="Times New Roman" w:hAnsi="Times New Roman" w:cs="Times New Roman"/>
          <w:b/>
          <w:bCs/>
          <w:color w:val="000000"/>
          <w:sz w:val="32"/>
          <w:szCs w:val="32"/>
        </w:rPr>
      </w:pPr>
    </w:p>
    <w:p w:rsidR="00F72D04" w:rsidRDefault="00F72D04" w:rsidP="004C02AF">
      <w:pPr>
        <w:spacing w:after="0" w:line="360" w:lineRule="atLeast"/>
        <w:jc w:val="center"/>
        <w:rPr>
          <w:rFonts w:ascii="Times New Roman" w:eastAsia="Times New Roman" w:hAnsi="Times New Roman" w:cs="Times New Roman"/>
          <w:b/>
          <w:bCs/>
          <w:color w:val="000000"/>
          <w:sz w:val="32"/>
          <w:szCs w:val="32"/>
        </w:rPr>
      </w:pPr>
    </w:p>
    <w:p w:rsidR="00F72D04" w:rsidRDefault="00F72D04" w:rsidP="004C02AF">
      <w:pPr>
        <w:spacing w:after="0" w:line="360" w:lineRule="atLeast"/>
        <w:jc w:val="center"/>
        <w:rPr>
          <w:rFonts w:ascii="Times New Roman" w:eastAsia="Times New Roman" w:hAnsi="Times New Roman" w:cs="Times New Roman"/>
          <w:b/>
          <w:bCs/>
          <w:color w:val="000000"/>
          <w:sz w:val="32"/>
          <w:szCs w:val="32"/>
        </w:rPr>
      </w:pPr>
    </w:p>
    <w:p w:rsidR="007B1BBE" w:rsidRDefault="00E640FE" w:rsidP="00726B70">
      <w:pPr>
        <w:spacing w:after="0" w:line="360" w:lineRule="atLeast"/>
        <w:jc w:val="center"/>
        <w:rPr>
          <w:rFonts w:ascii="Times New Roman" w:eastAsia="Times New Roman" w:hAnsi="Times New Roman" w:cs="Times New Roman"/>
          <w:b/>
          <w:bCs/>
          <w:i/>
          <w:color w:val="000000"/>
          <w:sz w:val="32"/>
          <w:szCs w:val="32"/>
        </w:rPr>
      </w:pPr>
      <w:r w:rsidRPr="007B1BBE">
        <w:rPr>
          <w:rFonts w:ascii="Times New Roman" w:eastAsia="Times New Roman" w:hAnsi="Times New Roman" w:cs="Times New Roman"/>
          <w:b/>
          <w:bCs/>
          <w:i/>
          <w:color w:val="000000"/>
          <w:sz w:val="32"/>
          <w:szCs w:val="32"/>
        </w:rPr>
        <w:t xml:space="preserve">Project report </w:t>
      </w:r>
      <w:r w:rsidR="00947307" w:rsidRPr="007B1BBE">
        <w:rPr>
          <w:rFonts w:ascii="Times New Roman" w:eastAsia="Times New Roman" w:hAnsi="Times New Roman" w:cs="Times New Roman"/>
          <w:b/>
          <w:bCs/>
          <w:i/>
          <w:color w:val="000000"/>
          <w:sz w:val="32"/>
          <w:szCs w:val="32"/>
        </w:rPr>
        <w:t>submitted in partial fulfillment of the requirement for the degree of</w:t>
      </w:r>
    </w:p>
    <w:p w:rsidR="00726B70" w:rsidRDefault="00947307" w:rsidP="00726B70">
      <w:pPr>
        <w:spacing w:after="0" w:line="360" w:lineRule="atLeast"/>
        <w:jc w:val="center"/>
        <w:rPr>
          <w:rFonts w:ascii="Times New Roman" w:eastAsia="Times New Roman" w:hAnsi="Times New Roman" w:cs="Times New Roman"/>
          <w:b/>
          <w:bCs/>
          <w:i/>
          <w:color w:val="000000"/>
          <w:sz w:val="32"/>
          <w:szCs w:val="32"/>
        </w:rPr>
      </w:pPr>
      <w:r w:rsidRPr="007B1BBE">
        <w:rPr>
          <w:rFonts w:ascii="Times New Roman" w:eastAsia="Times New Roman" w:hAnsi="Times New Roman" w:cs="Times New Roman"/>
          <w:b/>
          <w:bCs/>
          <w:i/>
          <w:color w:val="000000"/>
          <w:sz w:val="32"/>
          <w:szCs w:val="32"/>
        </w:rPr>
        <w:t xml:space="preserve"> B</w:t>
      </w:r>
      <w:r w:rsidR="00360A53">
        <w:rPr>
          <w:rFonts w:ascii="Times New Roman" w:eastAsia="Times New Roman" w:hAnsi="Times New Roman" w:cs="Times New Roman"/>
          <w:b/>
          <w:bCs/>
          <w:i/>
          <w:color w:val="000000"/>
          <w:sz w:val="32"/>
          <w:szCs w:val="32"/>
        </w:rPr>
        <w:t>achelor of Technology in Computer Science</w:t>
      </w:r>
      <w:r w:rsidRPr="007B1BBE">
        <w:rPr>
          <w:rFonts w:ascii="Times New Roman" w:eastAsia="Times New Roman" w:hAnsi="Times New Roman" w:cs="Times New Roman"/>
          <w:b/>
          <w:bCs/>
          <w:i/>
          <w:color w:val="000000"/>
          <w:sz w:val="32"/>
          <w:szCs w:val="32"/>
        </w:rPr>
        <w:t xml:space="preserve"> Engineering </w:t>
      </w:r>
    </w:p>
    <w:p w:rsidR="007B1BBE" w:rsidRPr="007B1BBE" w:rsidRDefault="007B1BBE" w:rsidP="00726B70">
      <w:pPr>
        <w:spacing w:after="0" w:line="360" w:lineRule="atLeast"/>
        <w:jc w:val="center"/>
        <w:rPr>
          <w:rFonts w:ascii="Times New Roman" w:eastAsia="Times New Roman" w:hAnsi="Times New Roman" w:cs="Times New Roman"/>
          <w:b/>
          <w:bCs/>
          <w:i/>
          <w:color w:val="000000"/>
          <w:sz w:val="32"/>
          <w:szCs w:val="32"/>
        </w:rPr>
      </w:pPr>
    </w:p>
    <w:p w:rsidR="00726B70" w:rsidRDefault="00726B70" w:rsidP="00726B70">
      <w:pPr>
        <w:spacing w:after="0" w:line="360" w:lineRule="atLeast"/>
        <w:jc w:val="center"/>
        <w:rPr>
          <w:rFonts w:ascii="Times New Roman" w:eastAsia="Times New Roman" w:hAnsi="Times New Roman" w:cs="Times New Roman"/>
          <w:b/>
          <w:bCs/>
          <w:color w:val="000000"/>
          <w:sz w:val="32"/>
          <w:szCs w:val="32"/>
        </w:rPr>
      </w:pPr>
    </w:p>
    <w:p w:rsidR="00726B70" w:rsidRDefault="0008320A" w:rsidP="00726B70">
      <w:pPr>
        <w:spacing w:after="0" w:line="360"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Submitted by</w:t>
      </w:r>
    </w:p>
    <w:p w:rsidR="0008320A" w:rsidRDefault="0008320A" w:rsidP="00726B70">
      <w:pPr>
        <w:spacing w:after="0" w:line="360" w:lineRule="atLeast"/>
        <w:jc w:val="center"/>
        <w:rPr>
          <w:rFonts w:ascii="Times New Roman" w:eastAsia="Times New Roman" w:hAnsi="Times New Roman" w:cs="Times New Roman"/>
          <w:b/>
          <w:bCs/>
          <w:color w:val="000000"/>
          <w:sz w:val="32"/>
          <w:szCs w:val="32"/>
        </w:rPr>
      </w:pPr>
    </w:p>
    <w:p w:rsidR="004C02AF" w:rsidRPr="004C02AF" w:rsidRDefault="00360A53" w:rsidP="00726B70">
      <w:pPr>
        <w:spacing w:after="0" w:line="360"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29"/>
          <w:szCs w:val="29"/>
        </w:rPr>
        <w:t>Sarthak Roy</w:t>
      </w:r>
      <w:r w:rsidR="004C02AF" w:rsidRPr="004C02AF">
        <w:rPr>
          <w:rFonts w:ascii="Times New Roman" w:eastAsia="Times New Roman" w:hAnsi="Times New Roman" w:cs="Times New Roman"/>
          <w:b/>
          <w:bCs/>
          <w:color w:val="000000"/>
          <w:sz w:val="29"/>
          <w:szCs w:val="29"/>
        </w:rPr>
        <w:t xml:space="preserve"> (</w:t>
      </w:r>
      <w:r>
        <w:rPr>
          <w:rFonts w:ascii="Times New Roman" w:eastAsia="Times New Roman" w:hAnsi="Times New Roman" w:cs="Times New Roman"/>
          <w:b/>
          <w:bCs/>
          <w:color w:val="000000"/>
          <w:sz w:val="29"/>
          <w:szCs w:val="29"/>
        </w:rPr>
        <w:t>1121028</w:t>
      </w:r>
      <w:r w:rsidR="004C02AF" w:rsidRPr="004C02AF">
        <w:rPr>
          <w:rFonts w:ascii="Times New Roman" w:eastAsia="Times New Roman" w:hAnsi="Times New Roman" w:cs="Times New Roman"/>
          <w:b/>
          <w:bCs/>
          <w:color w:val="000000"/>
          <w:sz w:val="29"/>
          <w:szCs w:val="29"/>
        </w:rPr>
        <w:t>)</w:t>
      </w:r>
    </w:p>
    <w:p w:rsidR="00726B70" w:rsidRDefault="0008320A" w:rsidP="00360A53">
      <w:pPr>
        <w:spacing w:before="555" w:after="0" w:line="330" w:lineRule="atLeast"/>
        <w:jc w:val="cente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 xml:space="preserve">Under the Supervision of </w:t>
      </w:r>
    </w:p>
    <w:p w:rsidR="00360A53" w:rsidRDefault="00360A53" w:rsidP="005256B2">
      <w:pPr>
        <w:spacing w:after="0" w:line="330" w:lineRule="atLeast"/>
        <w:jc w:val="cente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Sudhanshu Garg</w:t>
      </w:r>
    </w:p>
    <w:p w:rsidR="001A52A9" w:rsidRDefault="001A52A9" w:rsidP="005256B2">
      <w:pPr>
        <w:spacing w:after="0" w:line="330" w:lineRule="atLeast"/>
        <w:jc w:val="cente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Navitha Thakur</w:t>
      </w:r>
    </w:p>
    <w:p w:rsidR="00360A53" w:rsidRDefault="00360A53" w:rsidP="005256B2">
      <w:pPr>
        <w:spacing w:after="0" w:line="330" w:lineRule="atLeast"/>
        <w:jc w:val="cente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Akshay Jain</w:t>
      </w:r>
    </w:p>
    <w:p w:rsidR="00F72D04" w:rsidRDefault="00726B70" w:rsidP="00F72D04">
      <w:pPr>
        <w:spacing w:before="555" w:after="0" w:line="330" w:lineRule="atLeast"/>
        <w:jc w:val="center"/>
        <w:rPr>
          <w:rFonts w:ascii="Times New Roman" w:eastAsia="Times New Roman" w:hAnsi="Times New Roman" w:cs="Times New Roman"/>
          <w:b/>
          <w:bCs/>
          <w:color w:val="000000"/>
          <w:sz w:val="29"/>
          <w:szCs w:val="29"/>
        </w:rPr>
      </w:pPr>
      <w:r>
        <w:rPr>
          <w:rFonts w:ascii="Times New Roman" w:eastAsia="Times New Roman" w:hAnsi="Times New Roman" w:cs="Times New Roman"/>
          <w:b/>
          <w:bCs/>
          <w:noProof/>
          <w:color w:val="000000"/>
          <w:sz w:val="29"/>
          <w:szCs w:val="29"/>
        </w:rPr>
        <w:drawing>
          <wp:inline distT="0" distB="0" distL="0" distR="0">
            <wp:extent cx="1000125" cy="600075"/>
            <wp:effectExtent l="0" t="0" r="0" b="9525"/>
            <wp:docPr id="3" name="Picture 3" descr="C:\Users\Arindam\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ndam\Desktop\images (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4581"/>
                    <a:stretch/>
                  </pic:blipFill>
                  <pic:spPr bwMode="auto">
                    <a:xfrm>
                      <a:off x="0" y="0"/>
                      <a:ext cx="1008331" cy="604999"/>
                    </a:xfrm>
                    <a:prstGeom prst="rect">
                      <a:avLst/>
                    </a:prstGeom>
                    <a:noFill/>
                    <a:ln>
                      <a:noFill/>
                    </a:ln>
                    <a:extLst>
                      <a:ext uri="{53640926-AAD7-44D8-BBD7-CCE9431645EC}">
                        <a14:shadowObscured xmlns:a14="http://schemas.microsoft.com/office/drawing/2010/main"/>
                      </a:ext>
                    </a:extLst>
                  </pic:spPr>
                </pic:pic>
              </a:graphicData>
            </a:graphic>
          </wp:inline>
        </w:drawing>
      </w:r>
    </w:p>
    <w:p w:rsidR="004C02AF" w:rsidRPr="004C02AF" w:rsidRDefault="00360A53" w:rsidP="00F72D04">
      <w:pPr>
        <w:spacing w:before="555" w:after="0" w:line="330" w:lineRule="atLeast"/>
        <w:jc w:val="center"/>
        <w:rPr>
          <w:rFonts w:ascii="Times New Roman" w:eastAsia="Times New Roman" w:hAnsi="Times New Roman" w:cs="Times New Roman"/>
          <w:b/>
          <w:bCs/>
          <w:color w:val="000000"/>
          <w:sz w:val="32"/>
          <w:szCs w:val="29"/>
        </w:rPr>
      </w:pPr>
      <w:r>
        <w:rPr>
          <w:rFonts w:ascii="Times New Roman" w:eastAsia="Times New Roman" w:hAnsi="Times New Roman" w:cs="Times New Roman"/>
          <w:b/>
          <w:bCs/>
          <w:color w:val="000000"/>
          <w:sz w:val="28"/>
          <w:szCs w:val="24"/>
        </w:rPr>
        <w:t>SCHOOL OF COMPUTER SCIENCE</w:t>
      </w:r>
      <w:r w:rsidR="0008320A" w:rsidRPr="0008320A">
        <w:rPr>
          <w:rFonts w:ascii="Times New Roman" w:eastAsia="Times New Roman" w:hAnsi="Times New Roman" w:cs="Times New Roman"/>
          <w:b/>
          <w:bCs/>
          <w:color w:val="000000"/>
          <w:sz w:val="28"/>
          <w:szCs w:val="24"/>
        </w:rPr>
        <w:t xml:space="preserve"> ENGINEERING</w:t>
      </w:r>
    </w:p>
    <w:p w:rsidR="00F72D04" w:rsidRPr="0008320A" w:rsidRDefault="0008320A" w:rsidP="00F72D04">
      <w:pPr>
        <w:spacing w:before="240" w:after="0" w:line="285" w:lineRule="atLeast"/>
        <w:jc w:val="center"/>
        <w:rPr>
          <w:rFonts w:ascii="Times New Roman" w:eastAsia="Times New Roman" w:hAnsi="Times New Roman" w:cs="Times New Roman"/>
          <w:b/>
          <w:bCs/>
          <w:color w:val="000000"/>
          <w:sz w:val="32"/>
          <w:szCs w:val="24"/>
        </w:rPr>
      </w:pPr>
      <w:r w:rsidRPr="0008320A">
        <w:rPr>
          <w:rFonts w:ascii="Times New Roman" w:eastAsia="Times New Roman" w:hAnsi="Times New Roman" w:cs="Times New Roman"/>
          <w:b/>
          <w:bCs/>
          <w:color w:val="000000"/>
          <w:sz w:val="32"/>
          <w:szCs w:val="24"/>
        </w:rPr>
        <w:t>KIIT UNIVERSITY</w:t>
      </w:r>
    </w:p>
    <w:p w:rsidR="004C02AF" w:rsidRDefault="004C02AF" w:rsidP="00F72D04">
      <w:pPr>
        <w:spacing w:before="240" w:after="0" w:line="285" w:lineRule="atLeast"/>
        <w:jc w:val="center"/>
        <w:rPr>
          <w:rFonts w:ascii="Times New Roman" w:eastAsia="Times New Roman" w:hAnsi="Times New Roman" w:cs="Times New Roman"/>
          <w:b/>
          <w:bCs/>
          <w:color w:val="000000"/>
          <w:sz w:val="24"/>
          <w:szCs w:val="29"/>
        </w:rPr>
      </w:pPr>
      <w:r w:rsidRPr="004C02AF">
        <w:rPr>
          <w:rFonts w:ascii="Times New Roman" w:eastAsia="Times New Roman" w:hAnsi="Times New Roman" w:cs="Times New Roman"/>
          <w:b/>
          <w:bCs/>
          <w:color w:val="000000"/>
          <w:sz w:val="24"/>
          <w:szCs w:val="29"/>
        </w:rPr>
        <w:t>BHUBANESWAR-751024</w:t>
      </w:r>
    </w:p>
    <w:p w:rsidR="007B1BBE" w:rsidRPr="004C02AF" w:rsidRDefault="007B1BBE" w:rsidP="00F72D04">
      <w:pPr>
        <w:spacing w:before="240" w:after="0" w:line="285" w:lineRule="atLeast"/>
        <w:jc w:val="cente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4"/>
          <w:szCs w:val="29"/>
        </w:rPr>
        <w:t>2015</w:t>
      </w:r>
    </w:p>
    <w:p w:rsidR="004C02AF" w:rsidRDefault="004C02AF" w:rsidP="004C02AF">
      <w:pPr>
        <w:spacing w:after="0" w:line="330" w:lineRule="atLeast"/>
        <w:jc w:val="center"/>
        <w:rPr>
          <w:rFonts w:ascii="Times New Roman" w:eastAsia="Times New Roman" w:hAnsi="Times New Roman" w:cs="Times New Roman"/>
          <w:b/>
          <w:bCs/>
          <w:color w:val="000000"/>
          <w:sz w:val="29"/>
          <w:szCs w:val="29"/>
        </w:rPr>
      </w:pPr>
    </w:p>
    <w:p w:rsidR="004C02AF" w:rsidRDefault="004C02AF" w:rsidP="004C02AF">
      <w:pPr>
        <w:spacing w:after="0" w:line="330" w:lineRule="atLeast"/>
        <w:jc w:val="center"/>
        <w:rPr>
          <w:rFonts w:ascii="Times New Roman" w:eastAsia="Times New Roman" w:hAnsi="Times New Roman" w:cs="Times New Roman"/>
          <w:b/>
          <w:bCs/>
          <w:color w:val="000000"/>
          <w:sz w:val="29"/>
          <w:szCs w:val="29"/>
        </w:rPr>
      </w:pPr>
    </w:p>
    <w:p w:rsidR="006042C3" w:rsidRDefault="006042C3" w:rsidP="0008320A">
      <w:pPr>
        <w:spacing w:after="0" w:line="330" w:lineRule="atLeast"/>
        <w:jc w:val="center"/>
        <w:rPr>
          <w:rFonts w:ascii="Times New Roman" w:eastAsia="Times New Roman" w:hAnsi="Times New Roman" w:cs="Times New Roman"/>
          <w:b/>
          <w:bCs/>
          <w:color w:val="000000"/>
          <w:sz w:val="29"/>
          <w:szCs w:val="29"/>
          <w:u w:val="single"/>
        </w:rPr>
      </w:pPr>
    </w:p>
    <w:p w:rsidR="006042C3" w:rsidRDefault="006042C3" w:rsidP="0008320A">
      <w:pPr>
        <w:spacing w:after="0" w:line="330" w:lineRule="atLeast"/>
        <w:jc w:val="center"/>
        <w:rPr>
          <w:rFonts w:ascii="Times New Roman" w:eastAsia="Times New Roman" w:hAnsi="Times New Roman" w:cs="Times New Roman"/>
          <w:b/>
          <w:bCs/>
          <w:color w:val="000000"/>
          <w:sz w:val="29"/>
          <w:szCs w:val="29"/>
          <w:u w:val="single"/>
        </w:rPr>
      </w:pPr>
    </w:p>
    <w:p w:rsidR="006042C3" w:rsidRDefault="006042C3" w:rsidP="0008320A">
      <w:pPr>
        <w:spacing w:after="0" w:line="330" w:lineRule="atLeast"/>
        <w:jc w:val="center"/>
        <w:rPr>
          <w:rFonts w:ascii="Times New Roman" w:eastAsia="Times New Roman" w:hAnsi="Times New Roman" w:cs="Times New Roman"/>
          <w:b/>
          <w:bCs/>
          <w:color w:val="000000"/>
          <w:sz w:val="29"/>
          <w:szCs w:val="29"/>
          <w:u w:val="single"/>
        </w:rPr>
      </w:pPr>
    </w:p>
    <w:p w:rsidR="006042C3" w:rsidRDefault="006042C3" w:rsidP="0008320A">
      <w:pPr>
        <w:spacing w:after="0" w:line="330" w:lineRule="atLeast"/>
        <w:jc w:val="center"/>
        <w:rPr>
          <w:rFonts w:ascii="Times New Roman" w:eastAsia="Times New Roman" w:hAnsi="Times New Roman" w:cs="Times New Roman"/>
          <w:b/>
          <w:bCs/>
          <w:color w:val="000000"/>
          <w:sz w:val="29"/>
          <w:szCs w:val="29"/>
          <w:u w:val="single"/>
        </w:rPr>
      </w:pPr>
    </w:p>
    <w:p w:rsidR="00E02123" w:rsidRPr="0040625C" w:rsidRDefault="009F7ED1" w:rsidP="00E02123">
      <w:pPr>
        <w:rPr>
          <w:rFonts w:ascii="Times New Roman" w:hAnsi="Times New Roman" w:cs="Times New Roman"/>
          <w:sz w:val="32"/>
          <w:szCs w:val="32"/>
        </w:rPr>
      </w:pPr>
      <w:r>
        <w:rPr>
          <w:rFonts w:ascii="Times New Roman" w:hAnsi="Times New Roman" w:cs="Times New Roman"/>
          <w:sz w:val="32"/>
          <w:szCs w:val="32"/>
        </w:rPr>
        <w:br w:type="page"/>
      </w:r>
    </w:p>
    <w:p w:rsidR="00E02123" w:rsidRPr="00E02123" w:rsidRDefault="00E02123" w:rsidP="00E02123">
      <w:pPr>
        <w:jc w:val="center"/>
        <w:rPr>
          <w:rFonts w:ascii="Times New Roman" w:hAnsi="Times New Roman" w:cs="Times New Roman"/>
          <w:b/>
          <w:sz w:val="32"/>
          <w:szCs w:val="32"/>
          <w:u w:val="single"/>
        </w:rPr>
      </w:pPr>
      <w:r w:rsidRPr="00E02123">
        <w:rPr>
          <w:rFonts w:ascii="Times New Roman" w:hAnsi="Times New Roman" w:cs="Times New Roman"/>
          <w:b/>
          <w:sz w:val="32"/>
          <w:szCs w:val="32"/>
          <w:u w:val="single"/>
        </w:rPr>
        <w:lastRenderedPageBreak/>
        <w:t>CERTIFICATE</w:t>
      </w:r>
    </w:p>
    <w:p w:rsidR="00E02123" w:rsidRPr="00E02123" w:rsidRDefault="00E02123" w:rsidP="00E02123">
      <w:pPr>
        <w:rPr>
          <w:rFonts w:ascii="Times New Roman" w:hAnsi="Times New Roman" w:cs="Times New Roman"/>
          <w:sz w:val="32"/>
          <w:szCs w:val="32"/>
        </w:rPr>
      </w:pPr>
      <w:r w:rsidRPr="00E02123">
        <w:rPr>
          <w:rFonts w:ascii="Times New Roman" w:hAnsi="Times New Roman" w:cs="Times New Roman"/>
          <w:sz w:val="32"/>
          <w:szCs w:val="32"/>
        </w:rPr>
        <w:t>This is to certify that “Sarthak Roy” has carried out the Project work entitled “Policy and Charging Rules Function” for the award of Bac</w:t>
      </w:r>
      <w:r w:rsidRPr="00E02123">
        <w:rPr>
          <w:rFonts w:ascii="Times New Roman" w:hAnsi="Times New Roman" w:cs="Times New Roman"/>
          <w:sz w:val="32"/>
          <w:szCs w:val="32"/>
        </w:rPr>
        <w:t>h</w:t>
      </w:r>
      <w:r w:rsidRPr="00E02123">
        <w:rPr>
          <w:rFonts w:ascii="Times New Roman" w:hAnsi="Times New Roman" w:cs="Times New Roman"/>
          <w:sz w:val="32"/>
          <w:szCs w:val="32"/>
        </w:rPr>
        <w:t>elor of Technology Degree in Computer Science from KIIT Univers</w:t>
      </w:r>
      <w:r w:rsidRPr="00E02123">
        <w:rPr>
          <w:rFonts w:ascii="Times New Roman" w:hAnsi="Times New Roman" w:cs="Times New Roman"/>
          <w:sz w:val="32"/>
          <w:szCs w:val="32"/>
        </w:rPr>
        <w:t>i</w:t>
      </w:r>
      <w:r w:rsidRPr="00E02123">
        <w:rPr>
          <w:rFonts w:ascii="Times New Roman" w:hAnsi="Times New Roman" w:cs="Times New Roman"/>
          <w:sz w:val="32"/>
          <w:szCs w:val="32"/>
        </w:rPr>
        <w:t>ty, Bh</w:t>
      </w:r>
      <w:r w:rsidRPr="00E02123">
        <w:rPr>
          <w:rFonts w:ascii="Times New Roman" w:hAnsi="Times New Roman" w:cs="Times New Roman"/>
          <w:sz w:val="32"/>
          <w:szCs w:val="32"/>
        </w:rPr>
        <w:t>u</w:t>
      </w:r>
      <w:r w:rsidRPr="00E02123">
        <w:rPr>
          <w:rFonts w:ascii="Times New Roman" w:hAnsi="Times New Roman" w:cs="Times New Roman"/>
          <w:sz w:val="32"/>
          <w:szCs w:val="32"/>
        </w:rPr>
        <w:t xml:space="preserve">baneswar, India. </w:t>
      </w:r>
    </w:p>
    <w:p w:rsidR="00E02123" w:rsidRPr="00E02123" w:rsidRDefault="00E02123" w:rsidP="00E02123">
      <w:pPr>
        <w:rPr>
          <w:rFonts w:ascii="Times New Roman" w:hAnsi="Times New Roman" w:cs="Times New Roman"/>
          <w:sz w:val="32"/>
          <w:szCs w:val="32"/>
        </w:rPr>
      </w:pPr>
      <w:r w:rsidRPr="00E02123">
        <w:rPr>
          <w:rFonts w:ascii="Times New Roman" w:hAnsi="Times New Roman" w:cs="Times New Roman"/>
          <w:sz w:val="32"/>
          <w:szCs w:val="32"/>
        </w:rPr>
        <w:t xml:space="preserve"> To the best of our knowledge, this work has not been submitted earl</w:t>
      </w:r>
      <w:r w:rsidRPr="00E02123">
        <w:rPr>
          <w:rFonts w:ascii="Times New Roman" w:hAnsi="Times New Roman" w:cs="Times New Roman"/>
          <w:sz w:val="32"/>
          <w:szCs w:val="32"/>
        </w:rPr>
        <w:t>i</w:t>
      </w:r>
      <w:r w:rsidRPr="00E02123">
        <w:rPr>
          <w:rFonts w:ascii="Times New Roman" w:hAnsi="Times New Roman" w:cs="Times New Roman"/>
          <w:sz w:val="32"/>
          <w:szCs w:val="32"/>
        </w:rPr>
        <w:t xml:space="preserve">er to any university for the award of any degree. </w:t>
      </w:r>
    </w:p>
    <w:p w:rsidR="00E02123" w:rsidRPr="0040625C" w:rsidRDefault="00E02123" w:rsidP="00E02123">
      <w:pPr>
        <w:rPr>
          <w:rFonts w:ascii="Times New Roman" w:hAnsi="Times New Roman" w:cs="Times New Roman"/>
          <w:sz w:val="32"/>
          <w:szCs w:val="32"/>
        </w:rPr>
      </w:pPr>
      <w:bookmarkStart w:id="0" w:name="_GoBack"/>
      <w:bookmarkEnd w:id="0"/>
    </w:p>
    <w:p w:rsidR="00E02123" w:rsidRPr="0040625C" w:rsidRDefault="00E02123" w:rsidP="00E02123">
      <w:pPr>
        <w:rPr>
          <w:rFonts w:ascii="Times New Roman" w:hAnsi="Times New Roman" w:cs="Times New Roman"/>
          <w:sz w:val="32"/>
          <w:szCs w:val="32"/>
        </w:rPr>
      </w:pPr>
    </w:p>
    <w:p w:rsidR="00E02123" w:rsidRDefault="00E02123" w:rsidP="00E02123">
      <w:pPr>
        <w:rPr>
          <w:rFonts w:ascii="Times New Roman" w:hAnsi="Times New Roman" w:cs="Times New Roman"/>
          <w:sz w:val="32"/>
          <w:szCs w:val="32"/>
        </w:rPr>
      </w:pPr>
    </w:p>
    <w:p w:rsidR="00E02123" w:rsidRDefault="00E02123" w:rsidP="00E02123">
      <w:pPr>
        <w:rPr>
          <w:rFonts w:ascii="Times New Roman" w:hAnsi="Times New Roman" w:cs="Times New Roman"/>
          <w:b/>
          <w:i/>
          <w:sz w:val="32"/>
          <w:szCs w:val="32"/>
        </w:rPr>
      </w:pPr>
      <w:r>
        <w:rPr>
          <w:rFonts w:ascii="Times New Roman" w:hAnsi="Times New Roman" w:cs="Times New Roman"/>
          <w:b/>
          <w:i/>
          <w:sz w:val="32"/>
          <w:szCs w:val="32"/>
        </w:rPr>
        <w:t>Sudhanshu Garg</w:t>
      </w:r>
    </w:p>
    <w:p w:rsidR="00E02123" w:rsidRPr="008A2E0D" w:rsidRDefault="00E02123" w:rsidP="00E02123">
      <w:pPr>
        <w:rPr>
          <w:rFonts w:ascii="Times New Roman" w:hAnsi="Times New Roman" w:cs="Times New Roman"/>
          <w:sz w:val="32"/>
          <w:szCs w:val="32"/>
        </w:rPr>
      </w:pPr>
      <w:r>
        <w:rPr>
          <w:rFonts w:ascii="Times New Roman" w:hAnsi="Times New Roman" w:cs="Times New Roman"/>
          <w:b/>
          <w:i/>
          <w:sz w:val="32"/>
          <w:szCs w:val="32"/>
        </w:rPr>
        <w:t xml:space="preserve">(Senior Project </w:t>
      </w:r>
      <w:r w:rsidRPr="00790927">
        <w:rPr>
          <w:rFonts w:ascii="Times New Roman" w:hAnsi="Times New Roman" w:cs="Times New Roman"/>
          <w:b/>
          <w:i/>
          <w:sz w:val="32"/>
          <w:szCs w:val="32"/>
        </w:rPr>
        <w:t>Manager</w:t>
      </w:r>
      <w:r>
        <w:rPr>
          <w:rFonts w:ascii="Times New Roman" w:hAnsi="Times New Roman" w:cs="Times New Roman"/>
          <w:b/>
          <w:i/>
          <w:sz w:val="32"/>
          <w:szCs w:val="32"/>
        </w:rPr>
        <w:t>)</w:t>
      </w:r>
    </w:p>
    <w:p w:rsidR="00E02123" w:rsidRDefault="00E02123" w:rsidP="00E02123">
      <w:pPr>
        <w:rPr>
          <w:rFonts w:ascii="Times New Roman" w:hAnsi="Times New Roman" w:cs="Times New Roman"/>
          <w:b/>
          <w:i/>
          <w:sz w:val="32"/>
          <w:szCs w:val="32"/>
        </w:rPr>
      </w:pPr>
      <w:r w:rsidRPr="00790927">
        <w:rPr>
          <w:rFonts w:ascii="Times New Roman" w:hAnsi="Times New Roman" w:cs="Times New Roman"/>
          <w:b/>
          <w:i/>
          <w:sz w:val="32"/>
          <w:szCs w:val="32"/>
        </w:rPr>
        <w:t>(Aricent Technologies)</w:t>
      </w:r>
    </w:p>
    <w:p w:rsidR="00E02123" w:rsidRDefault="00E02123" w:rsidP="00E02123">
      <w:pPr>
        <w:rPr>
          <w:rFonts w:ascii="Times New Roman" w:hAnsi="Times New Roman" w:cs="Times New Roman"/>
          <w:b/>
          <w:i/>
          <w:sz w:val="32"/>
          <w:szCs w:val="32"/>
        </w:rPr>
      </w:pPr>
    </w:p>
    <w:p w:rsidR="00E02123" w:rsidRPr="00790927" w:rsidRDefault="00E02123" w:rsidP="00E02123">
      <w:pPr>
        <w:rPr>
          <w:rFonts w:ascii="Times New Roman" w:hAnsi="Times New Roman" w:cs="Times New Roman"/>
          <w:b/>
          <w:i/>
          <w:sz w:val="32"/>
          <w:szCs w:val="32"/>
        </w:rPr>
      </w:pPr>
      <w:r>
        <w:rPr>
          <w:rFonts w:ascii="Times New Roman" w:hAnsi="Times New Roman" w:cs="Times New Roman"/>
          <w:b/>
          <w:i/>
          <w:sz w:val="32"/>
          <w:szCs w:val="32"/>
        </w:rPr>
        <w:t>Akshay Jain</w:t>
      </w:r>
    </w:p>
    <w:p w:rsidR="00E02123" w:rsidRPr="008D78B6" w:rsidRDefault="00E02123" w:rsidP="00E02123">
      <w:pPr>
        <w:rPr>
          <w:rFonts w:ascii="Times New Roman" w:hAnsi="Times New Roman" w:cs="Times New Roman"/>
          <w:b/>
          <w:i/>
          <w:sz w:val="32"/>
          <w:szCs w:val="32"/>
        </w:rPr>
      </w:pPr>
      <w:r>
        <w:rPr>
          <w:rFonts w:ascii="Times New Roman" w:hAnsi="Times New Roman" w:cs="Times New Roman"/>
          <w:b/>
          <w:i/>
          <w:sz w:val="32"/>
          <w:szCs w:val="32"/>
        </w:rPr>
        <w:t>(Mentor)</w:t>
      </w:r>
    </w:p>
    <w:p w:rsidR="00E02123" w:rsidRPr="008D78B6" w:rsidRDefault="00E02123" w:rsidP="00E02123">
      <w:pPr>
        <w:rPr>
          <w:rFonts w:ascii="Times New Roman" w:hAnsi="Times New Roman" w:cs="Times New Roman"/>
          <w:b/>
          <w:i/>
          <w:sz w:val="32"/>
          <w:szCs w:val="32"/>
        </w:rPr>
      </w:pPr>
      <w:r w:rsidRPr="008D78B6">
        <w:rPr>
          <w:rFonts w:ascii="Times New Roman" w:hAnsi="Times New Roman" w:cs="Times New Roman"/>
          <w:b/>
          <w:i/>
          <w:sz w:val="32"/>
          <w:szCs w:val="32"/>
        </w:rPr>
        <w:t>(Aricent Technologies)</w:t>
      </w:r>
    </w:p>
    <w:p w:rsidR="00E02123" w:rsidRDefault="00E02123" w:rsidP="00E02123">
      <w:pPr>
        <w:tabs>
          <w:tab w:val="left" w:pos="2445"/>
        </w:tabs>
        <w:rPr>
          <w:rFonts w:ascii="Times New Roman" w:hAnsi="Times New Roman" w:cs="Times New Roman"/>
          <w:sz w:val="32"/>
          <w:szCs w:val="32"/>
        </w:rPr>
      </w:pPr>
      <w:r w:rsidRPr="008D78B6">
        <w:rPr>
          <w:rFonts w:ascii="Times New Roman" w:hAnsi="Times New Roman" w:cs="Times New Roman"/>
          <w:b/>
          <w:sz w:val="32"/>
          <w:szCs w:val="32"/>
        </w:rPr>
        <w:tab/>
      </w:r>
    </w:p>
    <w:p w:rsidR="00E02123" w:rsidRDefault="00E02123" w:rsidP="00E02123">
      <w:pPr>
        <w:tabs>
          <w:tab w:val="left" w:pos="2445"/>
        </w:tabs>
        <w:rPr>
          <w:rFonts w:ascii="Times New Roman" w:hAnsi="Times New Roman" w:cs="Times New Roman"/>
          <w:b/>
          <w:i/>
          <w:sz w:val="32"/>
          <w:szCs w:val="32"/>
        </w:rPr>
      </w:pPr>
      <w:proofErr w:type="spellStart"/>
      <w:r w:rsidRPr="00E02123">
        <w:rPr>
          <w:rFonts w:ascii="Times New Roman" w:hAnsi="Times New Roman" w:cs="Times New Roman"/>
          <w:b/>
          <w:i/>
          <w:sz w:val="32"/>
          <w:szCs w:val="32"/>
        </w:rPr>
        <w:t>Bhabani</w:t>
      </w:r>
      <w:proofErr w:type="spellEnd"/>
      <w:r w:rsidRPr="00E02123">
        <w:rPr>
          <w:rFonts w:ascii="Times New Roman" w:hAnsi="Times New Roman" w:cs="Times New Roman"/>
          <w:b/>
          <w:i/>
          <w:sz w:val="32"/>
          <w:szCs w:val="32"/>
        </w:rPr>
        <w:t xml:space="preserve"> Shankar Prasad Mishra</w:t>
      </w:r>
      <w:r w:rsidRPr="0040625C">
        <w:rPr>
          <w:rFonts w:ascii="Times New Roman" w:hAnsi="Times New Roman" w:cs="Times New Roman"/>
          <w:b/>
          <w:i/>
          <w:sz w:val="32"/>
          <w:szCs w:val="32"/>
        </w:rPr>
        <w:t xml:space="preserve">  </w:t>
      </w:r>
    </w:p>
    <w:p w:rsidR="004C02AF" w:rsidRPr="00E02123" w:rsidRDefault="00E02123" w:rsidP="00E02123">
      <w:pPr>
        <w:tabs>
          <w:tab w:val="left" w:pos="2445"/>
        </w:tabs>
        <w:rPr>
          <w:rFonts w:ascii="Times New Roman" w:hAnsi="Times New Roman" w:cs="Times New Roman"/>
          <w:sz w:val="32"/>
          <w:szCs w:val="32"/>
        </w:rPr>
      </w:pPr>
      <w:r>
        <w:rPr>
          <w:rFonts w:ascii="Times New Roman" w:hAnsi="Times New Roman" w:cs="Times New Roman"/>
          <w:b/>
          <w:i/>
          <w:sz w:val="32"/>
          <w:szCs w:val="32"/>
        </w:rPr>
        <w:t>(</w:t>
      </w:r>
      <w:r w:rsidR="00C6082D">
        <w:rPr>
          <w:rFonts w:ascii="Times New Roman" w:hAnsi="Times New Roman" w:cs="Times New Roman"/>
          <w:b/>
          <w:i/>
          <w:sz w:val="32"/>
          <w:szCs w:val="32"/>
        </w:rPr>
        <w:t>Associate</w:t>
      </w:r>
      <w:r>
        <w:rPr>
          <w:rFonts w:ascii="Times New Roman" w:hAnsi="Times New Roman" w:cs="Times New Roman"/>
          <w:b/>
          <w:i/>
          <w:sz w:val="32"/>
          <w:szCs w:val="32"/>
        </w:rPr>
        <w:t xml:space="preserve"> Dean)</w:t>
      </w:r>
      <w:r w:rsidRPr="0040625C">
        <w:rPr>
          <w:rFonts w:ascii="Times New Roman" w:hAnsi="Times New Roman" w:cs="Times New Roman"/>
          <w:b/>
          <w:i/>
          <w:sz w:val="32"/>
          <w:szCs w:val="32"/>
        </w:rPr>
        <w:t xml:space="preserve">                                                                                                                                 </w:t>
      </w:r>
    </w:p>
    <w:p w:rsidR="006042C3" w:rsidRDefault="006042C3" w:rsidP="00E02123">
      <w:pPr>
        <w:spacing w:after="0" w:line="330" w:lineRule="atLeast"/>
        <w:rPr>
          <w:rFonts w:ascii="Times New Roman" w:eastAsia="Times New Roman" w:hAnsi="Times New Roman" w:cs="Times New Roman"/>
          <w:b/>
          <w:bCs/>
          <w:color w:val="000000"/>
          <w:sz w:val="29"/>
          <w:szCs w:val="29"/>
        </w:rPr>
      </w:pPr>
    </w:p>
    <w:p w:rsidR="00E02123" w:rsidRDefault="00E02123" w:rsidP="00E02123">
      <w:pPr>
        <w:spacing w:after="0" w:line="330" w:lineRule="atLeast"/>
        <w:rPr>
          <w:rFonts w:ascii="Times New Roman" w:eastAsia="Times New Roman" w:hAnsi="Times New Roman" w:cs="Times New Roman"/>
          <w:b/>
          <w:bCs/>
          <w:color w:val="000000"/>
          <w:sz w:val="29"/>
          <w:szCs w:val="29"/>
        </w:rPr>
      </w:pPr>
    </w:p>
    <w:p w:rsidR="00E02123" w:rsidRDefault="00E02123" w:rsidP="00E02123">
      <w:pPr>
        <w:spacing w:after="0" w:line="330" w:lineRule="atLeast"/>
        <w:rPr>
          <w:rFonts w:ascii="Times New Roman" w:eastAsia="Times New Roman" w:hAnsi="Times New Roman" w:cs="Times New Roman"/>
          <w:b/>
          <w:bCs/>
          <w:color w:val="000000"/>
          <w:sz w:val="29"/>
          <w:szCs w:val="29"/>
        </w:rPr>
      </w:pPr>
    </w:p>
    <w:p w:rsidR="004C02AF" w:rsidRPr="001A52A9" w:rsidRDefault="004C5D4D" w:rsidP="001A52A9">
      <w:pPr>
        <w:spacing w:after="0" w:line="330" w:lineRule="atLeast"/>
        <w:jc w:val="cente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ACKNOWLEDGMENT</w:t>
      </w:r>
    </w:p>
    <w:p w:rsidR="004C02AF" w:rsidRPr="004C02AF" w:rsidRDefault="00BE337B" w:rsidP="004C02AF">
      <w:pPr>
        <w:spacing w:before="480" w:after="0" w:line="255" w:lineRule="atLeast"/>
        <w:ind w:firstLine="6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I</w:t>
      </w:r>
      <w:r w:rsidR="004C02AF" w:rsidRPr="004C02AF">
        <w:rPr>
          <w:rFonts w:ascii="Times New Roman" w:eastAsia="Times New Roman" w:hAnsi="Times New Roman" w:cs="Times New Roman"/>
          <w:color w:val="000000"/>
          <w:sz w:val="23"/>
          <w:szCs w:val="23"/>
        </w:rPr>
        <w:t xml:space="preserve"> take this opportunity to expr</w:t>
      </w:r>
      <w:r>
        <w:rPr>
          <w:rFonts w:ascii="Times New Roman" w:eastAsia="Times New Roman" w:hAnsi="Times New Roman" w:cs="Times New Roman"/>
          <w:color w:val="000000"/>
          <w:sz w:val="23"/>
          <w:szCs w:val="23"/>
        </w:rPr>
        <w:t>ess my sincere gratitude to my</w:t>
      </w:r>
      <w:r w:rsidR="004C02AF" w:rsidRPr="004C02AF">
        <w:rPr>
          <w:rFonts w:ascii="Times New Roman" w:eastAsia="Times New Roman" w:hAnsi="Times New Roman" w:cs="Times New Roman"/>
          <w:color w:val="000000"/>
          <w:sz w:val="23"/>
          <w:szCs w:val="23"/>
        </w:rPr>
        <w:t xml:space="preserve"> supervisor</w:t>
      </w:r>
      <w:r>
        <w:rPr>
          <w:rFonts w:ascii="Times New Roman" w:eastAsia="Times New Roman" w:hAnsi="Times New Roman" w:cs="Times New Roman"/>
          <w:color w:val="000000"/>
          <w:sz w:val="23"/>
          <w:szCs w:val="23"/>
        </w:rPr>
        <w:t>s Sudhanshu Garg, Navitha Thakur and Akshay Jain for their</w:t>
      </w:r>
      <w:r w:rsidR="004C02AF" w:rsidRPr="004C02AF">
        <w:rPr>
          <w:rFonts w:ascii="Times New Roman" w:eastAsia="Times New Roman" w:hAnsi="Times New Roman" w:cs="Times New Roman"/>
          <w:color w:val="000000"/>
          <w:sz w:val="23"/>
          <w:szCs w:val="23"/>
        </w:rPr>
        <w:t xml:space="preserve"> invaluable guidance. It would</w:t>
      </w:r>
      <w:r>
        <w:rPr>
          <w:rFonts w:ascii="Times New Roman" w:eastAsia="Times New Roman" w:hAnsi="Times New Roman" w:cs="Times New Roman"/>
          <w:color w:val="000000"/>
          <w:sz w:val="23"/>
          <w:szCs w:val="23"/>
        </w:rPr>
        <w:t xml:space="preserve"> have never been possible for me</w:t>
      </w:r>
      <w:r w:rsidR="004C02AF" w:rsidRPr="004C02AF">
        <w:rPr>
          <w:rFonts w:ascii="Times New Roman" w:eastAsia="Times New Roman" w:hAnsi="Times New Roman" w:cs="Times New Roman"/>
          <w:color w:val="000000"/>
          <w:sz w:val="23"/>
          <w:szCs w:val="23"/>
        </w:rPr>
        <w:t xml:space="preserve"> to take this p</w:t>
      </w:r>
      <w:r>
        <w:rPr>
          <w:rFonts w:ascii="Times New Roman" w:eastAsia="Times New Roman" w:hAnsi="Times New Roman" w:cs="Times New Roman"/>
          <w:color w:val="000000"/>
          <w:sz w:val="23"/>
          <w:szCs w:val="23"/>
        </w:rPr>
        <w:t>roject to completion without their innovative ideas and their</w:t>
      </w:r>
      <w:r w:rsidR="004C02AF" w:rsidRPr="004C02AF">
        <w:rPr>
          <w:rFonts w:ascii="Times New Roman" w:eastAsia="Times New Roman" w:hAnsi="Times New Roman" w:cs="Times New Roman"/>
          <w:color w:val="000000"/>
          <w:sz w:val="23"/>
          <w:szCs w:val="23"/>
        </w:rPr>
        <w:t xml:space="preserve"> relentless su</w:t>
      </w:r>
      <w:r w:rsidR="004C02AF" w:rsidRPr="004C02AF">
        <w:rPr>
          <w:rFonts w:ascii="Times New Roman" w:eastAsia="Times New Roman" w:hAnsi="Times New Roman" w:cs="Times New Roman"/>
          <w:color w:val="000000"/>
          <w:sz w:val="23"/>
          <w:szCs w:val="23"/>
        </w:rPr>
        <w:t>p</w:t>
      </w:r>
      <w:r w:rsidR="004C02AF" w:rsidRPr="004C02AF">
        <w:rPr>
          <w:rFonts w:ascii="Times New Roman" w:eastAsia="Times New Roman" w:hAnsi="Times New Roman" w:cs="Times New Roman"/>
          <w:color w:val="000000"/>
          <w:sz w:val="23"/>
          <w:szCs w:val="23"/>
        </w:rPr>
        <w:t>port and encou</w:t>
      </w:r>
      <w:r w:rsidR="004C02AF" w:rsidRPr="004C02AF">
        <w:rPr>
          <w:rFonts w:ascii="Times New Roman" w:eastAsia="Times New Roman" w:hAnsi="Times New Roman" w:cs="Times New Roman"/>
          <w:color w:val="000000"/>
          <w:sz w:val="23"/>
          <w:szCs w:val="23"/>
        </w:rPr>
        <w:t>r</w:t>
      </w:r>
      <w:r w:rsidR="004C02AF" w:rsidRPr="004C02AF">
        <w:rPr>
          <w:rFonts w:ascii="Times New Roman" w:eastAsia="Times New Roman" w:hAnsi="Times New Roman" w:cs="Times New Roman"/>
          <w:color w:val="000000"/>
          <w:sz w:val="23"/>
          <w:szCs w:val="23"/>
        </w:rPr>
        <w:t>agement. It has been a very enlighten</w:t>
      </w:r>
      <w:r>
        <w:rPr>
          <w:rFonts w:ascii="Times New Roman" w:eastAsia="Times New Roman" w:hAnsi="Times New Roman" w:cs="Times New Roman"/>
          <w:color w:val="000000"/>
          <w:sz w:val="23"/>
          <w:szCs w:val="23"/>
        </w:rPr>
        <w:t>ing experience to work under them</w:t>
      </w:r>
      <w:r w:rsidR="004C02AF" w:rsidRPr="004C02AF">
        <w:rPr>
          <w:rFonts w:ascii="Times New Roman" w:eastAsia="Times New Roman" w:hAnsi="Times New Roman" w:cs="Times New Roman"/>
          <w:color w:val="000000"/>
          <w:sz w:val="23"/>
          <w:szCs w:val="23"/>
        </w:rPr>
        <w:t>.</w:t>
      </w:r>
    </w:p>
    <w:p w:rsidR="004C02AF" w:rsidRPr="004C02AF" w:rsidRDefault="004C02AF" w:rsidP="004C02AF">
      <w:pPr>
        <w:spacing w:before="480" w:after="0" w:line="255" w:lineRule="atLeast"/>
        <w:jc w:val="both"/>
        <w:rPr>
          <w:rFonts w:ascii="Times New Roman" w:eastAsia="Times New Roman" w:hAnsi="Times New Roman" w:cs="Times New Roman"/>
          <w:color w:val="000000"/>
          <w:sz w:val="23"/>
          <w:szCs w:val="23"/>
        </w:rPr>
      </w:pPr>
      <w:r w:rsidRPr="004C02AF">
        <w:rPr>
          <w:rFonts w:ascii="Times New Roman" w:eastAsia="Times New Roman" w:hAnsi="Times New Roman" w:cs="Times New Roman"/>
          <w:color w:val="000000"/>
          <w:sz w:val="23"/>
          <w:szCs w:val="23"/>
        </w:rPr>
        <w:t xml:space="preserve">We are </w:t>
      </w:r>
      <w:r w:rsidR="00BE337B">
        <w:rPr>
          <w:rFonts w:ascii="Times New Roman" w:eastAsia="Times New Roman" w:hAnsi="Times New Roman" w:cs="Times New Roman"/>
          <w:color w:val="000000"/>
          <w:sz w:val="23"/>
          <w:szCs w:val="23"/>
        </w:rPr>
        <w:t>also grateful to Prof. Samaresh Mishra, Dean of School of Computer</w:t>
      </w:r>
      <w:r w:rsidRPr="004C02AF">
        <w:rPr>
          <w:rFonts w:ascii="Times New Roman" w:eastAsia="Times New Roman" w:hAnsi="Times New Roman" w:cs="Times New Roman"/>
          <w:color w:val="000000"/>
          <w:sz w:val="23"/>
          <w:szCs w:val="23"/>
        </w:rPr>
        <w:t xml:space="preserve"> Engineering, for his constant inspiration and encouragement during our work. We would also like to thank all faculty members of Dep</w:t>
      </w:r>
      <w:r w:rsidR="00BE337B">
        <w:rPr>
          <w:rFonts w:ascii="Times New Roman" w:eastAsia="Times New Roman" w:hAnsi="Times New Roman" w:cs="Times New Roman"/>
          <w:color w:val="000000"/>
          <w:sz w:val="23"/>
          <w:szCs w:val="23"/>
        </w:rPr>
        <w:t>artment of Computer</w:t>
      </w:r>
      <w:r w:rsidRPr="004C02AF">
        <w:rPr>
          <w:rFonts w:ascii="Times New Roman" w:eastAsia="Times New Roman" w:hAnsi="Times New Roman" w:cs="Times New Roman"/>
          <w:color w:val="000000"/>
          <w:sz w:val="23"/>
          <w:szCs w:val="23"/>
        </w:rPr>
        <w:t xml:space="preserve"> Engineering for their invaluable knowledge they imparted to us and for teaching the principles in an exciting and enjoyable way.</w:t>
      </w:r>
    </w:p>
    <w:p w:rsidR="004C02AF" w:rsidRPr="004C02AF" w:rsidRDefault="004C02AF" w:rsidP="004C02AF">
      <w:pPr>
        <w:spacing w:before="495" w:after="0" w:line="255" w:lineRule="atLeast"/>
        <w:jc w:val="both"/>
        <w:rPr>
          <w:rFonts w:ascii="Times New Roman" w:eastAsia="Times New Roman" w:hAnsi="Times New Roman" w:cs="Times New Roman"/>
          <w:color w:val="000000"/>
          <w:sz w:val="23"/>
          <w:szCs w:val="23"/>
        </w:rPr>
      </w:pPr>
      <w:r w:rsidRPr="004C02AF">
        <w:rPr>
          <w:rFonts w:ascii="Times New Roman" w:eastAsia="Times New Roman" w:hAnsi="Times New Roman" w:cs="Times New Roman"/>
          <w:color w:val="000000"/>
          <w:sz w:val="23"/>
          <w:szCs w:val="23"/>
        </w:rPr>
        <w:t xml:space="preserve">Our special thanks to my friends for their constant suggestions in my work and moral boost. I thank all staff </w:t>
      </w:r>
      <w:r w:rsidR="00BE337B">
        <w:rPr>
          <w:rFonts w:ascii="Times New Roman" w:eastAsia="Times New Roman" w:hAnsi="Times New Roman" w:cs="Times New Roman"/>
          <w:color w:val="000000"/>
          <w:sz w:val="23"/>
          <w:szCs w:val="23"/>
        </w:rPr>
        <w:t>members of School of Computer</w:t>
      </w:r>
      <w:r w:rsidRPr="004C02AF">
        <w:rPr>
          <w:rFonts w:ascii="Times New Roman" w:eastAsia="Times New Roman" w:hAnsi="Times New Roman" w:cs="Times New Roman"/>
          <w:color w:val="000000"/>
          <w:sz w:val="23"/>
          <w:szCs w:val="23"/>
        </w:rPr>
        <w:t xml:space="preserve"> Engineering of KIIT University who helped in many ways directly or indirectly during the period of our work.</w:t>
      </w:r>
    </w:p>
    <w:p w:rsidR="004C02AF" w:rsidRPr="004C02AF" w:rsidRDefault="004C02AF" w:rsidP="004C02AF">
      <w:pPr>
        <w:spacing w:before="480" w:after="0" w:line="255" w:lineRule="atLeast"/>
        <w:jc w:val="both"/>
        <w:rPr>
          <w:rFonts w:ascii="Times New Roman" w:eastAsia="Times New Roman" w:hAnsi="Times New Roman" w:cs="Times New Roman"/>
          <w:color w:val="000000"/>
          <w:sz w:val="23"/>
          <w:szCs w:val="23"/>
        </w:rPr>
      </w:pPr>
      <w:r w:rsidRPr="004C02AF">
        <w:rPr>
          <w:rFonts w:ascii="Times New Roman" w:eastAsia="Times New Roman" w:hAnsi="Times New Roman" w:cs="Times New Roman"/>
          <w:color w:val="000000"/>
          <w:sz w:val="23"/>
          <w:szCs w:val="23"/>
        </w:rPr>
        <w:t>We express my deep sense of reverence and gratitude to our parents, for their love, concern and blessings which are always with us.</w:t>
      </w:r>
    </w:p>
    <w:p w:rsidR="004C02AF" w:rsidRDefault="00BE337B" w:rsidP="00BE337B">
      <w:pPr>
        <w:spacing w:before="885" w:after="0" w:line="255"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Sarthak Roy</w:t>
      </w:r>
    </w:p>
    <w:p w:rsidR="004C02AF" w:rsidRDefault="004C02AF" w:rsidP="004C02AF">
      <w:pPr>
        <w:spacing w:before="120" w:line="255" w:lineRule="atLeast"/>
        <w:rPr>
          <w:rFonts w:ascii="Times New Roman" w:eastAsia="Times New Roman" w:hAnsi="Times New Roman" w:cs="Times New Roman"/>
          <w:color w:val="000000"/>
          <w:sz w:val="23"/>
          <w:szCs w:val="23"/>
        </w:rPr>
      </w:pPr>
    </w:p>
    <w:p w:rsidR="00476822" w:rsidRPr="004C02AF" w:rsidRDefault="00476822" w:rsidP="004C02AF">
      <w:pPr>
        <w:spacing w:before="120" w:line="255" w:lineRule="atLeast"/>
        <w:rPr>
          <w:rFonts w:ascii="Times New Roman" w:eastAsia="Times New Roman" w:hAnsi="Times New Roman" w:cs="Times New Roman"/>
          <w:color w:val="000000"/>
          <w:sz w:val="23"/>
          <w:szCs w:val="23"/>
        </w:rPr>
      </w:pPr>
    </w:p>
    <w:p w:rsidR="004C02AF" w:rsidRDefault="004C02AF" w:rsidP="004C02AF">
      <w:pPr>
        <w:spacing w:after="0" w:line="330" w:lineRule="atLeast"/>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77647B" w:rsidRDefault="0077647B" w:rsidP="00614949">
      <w:pPr>
        <w:spacing w:after="0" w:line="330" w:lineRule="atLeast"/>
        <w:jc w:val="center"/>
        <w:rPr>
          <w:rFonts w:ascii="Times New Roman" w:eastAsia="Times New Roman" w:hAnsi="Times New Roman" w:cs="Times New Roman"/>
          <w:b/>
          <w:bCs/>
          <w:color w:val="000000"/>
          <w:sz w:val="29"/>
          <w:szCs w:val="29"/>
        </w:rPr>
      </w:pPr>
    </w:p>
    <w:p w:rsidR="009F7ED1" w:rsidRDefault="009F7ED1">
      <w:pPr>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br w:type="page"/>
      </w:r>
    </w:p>
    <w:p w:rsidR="004C02AF" w:rsidRPr="00614949" w:rsidRDefault="004C02AF" w:rsidP="00614949">
      <w:pPr>
        <w:spacing w:after="0" w:line="330" w:lineRule="atLeast"/>
        <w:jc w:val="center"/>
        <w:rPr>
          <w:rFonts w:ascii="Times New Roman" w:eastAsia="Times New Roman" w:hAnsi="Times New Roman" w:cs="Times New Roman"/>
          <w:b/>
          <w:bCs/>
          <w:color w:val="000000"/>
          <w:sz w:val="29"/>
          <w:szCs w:val="29"/>
        </w:rPr>
      </w:pPr>
      <w:r w:rsidRPr="004C02AF">
        <w:rPr>
          <w:rFonts w:ascii="Times New Roman" w:eastAsia="Times New Roman" w:hAnsi="Times New Roman" w:cs="Times New Roman"/>
          <w:b/>
          <w:bCs/>
          <w:color w:val="000000"/>
          <w:sz w:val="29"/>
          <w:szCs w:val="29"/>
        </w:rPr>
        <w:lastRenderedPageBreak/>
        <w:t>Abstract</w:t>
      </w:r>
    </w:p>
    <w:p w:rsidR="00285BAF" w:rsidRPr="004C02AF" w:rsidRDefault="00614949" w:rsidP="00614949">
      <w:pPr>
        <w:spacing w:before="1080" w:after="0" w:line="360" w:lineRule="atLeast"/>
        <w:jc w:val="both"/>
        <w:rPr>
          <w:rFonts w:ascii="Times New Roman" w:eastAsia="Times New Roman" w:hAnsi="Times New Roman" w:cs="Times New Roman"/>
          <w:color w:val="000000"/>
          <w:sz w:val="23"/>
          <w:szCs w:val="23"/>
        </w:rPr>
      </w:pPr>
      <w:r w:rsidRPr="00614949">
        <w:rPr>
          <w:rFonts w:ascii="Times New Roman" w:eastAsia="Times New Roman" w:hAnsi="Times New Roman" w:cs="Times New Roman"/>
          <w:color w:val="000000"/>
          <w:sz w:val="23"/>
          <w:szCs w:val="23"/>
        </w:rPr>
        <w:t>Policy and Charging Rules Function (PCRF) is a function within the evolved packet core network of the telecommunications infrastructure and systems. PCRF enables policy rules making through the aggregation of information to and from the network, comprising components such as oper</w:t>
      </w:r>
      <w:r w:rsidRPr="00614949">
        <w:rPr>
          <w:rFonts w:ascii="Times New Roman" w:eastAsia="Times New Roman" w:hAnsi="Times New Roman" w:cs="Times New Roman"/>
          <w:color w:val="000000"/>
          <w:sz w:val="23"/>
          <w:szCs w:val="23"/>
        </w:rPr>
        <w:t>a</w:t>
      </w:r>
      <w:r w:rsidRPr="00614949">
        <w:rPr>
          <w:rFonts w:ascii="Times New Roman" w:eastAsia="Times New Roman" w:hAnsi="Times New Roman" w:cs="Times New Roman"/>
          <w:color w:val="000000"/>
          <w:sz w:val="23"/>
          <w:szCs w:val="23"/>
        </w:rPr>
        <w:t>tional support systems, business support systems, subscriber management platforms, usage dat</w:t>
      </w:r>
      <w:r w:rsidRPr="00614949">
        <w:rPr>
          <w:rFonts w:ascii="Times New Roman" w:eastAsia="Times New Roman" w:hAnsi="Times New Roman" w:cs="Times New Roman"/>
          <w:color w:val="000000"/>
          <w:sz w:val="23"/>
          <w:szCs w:val="23"/>
        </w:rPr>
        <w:t>a</w:t>
      </w:r>
      <w:r w:rsidRPr="00614949">
        <w:rPr>
          <w:rFonts w:ascii="Times New Roman" w:eastAsia="Times New Roman" w:hAnsi="Times New Roman" w:cs="Times New Roman"/>
          <w:color w:val="000000"/>
          <w:sz w:val="23"/>
          <w:szCs w:val="23"/>
        </w:rPr>
        <w:t>bases and other systems which are executed in real-time, supporting policy decisions at both the network level and also at the </w:t>
      </w:r>
      <w:r w:rsidR="00F03CA4">
        <w:rPr>
          <w:rFonts w:ascii="Times New Roman" w:eastAsia="Times New Roman" w:hAnsi="Times New Roman" w:cs="Times New Roman"/>
          <w:color w:val="000000"/>
          <w:sz w:val="23"/>
          <w:szCs w:val="23"/>
        </w:rPr>
        <w:t xml:space="preserve">subscriber level. </w:t>
      </w:r>
      <w:r w:rsidR="00F03CA4" w:rsidRPr="00F03CA4">
        <w:rPr>
          <w:rFonts w:ascii="Times New Roman" w:eastAsia="Times New Roman" w:hAnsi="Times New Roman" w:cs="Times New Roman"/>
          <w:color w:val="000000"/>
          <w:sz w:val="23"/>
          <w:szCs w:val="23"/>
        </w:rPr>
        <w:t>The Diameter base protocol is intended to provide an Authentication,</w:t>
      </w:r>
      <w:r w:rsidR="00F03CA4">
        <w:rPr>
          <w:rFonts w:ascii="Times New Roman" w:eastAsia="Times New Roman" w:hAnsi="Times New Roman" w:cs="Times New Roman"/>
          <w:color w:val="000000"/>
          <w:sz w:val="23"/>
          <w:szCs w:val="23"/>
        </w:rPr>
        <w:t xml:space="preserve"> </w:t>
      </w:r>
      <w:r w:rsidR="00F03CA4" w:rsidRPr="00F03CA4">
        <w:rPr>
          <w:rFonts w:ascii="Times New Roman" w:eastAsia="Times New Roman" w:hAnsi="Times New Roman" w:cs="Times New Roman"/>
          <w:color w:val="000000"/>
          <w:sz w:val="23"/>
          <w:szCs w:val="23"/>
        </w:rPr>
        <w:t>Authorization and Accounting (AAA) framework for applications such as</w:t>
      </w:r>
      <w:r w:rsidR="00F03CA4">
        <w:rPr>
          <w:rFonts w:ascii="Times New Roman" w:eastAsia="Times New Roman" w:hAnsi="Times New Roman" w:cs="Times New Roman"/>
          <w:color w:val="000000"/>
          <w:sz w:val="23"/>
          <w:szCs w:val="23"/>
        </w:rPr>
        <w:t xml:space="preserve"> </w:t>
      </w:r>
      <w:r w:rsidR="00F03CA4" w:rsidRPr="00F03CA4">
        <w:rPr>
          <w:rFonts w:ascii="Times New Roman" w:eastAsia="Times New Roman" w:hAnsi="Times New Roman" w:cs="Times New Roman"/>
          <w:color w:val="000000"/>
          <w:sz w:val="23"/>
          <w:szCs w:val="23"/>
        </w:rPr>
        <w:t>network access or IP m</w:t>
      </w:r>
      <w:r w:rsidR="00F03CA4" w:rsidRPr="00F03CA4">
        <w:rPr>
          <w:rFonts w:ascii="Times New Roman" w:eastAsia="Times New Roman" w:hAnsi="Times New Roman" w:cs="Times New Roman"/>
          <w:color w:val="000000"/>
          <w:sz w:val="23"/>
          <w:szCs w:val="23"/>
        </w:rPr>
        <w:t>o</w:t>
      </w:r>
      <w:r w:rsidR="00F03CA4" w:rsidRPr="00F03CA4">
        <w:rPr>
          <w:rFonts w:ascii="Times New Roman" w:eastAsia="Times New Roman" w:hAnsi="Times New Roman" w:cs="Times New Roman"/>
          <w:color w:val="000000"/>
          <w:sz w:val="23"/>
          <w:szCs w:val="23"/>
        </w:rPr>
        <w:t>bility. Diameter is also intended to work in</w:t>
      </w:r>
      <w:r w:rsidR="00F03CA4">
        <w:rPr>
          <w:rFonts w:ascii="Times New Roman" w:eastAsia="Times New Roman" w:hAnsi="Times New Roman" w:cs="Times New Roman"/>
          <w:color w:val="000000"/>
          <w:sz w:val="23"/>
          <w:szCs w:val="23"/>
        </w:rPr>
        <w:t xml:space="preserve"> </w:t>
      </w:r>
      <w:r w:rsidR="00F03CA4" w:rsidRPr="00F03CA4">
        <w:rPr>
          <w:rFonts w:ascii="Times New Roman" w:eastAsia="Times New Roman" w:hAnsi="Times New Roman" w:cs="Times New Roman"/>
          <w:color w:val="000000"/>
          <w:sz w:val="23"/>
          <w:szCs w:val="23"/>
        </w:rPr>
        <w:t>both local Authentication, Authorization &amp; Accounting and roaming</w:t>
      </w:r>
      <w:r w:rsidR="00F03CA4">
        <w:rPr>
          <w:rFonts w:ascii="Times New Roman" w:eastAsia="Times New Roman" w:hAnsi="Times New Roman" w:cs="Times New Roman"/>
          <w:color w:val="000000"/>
          <w:sz w:val="23"/>
          <w:szCs w:val="23"/>
        </w:rPr>
        <w:t xml:space="preserve"> situations. </w:t>
      </w:r>
      <w:r w:rsidR="00F03CA4" w:rsidRPr="00F03CA4">
        <w:rPr>
          <w:rFonts w:ascii="Times New Roman" w:eastAsia="Times New Roman" w:hAnsi="Times New Roman" w:cs="Times New Roman"/>
          <w:color w:val="000000"/>
          <w:sz w:val="23"/>
          <w:szCs w:val="23"/>
        </w:rPr>
        <w:t>The Diameter base application needs to be</w:t>
      </w:r>
      <w:r w:rsidR="00F03CA4">
        <w:rPr>
          <w:rFonts w:ascii="Times New Roman" w:eastAsia="Times New Roman" w:hAnsi="Times New Roman" w:cs="Times New Roman"/>
          <w:color w:val="000000"/>
          <w:sz w:val="23"/>
          <w:szCs w:val="23"/>
        </w:rPr>
        <w:t xml:space="preserve"> </w:t>
      </w:r>
      <w:r w:rsidR="00F03CA4" w:rsidRPr="00F03CA4">
        <w:rPr>
          <w:rFonts w:ascii="Times New Roman" w:eastAsia="Times New Roman" w:hAnsi="Times New Roman" w:cs="Times New Roman"/>
          <w:color w:val="000000"/>
          <w:sz w:val="23"/>
          <w:szCs w:val="23"/>
        </w:rPr>
        <w:t>supported by all Diameter impl</w:t>
      </w:r>
      <w:r w:rsidR="00F03CA4" w:rsidRPr="00F03CA4">
        <w:rPr>
          <w:rFonts w:ascii="Times New Roman" w:eastAsia="Times New Roman" w:hAnsi="Times New Roman" w:cs="Times New Roman"/>
          <w:color w:val="000000"/>
          <w:sz w:val="23"/>
          <w:szCs w:val="23"/>
        </w:rPr>
        <w:t>e</w:t>
      </w:r>
      <w:r w:rsidR="00F03CA4" w:rsidRPr="00F03CA4">
        <w:rPr>
          <w:rFonts w:ascii="Times New Roman" w:eastAsia="Times New Roman" w:hAnsi="Times New Roman" w:cs="Times New Roman"/>
          <w:color w:val="000000"/>
          <w:sz w:val="23"/>
          <w:szCs w:val="23"/>
        </w:rPr>
        <w:t>mentations.</w:t>
      </w:r>
    </w:p>
    <w:p w:rsidR="004C02AF" w:rsidRDefault="004C5D4D" w:rsidP="004C02AF">
      <w:pPr>
        <w:spacing w:before="840" w:line="255" w:lineRule="atLeast"/>
        <w:rPr>
          <w:rFonts w:ascii="Times New Roman" w:eastAsia="Times New Roman" w:hAnsi="Times New Roman" w:cs="Times New Roman"/>
          <w:color w:val="000000"/>
          <w:sz w:val="23"/>
          <w:szCs w:val="23"/>
        </w:rPr>
      </w:pPr>
      <w:r>
        <w:rPr>
          <w:rFonts w:ascii="Times New Roman" w:eastAsia="Times New Roman" w:hAnsi="Times New Roman" w:cs="Times New Roman"/>
          <w:i/>
          <w:iCs/>
          <w:color w:val="000000"/>
          <w:sz w:val="23"/>
          <w:szCs w:val="23"/>
        </w:rPr>
        <w:t>Key words</w:t>
      </w:r>
      <w:r w:rsidR="00497184">
        <w:rPr>
          <w:rFonts w:ascii="Times New Roman" w:eastAsia="Times New Roman" w:hAnsi="Times New Roman" w:cs="Times New Roman"/>
          <w:color w:val="000000"/>
          <w:sz w:val="23"/>
          <w:szCs w:val="23"/>
        </w:rPr>
        <w:t>—</w:t>
      </w:r>
    </w:p>
    <w:p w:rsidR="00497184"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AF</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Application Function</w:t>
      </w:r>
    </w:p>
    <w:p w:rsidR="00497184"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BBERF</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Bearer Binding and Event Reporting Function </w:t>
      </w:r>
    </w:p>
    <w:p w:rsidR="00497184"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BBF</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Bearer Binding Function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DRA</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Diameter Routing Agent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H-PCEF</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A PCEF in the HPLMN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H-PCRF</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A PCRF in the HPLMN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HRPD</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High Rate Packet Data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lastRenderedPageBreak/>
        <w:t>HSGW</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HRPD Serving Gateway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IP-CAN</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IP Connectivity Access Network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OFCS</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Offline Charging System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OCS</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Online Charging System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PCC</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Policy and Charging Control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PCEF</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Policy and Charging Enforcement Function</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PCRF</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Policy and Charging Rules Function </w:t>
      </w:r>
    </w:p>
    <w:p w:rsidR="004D7CDC"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QCI</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QoS Class Identifier </w:t>
      </w:r>
    </w:p>
    <w:p w:rsidR="00497184" w:rsidRPr="004C02AF" w:rsidRDefault="00497184" w:rsidP="004C02AF">
      <w:pPr>
        <w:spacing w:before="840" w:line="255" w:lineRule="atLeast"/>
        <w:rPr>
          <w:rFonts w:ascii="Times New Roman" w:eastAsia="Times New Roman" w:hAnsi="Times New Roman" w:cs="Times New Roman"/>
          <w:color w:val="000000"/>
          <w:sz w:val="23"/>
          <w:szCs w:val="23"/>
        </w:rPr>
      </w:pPr>
      <w:r w:rsidRPr="00497184">
        <w:rPr>
          <w:rFonts w:ascii="Times New Roman" w:eastAsia="Times New Roman" w:hAnsi="Times New Roman" w:cs="Times New Roman"/>
          <w:color w:val="000000"/>
          <w:sz w:val="23"/>
          <w:szCs w:val="23"/>
        </w:rPr>
        <w:t>SPR</w:t>
      </w:r>
      <w:r w:rsidR="004D7CDC">
        <w:rPr>
          <w:rFonts w:ascii="Times New Roman" w:eastAsia="Times New Roman" w:hAnsi="Times New Roman" w:cs="Times New Roman"/>
          <w:color w:val="000000"/>
          <w:sz w:val="23"/>
          <w:szCs w:val="23"/>
        </w:rPr>
        <w:t>:</w:t>
      </w:r>
      <w:r w:rsidRPr="00497184">
        <w:rPr>
          <w:rFonts w:ascii="Times New Roman" w:eastAsia="Times New Roman" w:hAnsi="Times New Roman" w:cs="Times New Roman"/>
          <w:color w:val="000000"/>
          <w:sz w:val="23"/>
          <w:szCs w:val="23"/>
        </w:rPr>
        <w:t xml:space="preserve"> Subscription Profile Repository</w:t>
      </w:r>
    </w:p>
    <w:p w:rsidR="004C5D4D" w:rsidRDefault="004C5D4D" w:rsidP="004C02AF">
      <w:pPr>
        <w:spacing w:before="225" w:after="0" w:line="285" w:lineRule="atLeast"/>
        <w:rPr>
          <w:rFonts w:ascii="Times New Roman" w:eastAsia="Times New Roman" w:hAnsi="Times New Roman" w:cs="Times New Roman"/>
          <w:color w:val="000000"/>
          <w:sz w:val="24"/>
          <w:szCs w:val="24"/>
        </w:rPr>
      </w:pPr>
    </w:p>
    <w:p w:rsidR="004C5D4D" w:rsidRDefault="004C5D4D" w:rsidP="004C02AF">
      <w:pPr>
        <w:spacing w:before="225" w:after="0" w:line="285" w:lineRule="atLeast"/>
        <w:rPr>
          <w:rFonts w:ascii="Times New Roman" w:eastAsia="Times New Roman" w:hAnsi="Times New Roman" w:cs="Times New Roman"/>
          <w:color w:val="000000"/>
          <w:sz w:val="24"/>
          <w:szCs w:val="24"/>
        </w:rPr>
      </w:pPr>
    </w:p>
    <w:p w:rsidR="004C5D4D" w:rsidRDefault="004C5D4D" w:rsidP="004C02AF">
      <w:pPr>
        <w:spacing w:before="225" w:after="0" w:line="285" w:lineRule="atLeast"/>
        <w:rPr>
          <w:rFonts w:ascii="Times New Roman" w:eastAsia="Times New Roman" w:hAnsi="Times New Roman" w:cs="Times New Roman"/>
          <w:color w:val="000000"/>
          <w:sz w:val="24"/>
          <w:szCs w:val="24"/>
        </w:rPr>
      </w:pPr>
    </w:p>
    <w:p w:rsidR="004C5D4D" w:rsidRDefault="004C5D4D" w:rsidP="004C02AF">
      <w:pPr>
        <w:spacing w:before="225" w:after="0" w:line="285" w:lineRule="atLeast"/>
        <w:rPr>
          <w:rFonts w:ascii="Times New Roman" w:eastAsia="Times New Roman" w:hAnsi="Times New Roman" w:cs="Times New Roman"/>
          <w:color w:val="000000"/>
          <w:sz w:val="24"/>
          <w:szCs w:val="24"/>
        </w:rPr>
      </w:pPr>
    </w:p>
    <w:p w:rsidR="004C5D4D" w:rsidRDefault="004C5D4D" w:rsidP="004C02AF">
      <w:pPr>
        <w:spacing w:before="225" w:after="0" w:line="285" w:lineRule="atLeast"/>
        <w:rPr>
          <w:rFonts w:ascii="Times New Roman" w:eastAsia="Times New Roman" w:hAnsi="Times New Roman" w:cs="Times New Roman"/>
          <w:color w:val="000000"/>
          <w:sz w:val="24"/>
          <w:szCs w:val="24"/>
        </w:rPr>
      </w:pPr>
    </w:p>
    <w:p w:rsidR="009F7ED1" w:rsidRDefault="009F7ED1" w:rsidP="004C5D4D">
      <w:pPr>
        <w:spacing w:before="225" w:after="0" w:line="285" w:lineRule="atLeast"/>
        <w:jc w:val="center"/>
        <w:rPr>
          <w:rFonts w:ascii="Times New Roman" w:eastAsia="Times New Roman" w:hAnsi="Times New Roman" w:cs="Times New Roman"/>
          <w:color w:val="000000"/>
          <w:sz w:val="40"/>
          <w:szCs w:val="24"/>
        </w:rPr>
      </w:pPr>
    </w:p>
    <w:p w:rsidR="004C02AF" w:rsidRPr="004C5D4D" w:rsidRDefault="004C5D4D" w:rsidP="004C5D4D">
      <w:pPr>
        <w:spacing w:before="225" w:after="0" w:line="285" w:lineRule="atLeast"/>
        <w:jc w:val="center"/>
        <w:rPr>
          <w:rFonts w:ascii="Times New Roman" w:eastAsia="Times New Roman" w:hAnsi="Times New Roman" w:cs="Times New Roman"/>
          <w:color w:val="000000"/>
          <w:sz w:val="40"/>
          <w:szCs w:val="24"/>
        </w:rPr>
      </w:pPr>
      <w:r>
        <w:rPr>
          <w:rFonts w:ascii="Times New Roman" w:eastAsia="Times New Roman" w:hAnsi="Times New Roman" w:cs="Times New Roman"/>
          <w:color w:val="000000"/>
          <w:sz w:val="40"/>
          <w:szCs w:val="24"/>
        </w:rPr>
        <w:t>Contents</w:t>
      </w:r>
    </w:p>
    <w:p w:rsidR="004C5D4D" w:rsidRPr="004C02AF" w:rsidRDefault="004C5D4D" w:rsidP="004C02AF">
      <w:pPr>
        <w:spacing w:before="225" w:after="0" w:line="285" w:lineRule="atLeast"/>
        <w:rPr>
          <w:rFonts w:ascii="Times New Roman" w:eastAsia="Times New Roman" w:hAnsi="Times New Roman" w:cs="Times New Roman"/>
          <w:color w:val="000000"/>
          <w:sz w:val="24"/>
          <w:szCs w:val="24"/>
        </w:rPr>
      </w:pPr>
    </w:p>
    <w:p w:rsidR="00A42F2C" w:rsidRDefault="00A42F2C" w:rsidP="004C02AF">
      <w:pPr>
        <w:spacing w:before="120" w:after="0" w:line="285" w:lineRule="atLeast"/>
        <w:jc w:val="both"/>
        <w:rPr>
          <w:rFonts w:ascii="Times New Roman" w:eastAsia="Times New Roman" w:hAnsi="Times New Roman" w:cs="Times New Roman"/>
          <w:i/>
          <w:color w:val="000000"/>
          <w:sz w:val="24"/>
          <w:szCs w:val="24"/>
        </w:rPr>
      </w:pPr>
    </w:p>
    <w:tbl>
      <w:tblPr>
        <w:tblW w:w="9342" w:type="dxa"/>
        <w:tblCellSpacing w:w="0" w:type="dxa"/>
        <w:tblCellMar>
          <w:left w:w="0" w:type="dxa"/>
          <w:right w:w="0" w:type="dxa"/>
        </w:tblCellMar>
        <w:tblLook w:val="04A0" w:firstRow="1" w:lastRow="0" w:firstColumn="1" w:lastColumn="0" w:noHBand="0" w:noVBand="1"/>
      </w:tblPr>
      <w:tblGrid>
        <w:gridCol w:w="9336"/>
        <w:gridCol w:w="6"/>
      </w:tblGrid>
      <w:tr w:rsidR="004C02AF" w:rsidRPr="004C02AF" w:rsidTr="00941A3C">
        <w:trPr>
          <w:trHeight w:val="330"/>
          <w:tblCellSpacing w:w="0" w:type="dxa"/>
        </w:trPr>
        <w:tc>
          <w:tcPr>
            <w:tcW w:w="9336" w:type="dxa"/>
            <w:vAlign w:val="bottom"/>
            <w:hideMark/>
          </w:tcPr>
          <w:tbl>
            <w:tblPr>
              <w:tblStyle w:val="TableGrid"/>
              <w:tblW w:w="9098" w:type="dxa"/>
              <w:tblBorders>
                <w:insideH w:val="single" w:sz="6" w:space="0" w:color="auto"/>
                <w:insideV w:val="single" w:sz="6" w:space="0" w:color="auto"/>
              </w:tblBorders>
              <w:tblLook w:val="04A0" w:firstRow="1" w:lastRow="0" w:firstColumn="1" w:lastColumn="0" w:noHBand="0" w:noVBand="1"/>
            </w:tblPr>
            <w:tblGrid>
              <w:gridCol w:w="4548"/>
              <w:gridCol w:w="4550"/>
            </w:tblGrid>
            <w:tr w:rsidR="00941A3C" w:rsidTr="00E00495">
              <w:trPr>
                <w:trHeight w:val="562"/>
              </w:trPr>
              <w:tc>
                <w:tcPr>
                  <w:tcW w:w="4548" w:type="dxa"/>
                  <w:shd w:val="clear" w:color="auto" w:fill="auto"/>
                </w:tcPr>
                <w:p w:rsidR="00941A3C" w:rsidRDefault="00941A3C" w:rsidP="004C02AF">
                  <w:pPr>
                    <w:spacing w:line="285" w:lineRule="atLeast"/>
                    <w:rPr>
                      <w:rFonts w:ascii="Times New Roman" w:eastAsia="Times New Roman" w:hAnsi="Times New Roman" w:cs="Times New Roman"/>
                      <w:sz w:val="24"/>
                      <w:szCs w:val="24"/>
                    </w:rPr>
                  </w:pPr>
                  <w:r w:rsidRPr="00941A3C">
                    <w:rPr>
                      <w:rFonts w:ascii="Times New Roman" w:eastAsia="Times New Roman" w:hAnsi="Times New Roman" w:cs="Times New Roman"/>
                      <w:sz w:val="24"/>
                      <w:szCs w:val="24"/>
                    </w:rPr>
                    <w:lastRenderedPageBreak/>
                    <w:t xml:space="preserve">1. Introduction                                                                                                  </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41A3C" w:rsidTr="00E00495">
              <w:trPr>
                <w:trHeight w:val="562"/>
              </w:trPr>
              <w:tc>
                <w:tcPr>
                  <w:tcW w:w="4548" w:type="dxa"/>
                  <w:shd w:val="clear" w:color="auto" w:fill="auto"/>
                </w:tcPr>
                <w:p w:rsidR="00941A3C" w:rsidRPr="00941A3C" w:rsidRDefault="00941A3C" w:rsidP="00941A3C">
                  <w:pPr>
                    <w:spacing w:before="105" w:line="285" w:lineRule="atLeast"/>
                    <w:jc w:val="both"/>
                    <w:rPr>
                      <w:rFonts w:ascii="Times New Roman" w:eastAsia="Times New Roman" w:hAnsi="Times New Roman" w:cs="Times New Roman"/>
                      <w:i/>
                      <w:iCs/>
                      <w:color w:val="000000"/>
                      <w:sz w:val="24"/>
                      <w:szCs w:val="24"/>
                    </w:rPr>
                  </w:pPr>
                  <w:r w:rsidRPr="004C02AF">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Introduction PCRF</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41A3C" w:rsidTr="00E00495">
              <w:trPr>
                <w:trHeight w:val="594"/>
              </w:trPr>
              <w:tc>
                <w:tcPr>
                  <w:tcW w:w="4548" w:type="dxa"/>
                  <w:shd w:val="clear" w:color="auto" w:fill="auto"/>
                </w:tcPr>
                <w:p w:rsidR="00941A3C" w:rsidRPr="00941A3C" w:rsidRDefault="00941A3C" w:rsidP="00941A3C">
                  <w:pPr>
                    <w:spacing w:before="120" w:line="285" w:lineRule="atLeast"/>
                    <w:jc w:val="both"/>
                    <w:rPr>
                      <w:rFonts w:ascii="Times New Roman" w:eastAsia="Times New Roman" w:hAnsi="Times New Roman" w:cs="Times New Roman"/>
                      <w:i/>
                      <w:iCs/>
                      <w:color w:val="000000"/>
                      <w:sz w:val="24"/>
                      <w:szCs w:val="24"/>
                    </w:rPr>
                  </w:pPr>
                  <w:r w:rsidRPr="004C02AF">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Introduction Diameter</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41A3C" w:rsidTr="00E00495">
              <w:trPr>
                <w:trHeight w:val="594"/>
              </w:trPr>
              <w:tc>
                <w:tcPr>
                  <w:tcW w:w="4548" w:type="dxa"/>
                  <w:shd w:val="clear" w:color="auto" w:fill="auto"/>
                </w:tcPr>
                <w:p w:rsidR="00941A3C" w:rsidRDefault="00941A3C" w:rsidP="004C02AF">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PCRF and Diameter working                                                                                </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41A3C" w:rsidTr="00E00495">
              <w:trPr>
                <w:trHeight w:val="594"/>
              </w:trPr>
              <w:tc>
                <w:tcPr>
                  <w:tcW w:w="4548" w:type="dxa"/>
                  <w:shd w:val="clear" w:color="auto" w:fill="auto"/>
                </w:tcPr>
                <w:p w:rsidR="00941A3C" w:rsidRPr="00941A3C" w:rsidRDefault="00941A3C" w:rsidP="00941A3C">
                  <w:pPr>
                    <w:spacing w:before="105" w:line="285" w:lineRule="atLeast"/>
                    <w:jc w:val="both"/>
                    <w:rPr>
                      <w:rFonts w:ascii="Times New Roman" w:eastAsia="Times New Roman" w:hAnsi="Times New Roman" w:cs="Times New Roman"/>
                      <w:i/>
                      <w:iCs/>
                      <w:color w:val="000000"/>
                      <w:sz w:val="24"/>
                      <w:szCs w:val="24"/>
                    </w:rPr>
                  </w:pPr>
                  <w:r w:rsidRPr="004C02AF">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Interfaces used for PCRF</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41A3C" w:rsidTr="00E00495">
              <w:trPr>
                <w:trHeight w:val="562"/>
              </w:trPr>
              <w:tc>
                <w:tcPr>
                  <w:tcW w:w="4548" w:type="dxa"/>
                  <w:shd w:val="clear" w:color="auto" w:fill="auto"/>
                </w:tcPr>
                <w:p w:rsidR="00941A3C" w:rsidRPr="00941A3C" w:rsidRDefault="00941A3C" w:rsidP="00941A3C">
                  <w:pPr>
                    <w:spacing w:before="120" w:line="285" w:lineRule="atLeast"/>
                    <w:jc w:val="both"/>
                    <w:rPr>
                      <w:rFonts w:ascii="Times New Roman" w:eastAsia="Times New Roman" w:hAnsi="Times New Roman" w:cs="Times New Roman"/>
                      <w:i/>
                      <w:color w:val="000000"/>
                      <w:sz w:val="24"/>
                      <w:szCs w:val="24"/>
                    </w:rPr>
                  </w:pPr>
                  <w:r w:rsidRPr="004C02AF">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Diameter messages for PCRF</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41A3C" w:rsidTr="00E00495">
              <w:trPr>
                <w:trHeight w:val="594"/>
              </w:trPr>
              <w:tc>
                <w:tcPr>
                  <w:tcW w:w="4548" w:type="dxa"/>
                  <w:shd w:val="clear" w:color="auto" w:fill="auto"/>
                </w:tcPr>
                <w:p w:rsidR="00941A3C" w:rsidRDefault="00941A3C" w:rsidP="004C02AF">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2.2.1 PCC rules on Gx</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941A3C" w:rsidTr="00E00495">
              <w:trPr>
                <w:trHeight w:val="594"/>
              </w:trPr>
              <w:tc>
                <w:tcPr>
                  <w:tcW w:w="4548" w:type="dxa"/>
                  <w:shd w:val="clear" w:color="auto" w:fill="auto"/>
                </w:tcPr>
                <w:p w:rsidR="00941A3C" w:rsidRPr="00941A3C" w:rsidRDefault="00941A3C" w:rsidP="00941A3C">
                  <w:pPr>
                    <w:spacing w:before="120" w:line="285" w:lineRule="atLeast"/>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2.2.2 Rx Messages</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941A3C" w:rsidTr="00E00495">
              <w:trPr>
                <w:trHeight w:val="594"/>
              </w:trPr>
              <w:tc>
                <w:tcPr>
                  <w:tcW w:w="4548" w:type="dxa"/>
                  <w:shd w:val="clear" w:color="auto" w:fill="auto"/>
                </w:tcPr>
                <w:p w:rsidR="00941A3C" w:rsidRPr="00941A3C" w:rsidRDefault="00941A3C" w:rsidP="00941A3C">
                  <w:pPr>
                    <w:spacing w:before="120" w:line="285" w:lineRule="atLeast"/>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i/>
                      <w:color w:val="000000"/>
                      <w:sz w:val="24"/>
                      <w:szCs w:val="24"/>
                    </w:rPr>
                    <w:t xml:space="preserve">2.2.3 Diameter application for </w:t>
                  </w:r>
                  <w:proofErr w:type="spellStart"/>
                  <w:r>
                    <w:rPr>
                      <w:rFonts w:ascii="Times New Roman" w:eastAsia="Times New Roman" w:hAnsi="Times New Roman" w:cs="Times New Roman"/>
                      <w:i/>
                      <w:color w:val="000000"/>
                      <w:sz w:val="24"/>
                      <w:szCs w:val="24"/>
                    </w:rPr>
                    <w:t>Sh</w:t>
                  </w:r>
                  <w:proofErr w:type="spellEnd"/>
                  <w:r>
                    <w:rPr>
                      <w:rFonts w:ascii="Times New Roman" w:eastAsia="Times New Roman" w:hAnsi="Times New Roman" w:cs="Times New Roman"/>
                      <w:i/>
                      <w:color w:val="000000"/>
                      <w:sz w:val="24"/>
                      <w:szCs w:val="24"/>
                    </w:rPr>
                    <w:t xml:space="preserve"> interface</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941A3C" w:rsidTr="00E00495">
              <w:trPr>
                <w:trHeight w:val="594"/>
              </w:trPr>
              <w:tc>
                <w:tcPr>
                  <w:tcW w:w="4548" w:type="dxa"/>
                  <w:shd w:val="clear" w:color="auto" w:fill="auto"/>
                </w:tcPr>
                <w:p w:rsidR="00941A3C" w:rsidRPr="00941A3C" w:rsidRDefault="00941A3C" w:rsidP="00941A3C">
                  <w:pPr>
                    <w:spacing w:before="105" w:line="285" w:lineRule="atLeast"/>
                    <w:jc w:val="both"/>
                    <w:rPr>
                      <w:rFonts w:ascii="Times New Roman" w:eastAsia="Times New Roman" w:hAnsi="Times New Roman" w:cs="Times New Roman"/>
                      <w:color w:val="000000"/>
                      <w:sz w:val="24"/>
                      <w:szCs w:val="24"/>
                    </w:rPr>
                  </w:pPr>
                  <w:r w:rsidRPr="004C02AF">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Result Codes </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941A3C" w:rsidTr="00E00495">
              <w:trPr>
                <w:trHeight w:val="594"/>
              </w:trPr>
              <w:tc>
                <w:tcPr>
                  <w:tcW w:w="4548" w:type="dxa"/>
                  <w:shd w:val="clear" w:color="auto" w:fill="auto"/>
                </w:tcPr>
                <w:p w:rsidR="00941A3C" w:rsidRPr="004C02AF" w:rsidRDefault="00941A3C" w:rsidP="00941A3C">
                  <w:pPr>
                    <w:spacing w:before="105" w:line="28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Pr="004C02AF">
                    <w:rPr>
                      <w:rFonts w:ascii="Times New Roman" w:eastAsia="Times New Roman" w:hAnsi="Times New Roman" w:cs="Times New Roman"/>
                      <w:color w:val="000000"/>
                      <w:sz w:val="24"/>
                      <w:szCs w:val="24"/>
                    </w:rPr>
                    <w:t>Conclusions</w:t>
                  </w:r>
                  <w:r>
                    <w:rPr>
                      <w:rFonts w:ascii="Times New Roman" w:eastAsia="Times New Roman" w:hAnsi="Times New Roman" w:cs="Times New Roman"/>
                      <w:color w:val="000000"/>
                      <w:sz w:val="24"/>
                      <w:szCs w:val="24"/>
                    </w:rPr>
                    <w:t xml:space="preserve"> </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941A3C" w:rsidTr="00E00495">
              <w:trPr>
                <w:trHeight w:val="594"/>
              </w:trPr>
              <w:tc>
                <w:tcPr>
                  <w:tcW w:w="4548" w:type="dxa"/>
                  <w:shd w:val="clear" w:color="auto" w:fill="auto"/>
                </w:tcPr>
                <w:p w:rsidR="00941A3C" w:rsidRPr="004C02AF" w:rsidRDefault="00941A3C" w:rsidP="00941A3C">
                  <w:pPr>
                    <w:spacing w:before="510" w:line="285" w:lineRule="atLeast"/>
                    <w:rPr>
                      <w:rFonts w:ascii="Times New Roman" w:eastAsia="Times New Roman" w:hAnsi="Times New Roman" w:cs="Times New Roman"/>
                      <w:color w:val="000000"/>
                      <w:sz w:val="24"/>
                      <w:szCs w:val="24"/>
                    </w:rPr>
                  </w:pPr>
                  <w:r w:rsidRPr="004C02AF">
                    <w:rPr>
                      <w:rFonts w:ascii="Times New Roman" w:eastAsia="Times New Roman" w:hAnsi="Times New Roman" w:cs="Times New Roman"/>
                      <w:color w:val="000000"/>
                      <w:sz w:val="24"/>
                      <w:szCs w:val="24"/>
                    </w:rPr>
                    <w:t>References</w:t>
                  </w:r>
                </w:p>
              </w:tc>
              <w:tc>
                <w:tcPr>
                  <w:tcW w:w="4550" w:type="dxa"/>
                  <w:shd w:val="clear" w:color="auto" w:fill="auto"/>
                </w:tcPr>
                <w:p w:rsidR="00941A3C" w:rsidRDefault="00E00495" w:rsidP="00E00495">
                  <w:pPr>
                    <w:spacing w:line="285" w:lineRule="atLeast"/>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bl>
          <w:p w:rsidR="004C02AF" w:rsidRPr="004C02AF" w:rsidRDefault="004C02AF" w:rsidP="004C02AF">
            <w:pPr>
              <w:spacing w:after="0" w:line="285" w:lineRule="atLeast"/>
              <w:rPr>
                <w:rFonts w:ascii="Times New Roman" w:eastAsia="Times New Roman" w:hAnsi="Times New Roman" w:cs="Times New Roman"/>
                <w:sz w:val="24"/>
                <w:szCs w:val="24"/>
              </w:rPr>
            </w:pPr>
          </w:p>
        </w:tc>
        <w:tc>
          <w:tcPr>
            <w:tcW w:w="6" w:type="dxa"/>
            <w:vAlign w:val="bottom"/>
            <w:hideMark/>
          </w:tcPr>
          <w:p w:rsidR="004C02AF" w:rsidRPr="004C02AF" w:rsidRDefault="004C02AF" w:rsidP="004C02AF">
            <w:pPr>
              <w:spacing w:after="0" w:line="285" w:lineRule="atLeast"/>
              <w:jc w:val="right"/>
              <w:rPr>
                <w:rFonts w:ascii="Times New Roman" w:eastAsia="Times New Roman" w:hAnsi="Times New Roman" w:cs="Times New Roman"/>
                <w:sz w:val="24"/>
                <w:szCs w:val="24"/>
              </w:rPr>
            </w:pPr>
          </w:p>
        </w:tc>
      </w:tr>
    </w:tbl>
    <w:p w:rsidR="004C02AF" w:rsidRDefault="004C02AF" w:rsidP="004C02AF">
      <w:pPr>
        <w:spacing w:after="0" w:line="330" w:lineRule="atLeast"/>
        <w:rPr>
          <w:rFonts w:ascii="Times New Roman" w:eastAsia="Times New Roman" w:hAnsi="Times New Roman" w:cs="Times New Roman"/>
          <w:b/>
          <w:bCs/>
          <w:color w:val="000000"/>
          <w:sz w:val="29"/>
          <w:szCs w:val="29"/>
        </w:rPr>
      </w:pPr>
    </w:p>
    <w:p w:rsidR="004C02AF" w:rsidRDefault="004C02AF" w:rsidP="004C02AF">
      <w:pPr>
        <w:spacing w:after="0" w:line="330" w:lineRule="atLeast"/>
        <w:rPr>
          <w:rFonts w:ascii="Times New Roman" w:eastAsia="Times New Roman" w:hAnsi="Times New Roman" w:cs="Times New Roman"/>
          <w:b/>
          <w:bCs/>
          <w:color w:val="000000"/>
          <w:sz w:val="29"/>
          <w:szCs w:val="29"/>
        </w:rPr>
      </w:pPr>
    </w:p>
    <w:p w:rsidR="004C02AF" w:rsidRDefault="004C02AF"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5D4D" w:rsidRDefault="004C5D4D" w:rsidP="004C02AF">
      <w:pPr>
        <w:spacing w:after="0" w:line="330" w:lineRule="atLeast"/>
        <w:rPr>
          <w:rFonts w:ascii="Times New Roman" w:eastAsia="Times New Roman" w:hAnsi="Times New Roman" w:cs="Times New Roman"/>
          <w:b/>
          <w:bCs/>
          <w:color w:val="000000"/>
          <w:sz w:val="29"/>
          <w:szCs w:val="29"/>
        </w:rPr>
      </w:pPr>
    </w:p>
    <w:p w:rsidR="004C02AF" w:rsidRPr="004C02AF" w:rsidRDefault="004C02AF" w:rsidP="004C02AF">
      <w:pPr>
        <w:spacing w:after="0" w:line="330" w:lineRule="atLeast"/>
        <w:rPr>
          <w:rFonts w:ascii="Times New Roman" w:eastAsia="Times New Roman" w:hAnsi="Times New Roman" w:cs="Times New Roman"/>
          <w:b/>
          <w:bCs/>
          <w:color w:val="000000"/>
          <w:sz w:val="29"/>
          <w:szCs w:val="29"/>
        </w:rPr>
      </w:pPr>
      <w:r w:rsidRPr="004C02AF">
        <w:rPr>
          <w:rFonts w:ascii="Times New Roman" w:eastAsia="Times New Roman" w:hAnsi="Times New Roman" w:cs="Times New Roman"/>
          <w:b/>
          <w:bCs/>
          <w:color w:val="000000"/>
          <w:sz w:val="29"/>
          <w:szCs w:val="29"/>
        </w:rPr>
        <w:t>Chapter </w:t>
      </w:r>
      <w:r w:rsidRPr="004C02AF">
        <w:rPr>
          <w:rFonts w:ascii="Times New Roman" w:eastAsia="Times New Roman" w:hAnsi="Times New Roman" w:cs="Times New Roman"/>
          <w:b/>
          <w:bCs/>
          <w:color w:val="000000"/>
          <w:sz w:val="32"/>
          <w:szCs w:val="32"/>
        </w:rPr>
        <w:t>1</w:t>
      </w:r>
    </w:p>
    <w:p w:rsidR="004C5D4D" w:rsidRDefault="004C5D4D" w:rsidP="004C02AF">
      <w:pPr>
        <w:spacing w:before="195" w:after="0" w:line="330" w:lineRule="atLeast"/>
        <w:rPr>
          <w:rFonts w:ascii="Times New Roman" w:eastAsia="Times New Roman" w:hAnsi="Times New Roman" w:cs="Times New Roman"/>
          <w:b/>
          <w:bCs/>
          <w:color w:val="000000"/>
          <w:sz w:val="29"/>
          <w:szCs w:val="29"/>
        </w:rPr>
      </w:pPr>
    </w:p>
    <w:p w:rsidR="004C02AF" w:rsidRPr="00DD40DD" w:rsidRDefault="004C02AF" w:rsidP="00DD40DD">
      <w:pPr>
        <w:spacing w:before="195" w:after="0" w:line="330" w:lineRule="atLeast"/>
        <w:rPr>
          <w:rFonts w:ascii="Times New Roman" w:eastAsia="Times New Roman" w:hAnsi="Times New Roman" w:cs="Times New Roman"/>
          <w:b/>
          <w:bCs/>
          <w:color w:val="000000"/>
          <w:sz w:val="29"/>
          <w:szCs w:val="29"/>
        </w:rPr>
      </w:pPr>
      <w:r w:rsidRPr="004C02AF">
        <w:rPr>
          <w:rFonts w:ascii="Times New Roman" w:eastAsia="Times New Roman" w:hAnsi="Times New Roman" w:cs="Times New Roman"/>
          <w:b/>
          <w:bCs/>
          <w:color w:val="000000"/>
          <w:sz w:val="29"/>
          <w:szCs w:val="29"/>
        </w:rPr>
        <w:t>Introduction</w:t>
      </w:r>
    </w:p>
    <w:p w:rsidR="00DD40DD" w:rsidRPr="004C02AF" w:rsidRDefault="00DD40DD" w:rsidP="00DD40DD">
      <w:pPr>
        <w:spacing w:before="360" w:after="0" w:line="360" w:lineRule="atLeast"/>
        <w:jc w:val="both"/>
        <w:rPr>
          <w:rFonts w:ascii="Times New Roman" w:eastAsia="Times New Roman" w:hAnsi="Times New Roman" w:cs="Times New Roman"/>
          <w:b/>
          <w:bCs/>
          <w:color w:val="000000"/>
          <w:sz w:val="23"/>
          <w:szCs w:val="23"/>
        </w:rPr>
      </w:pPr>
    </w:p>
    <w:p w:rsidR="004C02AF" w:rsidRDefault="00A012FF" w:rsidP="00AF7724">
      <w:pPr>
        <w:pStyle w:val="ListParagraph"/>
        <w:numPr>
          <w:ilvl w:val="1"/>
          <w:numId w:val="1"/>
        </w:numPr>
        <w:spacing w:before="720" w:after="0" w:line="270" w:lineRule="atLeast"/>
        <w:rPr>
          <w:rFonts w:ascii="Times New Roman" w:eastAsia="Times New Roman" w:hAnsi="Times New Roman" w:cs="Times New Roman"/>
          <w:b/>
          <w:bCs/>
          <w:i/>
          <w:iCs/>
          <w:color w:val="000000"/>
          <w:sz w:val="23"/>
          <w:szCs w:val="23"/>
        </w:rPr>
      </w:pPr>
      <w:r>
        <w:rPr>
          <w:rFonts w:ascii="Times New Roman" w:eastAsia="Times New Roman" w:hAnsi="Times New Roman" w:cs="Times New Roman"/>
          <w:b/>
          <w:bCs/>
          <w:i/>
          <w:iCs/>
          <w:color w:val="000000"/>
          <w:sz w:val="23"/>
          <w:szCs w:val="23"/>
        </w:rPr>
        <w:lastRenderedPageBreak/>
        <w:t>Introduction PCRF</w:t>
      </w:r>
    </w:p>
    <w:p w:rsidR="00A012FF" w:rsidRDefault="00A012FF" w:rsidP="00A012FF">
      <w:pPr>
        <w:pStyle w:val="ListParagraph"/>
        <w:spacing w:before="720" w:after="0" w:line="270" w:lineRule="atLeast"/>
        <w:ind w:left="405"/>
        <w:rPr>
          <w:rFonts w:ascii="Times New Roman" w:eastAsia="Times New Roman" w:hAnsi="Times New Roman" w:cs="Times New Roman"/>
          <w:b/>
          <w:bCs/>
          <w:i/>
          <w:iCs/>
          <w:color w:val="000000"/>
          <w:sz w:val="23"/>
          <w:szCs w:val="23"/>
        </w:rPr>
      </w:pP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t>PCRF is a node placed in the EPC of LTE network. As a policy engine, it performs the following functions:</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B7"/>
      </w:r>
      <w:r w:rsidRPr="00A012FF">
        <w:rPr>
          <w:rFonts w:ascii="Times New Roman" w:eastAsia="Times New Roman" w:hAnsi="Times New Roman" w:cs="Times New Roman"/>
          <w:bCs/>
          <w:iCs/>
          <w:color w:val="000000"/>
          <w:sz w:val="23"/>
          <w:szCs w:val="23"/>
        </w:rPr>
        <w:t>Flow Based Charging, including charging control and online credit control.</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B7"/>
      </w:r>
      <w:r w:rsidRPr="00A012FF">
        <w:rPr>
          <w:rFonts w:ascii="Times New Roman" w:eastAsia="Times New Roman" w:hAnsi="Times New Roman" w:cs="Times New Roman"/>
          <w:bCs/>
          <w:iCs/>
          <w:color w:val="000000"/>
          <w:sz w:val="23"/>
          <w:szCs w:val="23"/>
        </w:rPr>
        <w:t>Policy control (for example. gating control, QoS control, QoS signaling) PCRF enables   us to co</w:t>
      </w:r>
      <w:r w:rsidRPr="00A012FF">
        <w:rPr>
          <w:rFonts w:ascii="Times New Roman" w:eastAsia="Times New Roman" w:hAnsi="Times New Roman" w:cs="Times New Roman"/>
          <w:bCs/>
          <w:iCs/>
          <w:color w:val="000000"/>
          <w:sz w:val="23"/>
          <w:szCs w:val="23"/>
        </w:rPr>
        <w:t>n</w:t>
      </w:r>
      <w:r w:rsidRPr="00A012FF">
        <w:rPr>
          <w:rFonts w:ascii="Times New Roman" w:eastAsia="Times New Roman" w:hAnsi="Times New Roman" w:cs="Times New Roman"/>
          <w:bCs/>
          <w:iCs/>
          <w:color w:val="000000"/>
          <w:sz w:val="23"/>
          <w:szCs w:val="23"/>
        </w:rPr>
        <w:t xml:space="preserve">trol policies and QoS in real time network. </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t>The PCRF controls bandwidth or usage while communicating with other peer nodes and when the network is busy, it enables network operators:</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B7"/>
      </w:r>
      <w:r w:rsidRPr="00A012FF">
        <w:rPr>
          <w:rFonts w:ascii="Times New Roman" w:eastAsia="Times New Roman" w:hAnsi="Times New Roman" w:cs="Times New Roman"/>
          <w:bCs/>
          <w:iCs/>
          <w:color w:val="000000"/>
          <w:sz w:val="23"/>
          <w:szCs w:val="23"/>
        </w:rPr>
        <w:t>To offer high quality of services to the user.</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B7"/>
      </w:r>
      <w:r w:rsidRPr="00A012FF">
        <w:rPr>
          <w:rFonts w:ascii="Times New Roman" w:eastAsia="Times New Roman" w:hAnsi="Times New Roman" w:cs="Times New Roman"/>
          <w:bCs/>
          <w:iCs/>
          <w:color w:val="000000"/>
          <w:sz w:val="23"/>
          <w:szCs w:val="23"/>
        </w:rPr>
        <w:t xml:space="preserve">To offer precise pricing plans to the user PCRF supports three interfaces that are </w:t>
      </w:r>
      <w:proofErr w:type="spellStart"/>
      <w:r w:rsidRPr="00A012FF">
        <w:rPr>
          <w:rFonts w:ascii="Times New Roman" w:eastAsia="Times New Roman" w:hAnsi="Times New Roman" w:cs="Times New Roman"/>
          <w:bCs/>
          <w:iCs/>
          <w:color w:val="000000"/>
          <w:sz w:val="23"/>
          <w:szCs w:val="23"/>
        </w:rPr>
        <w:t>Gx</w:t>
      </w:r>
      <w:proofErr w:type="spellEnd"/>
      <w:r w:rsidRPr="00A012FF">
        <w:rPr>
          <w:rFonts w:ascii="Times New Roman" w:eastAsia="Times New Roman" w:hAnsi="Times New Roman" w:cs="Times New Roman"/>
          <w:bCs/>
          <w:iCs/>
          <w:color w:val="000000"/>
          <w:sz w:val="23"/>
          <w:szCs w:val="23"/>
        </w:rPr>
        <w:t xml:space="preserve"> Interface, </w:t>
      </w:r>
      <w:proofErr w:type="spellStart"/>
      <w:r w:rsidRPr="00A012FF">
        <w:rPr>
          <w:rFonts w:ascii="Times New Roman" w:eastAsia="Times New Roman" w:hAnsi="Times New Roman" w:cs="Times New Roman"/>
          <w:bCs/>
          <w:iCs/>
          <w:color w:val="000000"/>
          <w:sz w:val="23"/>
          <w:szCs w:val="23"/>
        </w:rPr>
        <w:t>Sh</w:t>
      </w:r>
      <w:proofErr w:type="spellEnd"/>
      <w:r w:rsidRPr="00A012FF">
        <w:rPr>
          <w:rFonts w:ascii="Times New Roman" w:eastAsia="Times New Roman" w:hAnsi="Times New Roman" w:cs="Times New Roman"/>
          <w:bCs/>
          <w:iCs/>
          <w:color w:val="000000"/>
          <w:sz w:val="23"/>
          <w:szCs w:val="23"/>
        </w:rPr>
        <w:t xml:space="preserve"> Interface, and Rx Interface. </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t>Following features are supported in PCRF release 2.1:</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B7"/>
      </w:r>
      <w:r w:rsidRPr="00A012FF">
        <w:rPr>
          <w:rFonts w:ascii="Times New Roman" w:eastAsia="Times New Roman" w:hAnsi="Times New Roman" w:cs="Times New Roman"/>
          <w:bCs/>
          <w:iCs/>
          <w:color w:val="000000"/>
          <w:sz w:val="23"/>
          <w:szCs w:val="23"/>
        </w:rPr>
        <w:t>System Features</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t>The system features helps you to control and monitor the PCRF. It also helps in enhancing the pe</w:t>
      </w:r>
      <w:r w:rsidRPr="00A012FF">
        <w:rPr>
          <w:rFonts w:ascii="Times New Roman" w:eastAsia="Times New Roman" w:hAnsi="Times New Roman" w:cs="Times New Roman"/>
          <w:bCs/>
          <w:iCs/>
          <w:color w:val="000000"/>
          <w:sz w:val="23"/>
          <w:szCs w:val="23"/>
        </w:rPr>
        <w:t>r</w:t>
      </w:r>
      <w:r w:rsidRPr="00A012FF">
        <w:rPr>
          <w:rFonts w:ascii="Times New Roman" w:eastAsia="Times New Roman" w:hAnsi="Times New Roman" w:cs="Times New Roman"/>
          <w:bCs/>
          <w:iCs/>
          <w:color w:val="000000"/>
          <w:sz w:val="23"/>
          <w:szCs w:val="23"/>
        </w:rPr>
        <w:t>formance of the PCRF.PCRF supports the following system features:</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Starting PCRF</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System Dashboard</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Multiple Operator Group</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Scalable PCRF</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Fault management</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Monitoring Network</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Deployment Configuration</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Peer Discovery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PCRF Restoration</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SMP Support</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64 Bit support</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lastRenderedPageBreak/>
        <w:sym w:font="Symbol" w:char="F02D"/>
      </w:r>
      <w:r w:rsidRPr="00A012FF">
        <w:rPr>
          <w:rFonts w:ascii="Times New Roman" w:eastAsia="Times New Roman" w:hAnsi="Times New Roman" w:cs="Times New Roman"/>
          <w:bCs/>
          <w:iCs/>
          <w:color w:val="000000"/>
          <w:sz w:val="23"/>
          <w:szCs w:val="23"/>
        </w:rPr>
        <w:t xml:space="preserve">High </w:t>
      </w:r>
      <w:r w:rsidR="0041777A" w:rsidRPr="00A012FF">
        <w:rPr>
          <w:rFonts w:ascii="Times New Roman" w:eastAsia="Times New Roman" w:hAnsi="Times New Roman" w:cs="Times New Roman"/>
          <w:bCs/>
          <w:iCs/>
          <w:color w:val="000000"/>
          <w:sz w:val="23"/>
          <w:szCs w:val="23"/>
        </w:rPr>
        <w:t>Availability (</w:t>
      </w:r>
      <w:r w:rsidRPr="00A012FF">
        <w:rPr>
          <w:rFonts w:ascii="Times New Roman" w:eastAsia="Times New Roman" w:hAnsi="Times New Roman" w:cs="Times New Roman"/>
          <w:bCs/>
          <w:iCs/>
          <w:color w:val="000000"/>
          <w:sz w:val="23"/>
          <w:szCs w:val="23"/>
        </w:rPr>
        <w:t>HA)</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IPv6 Support</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B7"/>
      </w:r>
      <w:r w:rsidRPr="00A012FF">
        <w:rPr>
          <w:rFonts w:ascii="Times New Roman" w:eastAsia="Times New Roman" w:hAnsi="Times New Roman" w:cs="Times New Roman"/>
          <w:bCs/>
          <w:iCs/>
          <w:color w:val="000000"/>
          <w:sz w:val="23"/>
          <w:szCs w:val="23"/>
        </w:rPr>
        <w:t>Policy Engine Features</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t>The policy engine features helps you to control and monitor the policy derivation and charging mechanism in PCRF.</w:t>
      </w:r>
      <w:r w:rsidR="0041777A">
        <w:rPr>
          <w:rFonts w:ascii="Times New Roman" w:eastAsia="Times New Roman" w:hAnsi="Times New Roman" w:cs="Times New Roman"/>
          <w:bCs/>
          <w:iCs/>
          <w:color w:val="000000"/>
          <w:sz w:val="23"/>
          <w:szCs w:val="23"/>
        </w:rPr>
        <w:t xml:space="preserve"> </w:t>
      </w:r>
      <w:r w:rsidRPr="00A012FF">
        <w:rPr>
          <w:rFonts w:ascii="Times New Roman" w:eastAsia="Times New Roman" w:hAnsi="Times New Roman" w:cs="Times New Roman"/>
          <w:bCs/>
          <w:iCs/>
          <w:color w:val="000000"/>
          <w:sz w:val="23"/>
          <w:szCs w:val="23"/>
        </w:rPr>
        <w:t>The following are the user customizable policy engine features:</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Trigger Based Policy Selection</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Deep Packet Inspection (DPI) Engine Support</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Location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Time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Event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Subscriber Type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Subscriber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Application Based Dynamic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IMS Call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Service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Access Network Type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Usage Based Policy</w:t>
      </w:r>
    </w:p>
    <w:p w:rsidR="00A012FF" w:rsidRPr="00A012FF" w:rsidRDefault="00A012FF" w:rsidP="00A012FF">
      <w:pPr>
        <w:spacing w:before="180" w:line="360" w:lineRule="atLeast"/>
        <w:jc w:val="both"/>
        <w:rPr>
          <w:rFonts w:ascii="Times New Roman" w:eastAsia="Times New Roman" w:hAnsi="Times New Roman" w:cs="Times New Roman"/>
          <w:bCs/>
          <w:iCs/>
          <w:color w:val="000000"/>
          <w:sz w:val="23"/>
          <w:szCs w:val="23"/>
        </w:rPr>
      </w:pPr>
      <w:r w:rsidRPr="00A012FF">
        <w:rPr>
          <w:rFonts w:ascii="Times New Roman" w:eastAsia="Times New Roman" w:hAnsi="Times New Roman" w:cs="Times New Roman"/>
          <w:bCs/>
          <w:iCs/>
          <w:color w:val="000000"/>
          <w:sz w:val="23"/>
          <w:szCs w:val="23"/>
        </w:rPr>
        <w:sym w:font="Symbol" w:char="F02D"/>
      </w:r>
      <w:r w:rsidRPr="00A012FF">
        <w:rPr>
          <w:rFonts w:ascii="Times New Roman" w:eastAsia="Times New Roman" w:hAnsi="Times New Roman" w:cs="Times New Roman"/>
          <w:bCs/>
          <w:iCs/>
          <w:color w:val="000000"/>
          <w:sz w:val="23"/>
          <w:szCs w:val="23"/>
        </w:rPr>
        <w:t>Policy Based Charging Control</w:t>
      </w:r>
    </w:p>
    <w:p w:rsidR="00A012FF" w:rsidRPr="004C02AF" w:rsidRDefault="00A012FF" w:rsidP="00A012FF">
      <w:pPr>
        <w:spacing w:before="180" w:line="360" w:lineRule="atLeast"/>
        <w:jc w:val="both"/>
        <w:rPr>
          <w:rFonts w:ascii="Times New Roman" w:eastAsia="Times New Roman" w:hAnsi="Times New Roman" w:cs="Times New Roman"/>
          <w:color w:val="000000"/>
          <w:sz w:val="23"/>
          <w:szCs w:val="23"/>
        </w:rPr>
      </w:pPr>
    </w:p>
    <w:p w:rsidR="00A012FF" w:rsidRDefault="00A012FF" w:rsidP="00A012FF">
      <w:pPr>
        <w:pStyle w:val="ListParagraph"/>
        <w:spacing w:before="720" w:after="0" w:line="270" w:lineRule="atLeast"/>
        <w:ind w:left="405"/>
        <w:rPr>
          <w:rFonts w:ascii="Times New Roman" w:eastAsia="Times New Roman" w:hAnsi="Times New Roman" w:cs="Times New Roman"/>
          <w:b/>
          <w:bCs/>
          <w:i/>
          <w:iCs/>
          <w:color w:val="000000"/>
          <w:sz w:val="23"/>
          <w:szCs w:val="23"/>
        </w:rPr>
      </w:pPr>
    </w:p>
    <w:p w:rsidR="00A012FF" w:rsidRPr="00AF7724" w:rsidRDefault="00A012FF" w:rsidP="00A012FF">
      <w:pPr>
        <w:pStyle w:val="ListParagraph"/>
        <w:spacing w:before="720" w:after="0" w:line="270" w:lineRule="atLeast"/>
        <w:ind w:left="405"/>
        <w:rPr>
          <w:rFonts w:ascii="Times New Roman" w:eastAsia="Times New Roman" w:hAnsi="Times New Roman" w:cs="Times New Roman"/>
          <w:b/>
          <w:bCs/>
          <w:i/>
          <w:iCs/>
          <w:color w:val="000000"/>
          <w:sz w:val="23"/>
          <w:szCs w:val="23"/>
        </w:rPr>
      </w:pPr>
    </w:p>
    <w:p w:rsidR="00AF7724" w:rsidRDefault="00497184" w:rsidP="00AF7724">
      <w:pPr>
        <w:pStyle w:val="ListParagraph"/>
        <w:spacing w:before="720" w:after="0" w:line="270" w:lineRule="atLeast"/>
        <w:ind w:left="405"/>
        <w:rPr>
          <w:rFonts w:ascii="Times New Roman" w:eastAsia="Times New Roman" w:hAnsi="Times New Roman" w:cs="Times New Roman"/>
          <w:b/>
          <w:bCs/>
          <w:i/>
          <w:iCs/>
          <w:color w:val="000000"/>
          <w:sz w:val="23"/>
          <w:szCs w:val="23"/>
        </w:rPr>
      </w:pPr>
      <w:r>
        <w:rPr>
          <w:rFonts w:ascii="Times New Roman" w:eastAsia="Times New Roman" w:hAnsi="Times New Roman" w:cs="Times New Roman"/>
          <w:b/>
          <w:bCs/>
          <w:i/>
          <w:iCs/>
          <w:noProof/>
          <w:color w:val="000000"/>
          <w:sz w:val="23"/>
          <w:szCs w:val="23"/>
        </w:rPr>
        <w:lastRenderedPageBreak/>
        <w:drawing>
          <wp:inline distT="0" distB="0" distL="0" distR="0">
            <wp:extent cx="6271820" cy="365760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6277264" cy="3660775"/>
                    </a:xfrm>
                    <a:prstGeom prst="rect">
                      <a:avLst/>
                    </a:prstGeom>
                  </pic:spPr>
                </pic:pic>
              </a:graphicData>
            </a:graphic>
          </wp:inline>
        </w:drawing>
      </w:r>
    </w:p>
    <w:p w:rsidR="00497184" w:rsidRDefault="00497184" w:rsidP="00AF7724">
      <w:pPr>
        <w:pStyle w:val="ListParagraph"/>
        <w:spacing w:before="720" w:after="0" w:line="270" w:lineRule="atLeast"/>
        <w:ind w:left="405"/>
        <w:rPr>
          <w:rFonts w:ascii="Times New Roman" w:eastAsia="Times New Roman" w:hAnsi="Times New Roman" w:cs="Times New Roman"/>
          <w:b/>
          <w:bCs/>
          <w:i/>
          <w:iCs/>
          <w:color w:val="000000"/>
          <w:sz w:val="23"/>
          <w:szCs w:val="23"/>
        </w:rPr>
      </w:pPr>
      <w:r>
        <w:rPr>
          <w:rFonts w:ascii="Times New Roman" w:eastAsia="Times New Roman" w:hAnsi="Times New Roman" w:cs="Times New Roman"/>
          <w:b/>
          <w:bCs/>
          <w:i/>
          <w:iCs/>
          <w:color w:val="000000"/>
          <w:sz w:val="23"/>
          <w:szCs w:val="23"/>
        </w:rPr>
        <w:tab/>
        <w:t>Position</w:t>
      </w:r>
      <w:r w:rsidR="00A012FF">
        <w:rPr>
          <w:rFonts w:ascii="Times New Roman" w:eastAsia="Times New Roman" w:hAnsi="Times New Roman" w:cs="Times New Roman"/>
          <w:b/>
          <w:bCs/>
          <w:i/>
          <w:iCs/>
          <w:color w:val="000000"/>
          <w:sz w:val="23"/>
          <w:szCs w:val="23"/>
        </w:rPr>
        <w:t>in</w:t>
      </w:r>
      <w:r>
        <w:rPr>
          <w:rFonts w:ascii="Times New Roman" w:eastAsia="Times New Roman" w:hAnsi="Times New Roman" w:cs="Times New Roman"/>
          <w:b/>
          <w:bCs/>
          <w:i/>
          <w:iCs/>
          <w:color w:val="000000"/>
          <w:sz w:val="23"/>
          <w:szCs w:val="23"/>
        </w:rPr>
        <w:t>g of PCRF node in LTE-EPC</w:t>
      </w:r>
    </w:p>
    <w:p w:rsidR="00497184" w:rsidRDefault="00497184" w:rsidP="00AF7724">
      <w:pPr>
        <w:pStyle w:val="ListParagraph"/>
        <w:spacing w:before="720" w:after="0" w:line="270" w:lineRule="atLeast"/>
        <w:ind w:left="405"/>
        <w:rPr>
          <w:rFonts w:ascii="Times New Roman" w:eastAsia="Times New Roman" w:hAnsi="Times New Roman" w:cs="Times New Roman"/>
          <w:b/>
          <w:bCs/>
          <w:i/>
          <w:iCs/>
          <w:color w:val="000000"/>
          <w:sz w:val="23"/>
          <w:szCs w:val="23"/>
        </w:rPr>
      </w:pPr>
    </w:p>
    <w:p w:rsidR="00497184" w:rsidRDefault="00497184" w:rsidP="00AF7724">
      <w:pPr>
        <w:pStyle w:val="ListParagraph"/>
        <w:spacing w:before="720" w:after="0" w:line="270" w:lineRule="atLeast"/>
        <w:ind w:left="405"/>
        <w:rPr>
          <w:rFonts w:ascii="Times New Roman" w:eastAsia="Times New Roman" w:hAnsi="Times New Roman" w:cs="Times New Roman"/>
          <w:b/>
          <w:bCs/>
          <w:i/>
          <w:iCs/>
          <w:color w:val="000000"/>
          <w:sz w:val="23"/>
          <w:szCs w:val="23"/>
        </w:rPr>
      </w:pPr>
      <w:r>
        <w:rPr>
          <w:rFonts w:ascii="Times New Roman" w:eastAsia="Times New Roman" w:hAnsi="Times New Roman" w:cs="Times New Roman"/>
          <w:b/>
          <w:bCs/>
          <w:i/>
          <w:iCs/>
          <w:noProof/>
          <w:color w:val="000000"/>
          <w:sz w:val="23"/>
          <w:szCs w:val="23"/>
        </w:rPr>
        <w:drawing>
          <wp:inline distT="0" distB="0" distL="0" distR="0">
            <wp:extent cx="5943600" cy="4284980"/>
            <wp:effectExtent l="19050" t="0" r="0" b="0"/>
            <wp:docPr id="5" name="Picture 4" descr="US20110225306A1-20110915-D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20110225306A1-20110915-D00000.png"/>
                    <pic:cNvPicPr/>
                  </pic:nvPicPr>
                  <pic:blipFill>
                    <a:blip r:embed="rId11" cstate="print"/>
                    <a:stretch>
                      <a:fillRect/>
                    </a:stretch>
                  </pic:blipFill>
                  <pic:spPr>
                    <a:xfrm>
                      <a:off x="0" y="0"/>
                      <a:ext cx="5943600" cy="4284980"/>
                    </a:xfrm>
                    <a:prstGeom prst="rect">
                      <a:avLst/>
                    </a:prstGeom>
                  </pic:spPr>
                </pic:pic>
              </a:graphicData>
            </a:graphic>
          </wp:inline>
        </w:drawing>
      </w:r>
    </w:p>
    <w:p w:rsidR="00A012FF" w:rsidRPr="00AF7724" w:rsidRDefault="00A012FF" w:rsidP="00AF7724">
      <w:pPr>
        <w:pStyle w:val="ListParagraph"/>
        <w:spacing w:before="720" w:after="0" w:line="270" w:lineRule="atLeast"/>
        <w:ind w:left="405"/>
        <w:rPr>
          <w:rFonts w:ascii="Times New Roman" w:eastAsia="Times New Roman" w:hAnsi="Times New Roman" w:cs="Times New Roman"/>
          <w:b/>
          <w:bCs/>
          <w:i/>
          <w:iCs/>
          <w:color w:val="000000"/>
          <w:sz w:val="23"/>
          <w:szCs w:val="23"/>
        </w:rPr>
      </w:pPr>
      <w:r>
        <w:rPr>
          <w:rFonts w:ascii="Times New Roman" w:eastAsia="Times New Roman" w:hAnsi="Times New Roman" w:cs="Times New Roman"/>
          <w:b/>
          <w:bCs/>
          <w:i/>
          <w:iCs/>
          <w:color w:val="000000"/>
          <w:sz w:val="23"/>
          <w:szCs w:val="23"/>
        </w:rPr>
        <w:t>Message flow</w:t>
      </w:r>
    </w:p>
    <w:p w:rsidR="004C02AF" w:rsidRPr="004C02AF" w:rsidRDefault="00A012FF" w:rsidP="004C02AF">
      <w:pPr>
        <w:spacing w:before="720" w:after="0" w:line="240" w:lineRule="atLeast"/>
        <w:rPr>
          <w:rFonts w:ascii="Times New Roman" w:eastAsia="Times New Roman" w:hAnsi="Times New Roman" w:cs="Times New Roman"/>
          <w:b/>
          <w:bCs/>
          <w:i/>
          <w:iCs/>
          <w:color w:val="000000"/>
          <w:sz w:val="20"/>
          <w:szCs w:val="20"/>
        </w:rPr>
      </w:pPr>
      <w:r>
        <w:rPr>
          <w:rFonts w:ascii="Times New Roman" w:eastAsia="Times New Roman" w:hAnsi="Times New Roman" w:cs="Times New Roman"/>
          <w:b/>
          <w:bCs/>
          <w:i/>
          <w:iCs/>
          <w:color w:val="000000"/>
          <w:sz w:val="20"/>
          <w:szCs w:val="20"/>
        </w:rPr>
        <w:lastRenderedPageBreak/>
        <w:t>1.2 Introduction DIAMETER</w:t>
      </w:r>
    </w:p>
    <w:p w:rsidR="0000784C" w:rsidRPr="00A012FF" w:rsidRDefault="00A41709" w:rsidP="00F52701">
      <w:pPr>
        <w:spacing w:before="180" w:after="0" w:line="360" w:lineRule="atLeast"/>
        <w:jc w:val="both"/>
        <w:rPr>
          <w:rFonts w:ascii="Times New Roman" w:eastAsia="Times New Roman" w:hAnsi="Times New Roman" w:cs="Times New Roman"/>
          <w:color w:val="000000"/>
          <w:sz w:val="23"/>
          <w:szCs w:val="23"/>
        </w:rPr>
      </w:pPr>
      <w:r w:rsidRPr="00A012FF">
        <w:rPr>
          <w:rFonts w:ascii="Times New Roman" w:eastAsia="Times New Roman" w:hAnsi="Times New Roman" w:cs="Times New Roman"/>
          <w:color w:val="000000"/>
          <w:sz w:val="23"/>
          <w:szCs w:val="23"/>
        </w:rPr>
        <w:t>Diameter protocol was derived from the RADIUS protocol.</w:t>
      </w:r>
      <w:r w:rsidR="00F52701">
        <w:rPr>
          <w:rFonts w:ascii="Times New Roman" w:eastAsia="Times New Roman" w:hAnsi="Times New Roman" w:cs="Times New Roman"/>
          <w:color w:val="000000"/>
          <w:sz w:val="23"/>
          <w:szCs w:val="23"/>
        </w:rPr>
        <w:t xml:space="preserve"> </w:t>
      </w:r>
      <w:r w:rsidRPr="00A012FF">
        <w:rPr>
          <w:rFonts w:ascii="Times New Roman" w:eastAsia="Times New Roman" w:hAnsi="Times New Roman" w:cs="Times New Roman"/>
          <w:color w:val="000000"/>
          <w:sz w:val="23"/>
          <w:szCs w:val="23"/>
        </w:rPr>
        <w:t xml:space="preserve">It is an IP based signaling protocol for </w:t>
      </w:r>
      <w:proofErr w:type="gramStart"/>
      <w:r w:rsidRPr="00A012FF">
        <w:rPr>
          <w:rFonts w:ascii="Times New Roman" w:eastAsia="Times New Roman" w:hAnsi="Times New Roman" w:cs="Times New Roman"/>
          <w:color w:val="000000"/>
          <w:sz w:val="23"/>
          <w:szCs w:val="23"/>
        </w:rPr>
        <w:t>Advanced</w:t>
      </w:r>
      <w:proofErr w:type="gramEnd"/>
      <w:r w:rsidRPr="00A012FF">
        <w:rPr>
          <w:rFonts w:ascii="Times New Roman" w:eastAsia="Times New Roman" w:hAnsi="Times New Roman" w:cs="Times New Roman"/>
          <w:color w:val="000000"/>
          <w:sz w:val="23"/>
          <w:szCs w:val="23"/>
        </w:rPr>
        <w:t xml:space="preserve"> telecom networks.</w:t>
      </w:r>
      <w:r w:rsidR="00F52701">
        <w:rPr>
          <w:rFonts w:ascii="Times New Roman" w:eastAsia="Times New Roman" w:hAnsi="Times New Roman" w:cs="Times New Roman"/>
          <w:color w:val="000000"/>
          <w:sz w:val="23"/>
          <w:szCs w:val="23"/>
        </w:rPr>
        <w:t xml:space="preserve"> </w:t>
      </w:r>
      <w:r w:rsidRPr="00A012FF">
        <w:rPr>
          <w:rFonts w:ascii="Times New Roman" w:eastAsia="Times New Roman" w:hAnsi="Times New Roman" w:cs="Times New Roman"/>
          <w:color w:val="000000"/>
          <w:sz w:val="23"/>
          <w:szCs w:val="23"/>
        </w:rPr>
        <w:t>It is a message based protocol as all the communication between diffe</w:t>
      </w:r>
      <w:r w:rsidRPr="00A012FF">
        <w:rPr>
          <w:rFonts w:ascii="Times New Roman" w:eastAsia="Times New Roman" w:hAnsi="Times New Roman" w:cs="Times New Roman"/>
          <w:color w:val="000000"/>
          <w:sz w:val="23"/>
          <w:szCs w:val="23"/>
        </w:rPr>
        <w:t>r</w:t>
      </w:r>
      <w:r w:rsidRPr="00A012FF">
        <w:rPr>
          <w:rFonts w:ascii="Times New Roman" w:eastAsia="Times New Roman" w:hAnsi="Times New Roman" w:cs="Times New Roman"/>
          <w:color w:val="000000"/>
          <w:sz w:val="23"/>
          <w:szCs w:val="23"/>
        </w:rPr>
        <w:t>ent diameter nodes takes place through message exchanges .It is a message based protocol as all the communication between different diameter nodes takes place through message e</w:t>
      </w:r>
      <w:r w:rsidRPr="00A012FF">
        <w:rPr>
          <w:rFonts w:ascii="Times New Roman" w:eastAsia="Times New Roman" w:hAnsi="Times New Roman" w:cs="Times New Roman"/>
          <w:color w:val="000000"/>
          <w:sz w:val="23"/>
          <w:szCs w:val="23"/>
        </w:rPr>
        <w:t>x</w:t>
      </w:r>
      <w:r w:rsidRPr="00A012FF">
        <w:rPr>
          <w:rFonts w:ascii="Times New Roman" w:eastAsia="Times New Roman" w:hAnsi="Times New Roman" w:cs="Times New Roman"/>
          <w:color w:val="000000"/>
          <w:sz w:val="23"/>
          <w:szCs w:val="23"/>
        </w:rPr>
        <w:t>changes .It Su</w:t>
      </w:r>
      <w:r w:rsidRPr="00A012FF">
        <w:rPr>
          <w:rFonts w:ascii="Times New Roman" w:eastAsia="Times New Roman" w:hAnsi="Times New Roman" w:cs="Times New Roman"/>
          <w:color w:val="000000"/>
          <w:sz w:val="23"/>
          <w:szCs w:val="23"/>
        </w:rPr>
        <w:t>p</w:t>
      </w:r>
      <w:r w:rsidRPr="00A012FF">
        <w:rPr>
          <w:rFonts w:ascii="Times New Roman" w:eastAsia="Times New Roman" w:hAnsi="Times New Roman" w:cs="Times New Roman"/>
          <w:color w:val="000000"/>
          <w:sz w:val="23"/>
          <w:szCs w:val="23"/>
        </w:rPr>
        <w:t>ports Failover and Failback Procedures.</w:t>
      </w:r>
      <w:r w:rsidR="00F52701">
        <w:rPr>
          <w:rFonts w:ascii="Times New Roman" w:eastAsia="Times New Roman" w:hAnsi="Times New Roman" w:cs="Times New Roman"/>
          <w:color w:val="000000"/>
          <w:sz w:val="23"/>
          <w:szCs w:val="23"/>
        </w:rPr>
        <w:t xml:space="preserve"> </w:t>
      </w:r>
      <w:r w:rsidRPr="00A012FF">
        <w:rPr>
          <w:rFonts w:ascii="Times New Roman" w:eastAsia="Times New Roman" w:hAnsi="Times New Roman" w:cs="Times New Roman"/>
          <w:color w:val="000000"/>
          <w:sz w:val="23"/>
          <w:szCs w:val="23"/>
        </w:rPr>
        <w:t>The host who implements the diameter protocol called DIAMETER Node.</w:t>
      </w:r>
      <w:r w:rsidR="00F52701">
        <w:rPr>
          <w:rFonts w:ascii="Times New Roman" w:eastAsia="Times New Roman" w:hAnsi="Times New Roman" w:cs="Times New Roman"/>
          <w:color w:val="000000"/>
          <w:sz w:val="23"/>
          <w:szCs w:val="23"/>
        </w:rPr>
        <w:t xml:space="preserve"> </w:t>
      </w:r>
      <w:r w:rsidRPr="00A012FF">
        <w:rPr>
          <w:rFonts w:ascii="Times New Roman" w:eastAsia="Times New Roman" w:hAnsi="Times New Roman" w:cs="Times New Roman"/>
          <w:color w:val="000000"/>
          <w:sz w:val="23"/>
          <w:szCs w:val="23"/>
        </w:rPr>
        <w:t>DIAMETER is designed as a Peer-To-Peer architecture means act as either a client or a server depending on network deployment. DIAMETER node is used to refer to a Diameter cl</w:t>
      </w:r>
      <w:r w:rsidRPr="00A012FF">
        <w:rPr>
          <w:rFonts w:ascii="Times New Roman" w:eastAsia="Times New Roman" w:hAnsi="Times New Roman" w:cs="Times New Roman"/>
          <w:color w:val="000000"/>
          <w:sz w:val="23"/>
          <w:szCs w:val="23"/>
        </w:rPr>
        <w:t>i</w:t>
      </w:r>
      <w:r w:rsidRPr="00A012FF">
        <w:rPr>
          <w:rFonts w:ascii="Times New Roman" w:eastAsia="Times New Roman" w:hAnsi="Times New Roman" w:cs="Times New Roman"/>
          <w:color w:val="000000"/>
          <w:sz w:val="23"/>
          <w:szCs w:val="23"/>
        </w:rPr>
        <w:t>ent, a Diameter server, or a Diameter agent</w:t>
      </w:r>
      <w:r w:rsidR="00F52701">
        <w:rPr>
          <w:rFonts w:ascii="Times New Roman" w:eastAsia="Times New Roman" w:hAnsi="Times New Roman" w:cs="Times New Roman"/>
          <w:color w:val="000000"/>
          <w:sz w:val="23"/>
          <w:szCs w:val="23"/>
        </w:rPr>
        <w:t>.</w:t>
      </w:r>
    </w:p>
    <w:p w:rsidR="00A012FF" w:rsidRDefault="00A012FF" w:rsidP="004C02AF">
      <w:pPr>
        <w:spacing w:before="180" w:after="0" w:line="360" w:lineRule="atLeast"/>
        <w:ind w:firstLine="720"/>
        <w:jc w:val="both"/>
        <w:rPr>
          <w:rFonts w:ascii="Times New Roman" w:eastAsia="Times New Roman" w:hAnsi="Times New Roman" w:cs="Times New Roman"/>
          <w:color w:val="000000"/>
          <w:sz w:val="23"/>
          <w:szCs w:val="23"/>
        </w:rPr>
      </w:pPr>
    </w:p>
    <w:p w:rsidR="00A012FF" w:rsidRPr="004C02AF" w:rsidRDefault="00A012FF" w:rsidP="004C02AF">
      <w:pPr>
        <w:spacing w:before="180" w:after="0" w:line="360" w:lineRule="atLeast"/>
        <w:ind w:firstLine="720"/>
        <w:jc w:val="both"/>
        <w:rPr>
          <w:rFonts w:ascii="Times New Roman" w:eastAsia="Times New Roman" w:hAnsi="Times New Roman" w:cs="Times New Roman"/>
          <w:color w:val="000000"/>
          <w:sz w:val="23"/>
          <w:szCs w:val="23"/>
        </w:rPr>
      </w:pPr>
    </w:p>
    <w:p w:rsidR="00551A3D" w:rsidRDefault="00551A3D" w:rsidP="004C02AF">
      <w:pPr>
        <w:spacing w:after="0" w:line="360" w:lineRule="atLeast"/>
        <w:rPr>
          <w:rFonts w:ascii="Times New Roman" w:eastAsia="Times New Roman" w:hAnsi="Times New Roman" w:cs="Times New Roman"/>
          <w:b/>
          <w:bCs/>
          <w:color w:val="000000"/>
          <w:sz w:val="32"/>
          <w:szCs w:val="32"/>
        </w:rPr>
      </w:pPr>
    </w:p>
    <w:p w:rsidR="00551A3D" w:rsidRDefault="00551A3D" w:rsidP="004C02AF">
      <w:pPr>
        <w:spacing w:after="0" w:line="360" w:lineRule="atLeast"/>
        <w:rPr>
          <w:rFonts w:ascii="Times New Roman" w:eastAsia="Times New Roman" w:hAnsi="Times New Roman" w:cs="Times New Roman"/>
          <w:b/>
          <w:bCs/>
          <w:color w:val="000000"/>
          <w:sz w:val="32"/>
          <w:szCs w:val="32"/>
        </w:rPr>
      </w:pPr>
    </w:p>
    <w:p w:rsidR="004C02AF" w:rsidRPr="004C02AF" w:rsidRDefault="004C02AF" w:rsidP="004C02AF">
      <w:pPr>
        <w:spacing w:after="0" w:line="360" w:lineRule="atLeast"/>
        <w:rPr>
          <w:rFonts w:ascii="Times New Roman" w:eastAsia="Times New Roman" w:hAnsi="Times New Roman" w:cs="Times New Roman"/>
          <w:b/>
          <w:bCs/>
          <w:color w:val="000000"/>
          <w:sz w:val="32"/>
          <w:szCs w:val="32"/>
        </w:rPr>
      </w:pPr>
      <w:r w:rsidRPr="004C02AF">
        <w:rPr>
          <w:rFonts w:ascii="Times New Roman" w:eastAsia="Times New Roman" w:hAnsi="Times New Roman" w:cs="Times New Roman"/>
          <w:b/>
          <w:bCs/>
          <w:color w:val="000000"/>
          <w:sz w:val="32"/>
          <w:szCs w:val="32"/>
        </w:rPr>
        <w:t>Chapter 2</w:t>
      </w:r>
    </w:p>
    <w:p w:rsidR="004C02AF" w:rsidRDefault="00551A3D" w:rsidP="004C02AF">
      <w:pPr>
        <w:spacing w:after="0" w:line="360"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PCRF and Diameter working</w:t>
      </w:r>
    </w:p>
    <w:p w:rsidR="00551A3D" w:rsidRDefault="00551A3D" w:rsidP="004C02AF">
      <w:pPr>
        <w:spacing w:after="0" w:line="360" w:lineRule="atLeast"/>
        <w:rPr>
          <w:rFonts w:ascii="Times New Roman" w:eastAsia="Times New Roman" w:hAnsi="Times New Roman" w:cs="Times New Roman"/>
          <w:b/>
          <w:bCs/>
          <w:color w:val="000000"/>
          <w:sz w:val="32"/>
          <w:szCs w:val="32"/>
        </w:rPr>
      </w:pPr>
    </w:p>
    <w:p w:rsidR="00551A3D" w:rsidRDefault="00551A3D" w:rsidP="004C02AF">
      <w:pPr>
        <w:spacing w:after="0" w:line="360"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2.1 Interfaces used for PCRF</w:t>
      </w:r>
    </w:p>
    <w:p w:rsidR="00551A3D" w:rsidRDefault="00551A3D" w:rsidP="004C02AF">
      <w:pPr>
        <w:spacing w:after="0" w:line="360" w:lineRule="atLeast"/>
        <w:rPr>
          <w:rFonts w:ascii="Times New Roman" w:eastAsia="Times New Roman" w:hAnsi="Times New Roman" w:cs="Times New Roman"/>
          <w:b/>
          <w:bCs/>
          <w:color w:val="000000"/>
          <w:sz w:val="32"/>
          <w:szCs w:val="32"/>
        </w:rPr>
      </w:pPr>
    </w:p>
    <w:p w:rsidR="00551A3D" w:rsidRDefault="00551A3D" w:rsidP="004C02AF">
      <w:pPr>
        <w:spacing w:after="0" w:line="360" w:lineRule="atLeast"/>
        <w:rPr>
          <w:rFonts w:ascii="Times New Roman" w:eastAsia="Times New Roman" w:hAnsi="Times New Roman" w:cs="Times New Roman"/>
          <w:color w:val="000000"/>
          <w:sz w:val="23"/>
          <w:szCs w:val="23"/>
        </w:rPr>
      </w:pP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t xml:space="preserve">PCRF supports the following standard and product interfaces to communicate with the </w:t>
      </w:r>
      <w:r>
        <w:rPr>
          <w:rFonts w:ascii="Times New Roman" w:eastAsia="Times New Roman" w:hAnsi="Times New Roman" w:cs="Times New Roman"/>
          <w:color w:val="000000"/>
          <w:sz w:val="23"/>
          <w:szCs w:val="23"/>
        </w:rPr>
        <w:t xml:space="preserve">other LTE </w:t>
      </w:r>
      <w:r w:rsidRPr="00551A3D">
        <w:rPr>
          <w:rFonts w:ascii="Times New Roman" w:eastAsia="Times New Roman" w:hAnsi="Times New Roman" w:cs="Times New Roman"/>
          <w:color w:val="000000"/>
          <w:sz w:val="23"/>
          <w:szCs w:val="23"/>
        </w:rPr>
        <w:t>nodes, 3G nodes, and third party entities:</w:t>
      </w:r>
    </w:p>
    <w:p w:rsidR="00551A3D" w:rsidRPr="00551A3D" w:rsidRDefault="00551A3D" w:rsidP="00551A3D">
      <w:pPr>
        <w:spacing w:after="0" w:line="360" w:lineRule="atLeast"/>
        <w:rPr>
          <w:rFonts w:ascii="Times New Roman" w:eastAsia="Times New Roman" w:hAnsi="Times New Roman" w:cs="Times New Roman"/>
          <w:b/>
          <w:color w:val="000000"/>
          <w:sz w:val="23"/>
          <w:szCs w:val="23"/>
        </w:rPr>
      </w:pPr>
      <w:r w:rsidRPr="00551A3D">
        <w:rPr>
          <w:rFonts w:ascii="Times New Roman" w:eastAsia="Times New Roman" w:hAnsi="Times New Roman" w:cs="Times New Roman"/>
          <w:b/>
          <w:color w:val="000000"/>
          <w:sz w:val="23"/>
          <w:szCs w:val="23"/>
        </w:rPr>
        <w:t>Standard Interfaces</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t>To enable its communication with the other LTE nodes, such as, PCEF, HSS, and AF,</w:t>
      </w:r>
      <w:r>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PCRF supports the following interfaces:</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sym w:font="Symbol" w:char="F0B7"/>
      </w:r>
      <w:r>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b/>
          <w:color w:val="000000"/>
          <w:sz w:val="23"/>
          <w:szCs w:val="23"/>
        </w:rPr>
        <w:t>Gx interface</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t>The Gx interface resides between the</w:t>
      </w:r>
      <w:r w:rsidR="0041777A">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PCRF and the PCEF. It</w:t>
      </w:r>
      <w:r w:rsidR="0041777A">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performs the following functions:</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sym w:font="Symbol" w:char="F02D"/>
      </w:r>
      <w:r w:rsidRPr="00551A3D">
        <w:rPr>
          <w:rFonts w:ascii="Times New Roman" w:eastAsia="Times New Roman" w:hAnsi="Times New Roman" w:cs="Times New Roman"/>
          <w:color w:val="000000"/>
          <w:sz w:val="23"/>
          <w:szCs w:val="23"/>
        </w:rPr>
        <w:t>Provisioning and removing</w:t>
      </w:r>
      <w:r>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of PCC rules from the</w:t>
      </w:r>
      <w:r>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PCRF to the PCEF</w:t>
      </w:r>
      <w:r>
        <w:rPr>
          <w:rFonts w:ascii="Times New Roman" w:eastAsia="Times New Roman" w:hAnsi="Times New Roman" w:cs="Times New Roman"/>
          <w:color w:val="000000"/>
          <w:sz w:val="23"/>
          <w:szCs w:val="23"/>
        </w:rPr>
        <w:t>.</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sym w:font="Symbol" w:char="F02D"/>
      </w:r>
      <w:r w:rsidRPr="00551A3D">
        <w:rPr>
          <w:rFonts w:ascii="Times New Roman" w:eastAsia="Times New Roman" w:hAnsi="Times New Roman" w:cs="Times New Roman"/>
          <w:color w:val="000000"/>
          <w:sz w:val="23"/>
          <w:szCs w:val="23"/>
        </w:rPr>
        <w:t>Transmitting</w:t>
      </w:r>
      <w:r>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traffic plane events from the PCEF to the PCRF</w:t>
      </w:r>
      <w:r>
        <w:rPr>
          <w:rFonts w:ascii="Times New Roman" w:eastAsia="Times New Roman" w:hAnsi="Times New Roman" w:cs="Times New Roman"/>
          <w:color w:val="000000"/>
          <w:sz w:val="23"/>
          <w:szCs w:val="23"/>
        </w:rPr>
        <w:t>.</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sym w:font="Symbol" w:char="F02D"/>
      </w:r>
      <w:r w:rsidRPr="00551A3D">
        <w:rPr>
          <w:rFonts w:ascii="Times New Roman" w:eastAsia="Times New Roman" w:hAnsi="Times New Roman" w:cs="Times New Roman"/>
          <w:color w:val="000000"/>
          <w:sz w:val="23"/>
          <w:szCs w:val="23"/>
        </w:rPr>
        <w:t>Charging control, policy control or both by applying AVPs relevant to the application</w:t>
      </w:r>
      <w:r>
        <w:rPr>
          <w:rFonts w:ascii="Times New Roman" w:eastAsia="Times New Roman" w:hAnsi="Times New Roman" w:cs="Times New Roman"/>
          <w:color w:val="000000"/>
          <w:sz w:val="23"/>
          <w:szCs w:val="23"/>
        </w:rPr>
        <w:t>.</w:t>
      </w:r>
    </w:p>
    <w:p w:rsidR="00551A3D" w:rsidRPr="00551A3D" w:rsidRDefault="00551A3D" w:rsidP="00551A3D">
      <w:pPr>
        <w:spacing w:after="0" w:line="360" w:lineRule="atLeast"/>
        <w:rPr>
          <w:rFonts w:ascii="Times New Roman" w:eastAsia="Times New Roman" w:hAnsi="Times New Roman" w:cs="Times New Roman"/>
          <w:b/>
          <w:color w:val="000000"/>
          <w:sz w:val="23"/>
          <w:szCs w:val="23"/>
        </w:rPr>
      </w:pPr>
      <w:r w:rsidRPr="00551A3D">
        <w:rPr>
          <w:rFonts w:ascii="Times New Roman" w:eastAsia="Times New Roman" w:hAnsi="Times New Roman" w:cs="Times New Roman"/>
          <w:b/>
          <w:color w:val="000000"/>
          <w:sz w:val="23"/>
          <w:szCs w:val="23"/>
        </w:rPr>
        <w:sym w:font="Symbol" w:char="F0B7"/>
      </w:r>
      <w:r w:rsidRPr="00551A3D">
        <w:rPr>
          <w:rFonts w:ascii="Times New Roman" w:eastAsia="Times New Roman" w:hAnsi="Times New Roman" w:cs="Times New Roman"/>
          <w:b/>
          <w:color w:val="000000"/>
          <w:sz w:val="23"/>
          <w:szCs w:val="23"/>
        </w:rPr>
        <w:t xml:space="preserve"> Sh interface</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t>The Sh interface resides between the PCRF and the HSS. It enables P</w:t>
      </w:r>
      <w:r>
        <w:rPr>
          <w:rFonts w:ascii="Times New Roman" w:eastAsia="Times New Roman" w:hAnsi="Times New Roman" w:cs="Times New Roman"/>
          <w:color w:val="000000"/>
          <w:sz w:val="23"/>
          <w:szCs w:val="23"/>
        </w:rPr>
        <w:t>CRF to request the subscri</w:t>
      </w:r>
      <w:r>
        <w:rPr>
          <w:rFonts w:ascii="Times New Roman" w:eastAsia="Times New Roman" w:hAnsi="Times New Roman" w:cs="Times New Roman"/>
          <w:color w:val="000000"/>
          <w:sz w:val="23"/>
          <w:szCs w:val="23"/>
        </w:rPr>
        <w:t>p</w:t>
      </w:r>
      <w:r>
        <w:rPr>
          <w:rFonts w:ascii="Times New Roman" w:eastAsia="Times New Roman" w:hAnsi="Times New Roman" w:cs="Times New Roman"/>
          <w:color w:val="000000"/>
          <w:sz w:val="23"/>
          <w:szCs w:val="23"/>
        </w:rPr>
        <w:t xml:space="preserve">tion </w:t>
      </w:r>
      <w:r w:rsidRPr="00551A3D">
        <w:rPr>
          <w:rFonts w:ascii="Times New Roman" w:eastAsia="Times New Roman" w:hAnsi="Times New Roman" w:cs="Times New Roman"/>
          <w:color w:val="000000"/>
          <w:sz w:val="23"/>
          <w:szCs w:val="23"/>
        </w:rPr>
        <w:t>information related to the subscriber from the HSS. PCRF receives this information based on the subscriber ID in the form of Mobile Station Integrated Services Digital Network (MSISDN).</w:t>
      </w:r>
    </w:p>
    <w:p w:rsidR="00551A3D" w:rsidRPr="00551A3D" w:rsidRDefault="00551A3D" w:rsidP="00551A3D">
      <w:pPr>
        <w:spacing w:after="0" w:line="360" w:lineRule="atLeast"/>
        <w:rPr>
          <w:rFonts w:ascii="Times New Roman" w:eastAsia="Times New Roman" w:hAnsi="Times New Roman" w:cs="Times New Roman"/>
          <w:b/>
          <w:color w:val="000000"/>
          <w:sz w:val="23"/>
          <w:szCs w:val="23"/>
        </w:rPr>
      </w:pPr>
      <w:r w:rsidRPr="00551A3D">
        <w:rPr>
          <w:rFonts w:ascii="Times New Roman" w:eastAsia="Times New Roman" w:hAnsi="Times New Roman" w:cs="Times New Roman"/>
          <w:b/>
          <w:color w:val="000000"/>
          <w:sz w:val="23"/>
          <w:szCs w:val="23"/>
        </w:rPr>
        <w:sym w:font="Symbol" w:char="F0B7"/>
      </w:r>
      <w:r w:rsidRPr="00551A3D">
        <w:rPr>
          <w:rFonts w:ascii="Times New Roman" w:eastAsia="Times New Roman" w:hAnsi="Times New Roman" w:cs="Times New Roman"/>
          <w:b/>
          <w:color w:val="000000"/>
          <w:sz w:val="23"/>
          <w:szCs w:val="23"/>
        </w:rPr>
        <w:t xml:space="preserve"> Rx interface</w:t>
      </w:r>
    </w:p>
    <w:p w:rsid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t>An Rx interface is used to exchange application level session information between the</w:t>
      </w:r>
      <w:r w:rsidR="0041777A">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 xml:space="preserve">PCRF </w:t>
      </w:r>
      <w:r>
        <w:rPr>
          <w:rFonts w:ascii="Times New Roman" w:eastAsia="Times New Roman" w:hAnsi="Times New Roman" w:cs="Times New Roman"/>
          <w:color w:val="000000"/>
          <w:sz w:val="23"/>
          <w:szCs w:val="23"/>
        </w:rPr>
        <w:t xml:space="preserve">and the </w:t>
      </w:r>
      <w:r w:rsidRPr="00551A3D">
        <w:rPr>
          <w:rFonts w:ascii="Times New Roman" w:eastAsia="Times New Roman" w:hAnsi="Times New Roman" w:cs="Times New Roman"/>
          <w:color w:val="000000"/>
          <w:sz w:val="23"/>
          <w:szCs w:val="23"/>
        </w:rPr>
        <w:t>AF.</w:t>
      </w:r>
      <w:r w:rsidR="0041777A">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 xml:space="preserve">The PCRF uses this information for the PCC decisions. The information </w:t>
      </w:r>
      <w:proofErr w:type="gramStart"/>
      <w:r w:rsidRPr="00551A3D">
        <w:rPr>
          <w:rFonts w:ascii="Times New Roman" w:eastAsia="Times New Roman" w:hAnsi="Times New Roman" w:cs="Times New Roman"/>
          <w:color w:val="000000"/>
          <w:sz w:val="23"/>
          <w:szCs w:val="23"/>
        </w:rPr>
        <w:t>are</w:t>
      </w:r>
      <w:proofErr w:type="gramEnd"/>
      <w:r w:rsidRPr="00551A3D">
        <w:rPr>
          <w:rFonts w:ascii="Times New Roman" w:eastAsia="Times New Roman" w:hAnsi="Times New Roman" w:cs="Times New Roman"/>
          <w:color w:val="000000"/>
          <w:sz w:val="23"/>
          <w:szCs w:val="23"/>
        </w:rPr>
        <w:t>:</w:t>
      </w:r>
    </w:p>
    <w:p w:rsidR="00551A3D" w:rsidRP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lastRenderedPageBreak/>
        <w:sym w:font="Symbol" w:char="F02D"/>
      </w:r>
      <w:r w:rsidRPr="00551A3D">
        <w:rPr>
          <w:rFonts w:ascii="Times New Roman" w:eastAsia="Times New Roman" w:hAnsi="Times New Roman" w:cs="Times New Roman"/>
          <w:color w:val="000000"/>
          <w:sz w:val="23"/>
          <w:szCs w:val="23"/>
        </w:rPr>
        <w:t>IP filter information to identify</w:t>
      </w:r>
      <w:r w:rsidR="0041777A">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the service data flow for policy control and/or to</w:t>
      </w:r>
      <w:r>
        <w:rPr>
          <w:rFonts w:ascii="Times New Roman" w:eastAsia="Times New Roman" w:hAnsi="Times New Roman" w:cs="Times New Roman"/>
          <w:color w:val="000000"/>
          <w:sz w:val="23"/>
          <w:szCs w:val="23"/>
        </w:rPr>
        <w:t xml:space="preserve"> differentiated </w:t>
      </w:r>
      <w:r w:rsidRPr="00551A3D">
        <w:rPr>
          <w:rFonts w:ascii="Times New Roman" w:eastAsia="Times New Roman" w:hAnsi="Times New Roman" w:cs="Times New Roman"/>
          <w:color w:val="000000"/>
          <w:sz w:val="23"/>
          <w:szCs w:val="23"/>
        </w:rPr>
        <w:t>charging</w:t>
      </w:r>
      <w:r>
        <w:rPr>
          <w:rFonts w:ascii="Times New Roman" w:eastAsia="Times New Roman" w:hAnsi="Times New Roman" w:cs="Times New Roman"/>
          <w:color w:val="000000"/>
          <w:sz w:val="23"/>
          <w:szCs w:val="23"/>
        </w:rPr>
        <w:t>.</w:t>
      </w:r>
    </w:p>
    <w:p w:rsidR="00551A3D" w:rsidRDefault="00551A3D" w:rsidP="00551A3D">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sym w:font="Symbol" w:char="F02D"/>
      </w:r>
      <w:r w:rsidRPr="00551A3D">
        <w:rPr>
          <w:rFonts w:ascii="Times New Roman" w:eastAsia="Times New Roman" w:hAnsi="Times New Roman" w:cs="Times New Roman"/>
          <w:color w:val="000000"/>
          <w:sz w:val="23"/>
          <w:szCs w:val="23"/>
        </w:rPr>
        <w:t>Media/application bandwidth requirements for QoS control</w:t>
      </w:r>
      <w:r>
        <w:rPr>
          <w:rFonts w:ascii="Times New Roman" w:eastAsia="Times New Roman" w:hAnsi="Times New Roman" w:cs="Times New Roman"/>
          <w:color w:val="000000"/>
          <w:sz w:val="23"/>
          <w:szCs w:val="23"/>
        </w:rPr>
        <w:t>.</w:t>
      </w:r>
    </w:p>
    <w:p w:rsidR="00551A3D" w:rsidRDefault="00551A3D" w:rsidP="00551A3D">
      <w:pPr>
        <w:spacing w:after="0" w:line="360" w:lineRule="atLeast"/>
        <w:rPr>
          <w:rFonts w:ascii="Times New Roman" w:eastAsia="Times New Roman" w:hAnsi="Times New Roman" w:cs="Times New Roman"/>
          <w:color w:val="000000"/>
          <w:sz w:val="23"/>
          <w:szCs w:val="23"/>
        </w:rPr>
      </w:pPr>
    </w:p>
    <w:p w:rsidR="00551A3D" w:rsidRPr="00551A3D" w:rsidRDefault="00551A3D" w:rsidP="00551A3D">
      <w:pPr>
        <w:spacing w:after="0" w:line="360" w:lineRule="atLeast"/>
        <w:rPr>
          <w:rFonts w:ascii="Times New Roman" w:eastAsia="Times New Roman" w:hAnsi="Times New Roman" w:cs="Times New Roman"/>
          <w:b/>
          <w:color w:val="000000"/>
          <w:sz w:val="23"/>
          <w:szCs w:val="23"/>
        </w:rPr>
      </w:pPr>
      <w:r w:rsidRPr="00551A3D">
        <w:rPr>
          <w:rFonts w:ascii="Times New Roman" w:eastAsia="Times New Roman" w:hAnsi="Times New Roman" w:cs="Times New Roman"/>
          <w:b/>
          <w:color w:val="000000"/>
          <w:sz w:val="23"/>
          <w:szCs w:val="23"/>
        </w:rPr>
        <w:t>Product Interfaces</w:t>
      </w:r>
    </w:p>
    <w:p w:rsidR="004C02AF" w:rsidRPr="00551A3D" w:rsidRDefault="00551A3D" w:rsidP="004C02AF">
      <w:pPr>
        <w:spacing w:after="0" w:line="360" w:lineRule="atLeast"/>
        <w:rPr>
          <w:rFonts w:ascii="Times New Roman" w:eastAsia="Times New Roman" w:hAnsi="Times New Roman" w:cs="Times New Roman"/>
          <w:color w:val="000000"/>
          <w:sz w:val="23"/>
          <w:szCs w:val="23"/>
        </w:rPr>
      </w:pPr>
      <w:r w:rsidRPr="00551A3D">
        <w:rPr>
          <w:rFonts w:ascii="Times New Roman" w:eastAsia="Times New Roman" w:hAnsi="Times New Roman" w:cs="Times New Roman"/>
          <w:color w:val="000000"/>
          <w:sz w:val="23"/>
          <w:szCs w:val="23"/>
        </w:rPr>
        <w:t>For configuration, monitoring, and event</w:t>
      </w:r>
      <w:r>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or alarm reporting,</w:t>
      </w:r>
      <w:r>
        <w:rPr>
          <w:rFonts w:ascii="Times New Roman" w:eastAsia="Times New Roman" w:hAnsi="Times New Roman" w:cs="Times New Roman"/>
          <w:color w:val="000000"/>
          <w:sz w:val="23"/>
          <w:szCs w:val="23"/>
        </w:rPr>
        <w:t xml:space="preserve"> </w:t>
      </w:r>
      <w:r w:rsidRPr="00551A3D">
        <w:rPr>
          <w:rFonts w:ascii="Times New Roman" w:eastAsia="Times New Roman" w:hAnsi="Times New Roman" w:cs="Times New Roman"/>
          <w:color w:val="000000"/>
          <w:sz w:val="23"/>
          <w:szCs w:val="23"/>
        </w:rPr>
        <w:t xml:space="preserve">PCRF provides the C structure API </w:t>
      </w:r>
      <w:r w:rsidR="009F7ED1" w:rsidRPr="00551A3D">
        <w:rPr>
          <w:rFonts w:ascii="Times New Roman" w:eastAsia="Times New Roman" w:hAnsi="Times New Roman" w:cs="Times New Roman"/>
          <w:color w:val="000000"/>
          <w:sz w:val="23"/>
          <w:szCs w:val="23"/>
        </w:rPr>
        <w:t>i</w:t>
      </w:r>
      <w:r w:rsidR="009F7ED1" w:rsidRPr="00551A3D">
        <w:rPr>
          <w:rFonts w:ascii="Times New Roman" w:eastAsia="Times New Roman" w:hAnsi="Times New Roman" w:cs="Times New Roman"/>
          <w:color w:val="000000"/>
          <w:sz w:val="23"/>
          <w:szCs w:val="23"/>
        </w:rPr>
        <w:t>n</w:t>
      </w:r>
      <w:r w:rsidR="009F7ED1" w:rsidRPr="00551A3D">
        <w:rPr>
          <w:rFonts w:ascii="Times New Roman" w:eastAsia="Times New Roman" w:hAnsi="Times New Roman" w:cs="Times New Roman"/>
          <w:color w:val="000000"/>
          <w:sz w:val="23"/>
          <w:szCs w:val="23"/>
        </w:rPr>
        <w:t>terface to</w:t>
      </w:r>
      <w:r w:rsidRPr="00551A3D">
        <w:rPr>
          <w:rFonts w:ascii="Times New Roman" w:eastAsia="Times New Roman" w:hAnsi="Times New Roman" w:cs="Times New Roman"/>
          <w:color w:val="000000"/>
          <w:sz w:val="23"/>
          <w:szCs w:val="23"/>
        </w:rPr>
        <w:t xml:space="preserve"> the 3rd party management entity.</w:t>
      </w:r>
    </w:p>
    <w:p w:rsidR="00551A3D" w:rsidRDefault="00551A3D" w:rsidP="004C02AF">
      <w:pPr>
        <w:spacing w:after="0" w:line="360" w:lineRule="atLeast"/>
        <w:rPr>
          <w:rFonts w:ascii="Times New Roman" w:eastAsia="Times New Roman" w:hAnsi="Times New Roman" w:cs="Times New Roman"/>
          <w:b/>
          <w:bCs/>
          <w:color w:val="000000"/>
          <w:sz w:val="32"/>
          <w:szCs w:val="32"/>
        </w:rPr>
      </w:pPr>
    </w:p>
    <w:p w:rsidR="007B29E8" w:rsidRDefault="007B29E8" w:rsidP="007B29E8">
      <w:pPr>
        <w:rPr>
          <w:rFonts w:eastAsia="SimSun"/>
          <w:lang w:eastAsia="zh-CN"/>
        </w:rPr>
      </w:pPr>
    </w:p>
    <w:bookmarkStart w:id="1" w:name="_MON_1374391749"/>
    <w:bookmarkEnd w:id="1"/>
    <w:p w:rsidR="00551A3D" w:rsidRDefault="007B29E8" w:rsidP="007B29E8">
      <w:pPr>
        <w:spacing w:after="0" w:line="360" w:lineRule="atLeast"/>
        <w:rPr>
          <w:lang w:eastAsia="ja-JP"/>
        </w:rPr>
      </w:pPr>
      <w:r w:rsidRPr="00D34045">
        <w:rPr>
          <w:lang w:eastAsia="ja-JP"/>
        </w:rPr>
        <w:object w:dxaOrig="8745" w:dyaOrig="7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379.25pt" o:ole="">
            <v:imagedata r:id="rId12" o:title=""/>
          </v:shape>
          <o:OLEObject Type="Embed" ProgID="Word.Picture.8" ShapeID="_x0000_i1025" DrawAspect="Content" ObjectID="_1489503040" r:id="rId13"/>
        </w:object>
      </w:r>
    </w:p>
    <w:p w:rsidR="007B29E8" w:rsidRDefault="007B29E8" w:rsidP="007B29E8">
      <w:pPr>
        <w:spacing w:after="0" w:line="360" w:lineRule="atLeast"/>
        <w:rPr>
          <w:i/>
          <w:lang w:eastAsia="ja-JP"/>
        </w:rPr>
      </w:pPr>
      <w:r>
        <w:rPr>
          <w:i/>
          <w:lang w:eastAsia="ja-JP"/>
        </w:rPr>
        <w:t>Interfaces of PCRF</w:t>
      </w:r>
    </w:p>
    <w:p w:rsidR="007B29E8" w:rsidRPr="007B29E8" w:rsidRDefault="007B29E8" w:rsidP="007B29E8">
      <w:pPr>
        <w:spacing w:after="0" w:line="360" w:lineRule="atLeast"/>
        <w:rPr>
          <w:rFonts w:ascii="Times New Roman" w:eastAsia="Times New Roman" w:hAnsi="Times New Roman" w:cs="Times New Roman"/>
          <w:b/>
          <w:bCs/>
          <w:i/>
          <w:color w:val="000000"/>
          <w:sz w:val="32"/>
          <w:szCs w:val="32"/>
        </w:rPr>
      </w:pPr>
    </w:p>
    <w:p w:rsidR="00551A3D" w:rsidRDefault="00551A3D" w:rsidP="004C02AF">
      <w:pPr>
        <w:spacing w:after="0" w:line="360" w:lineRule="atLeast"/>
        <w:rPr>
          <w:rFonts w:ascii="Times New Roman" w:eastAsia="Times New Roman" w:hAnsi="Times New Roman" w:cs="Times New Roman"/>
          <w:b/>
          <w:bCs/>
          <w:color w:val="000000"/>
          <w:sz w:val="32"/>
          <w:szCs w:val="32"/>
        </w:rPr>
      </w:pPr>
    </w:p>
    <w:p w:rsidR="00C46AE2" w:rsidRDefault="00C46AE2" w:rsidP="00C46AE2">
      <w:pPr>
        <w:spacing w:after="0" w:line="360"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2.2</w:t>
      </w:r>
      <w:r w:rsidRPr="00C46AE2">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Diameter messages for PCRF</w:t>
      </w:r>
    </w:p>
    <w:p w:rsidR="00C46AE2" w:rsidRDefault="00C46AE2" w:rsidP="00C46AE2">
      <w:pPr>
        <w:spacing w:after="0" w:line="360" w:lineRule="atLeast"/>
        <w:rPr>
          <w:rFonts w:ascii="Times New Roman" w:eastAsia="Times New Roman" w:hAnsi="Times New Roman" w:cs="Times New Roman"/>
          <w:b/>
          <w:bCs/>
          <w:color w:val="000000"/>
          <w:sz w:val="32"/>
          <w:szCs w:val="32"/>
        </w:rPr>
      </w:pPr>
    </w:p>
    <w:p w:rsidR="00C46AE2" w:rsidRPr="00C46AE2" w:rsidRDefault="00C46AE2" w:rsidP="00C46AE2">
      <w:pPr>
        <w:spacing w:after="0" w:line="360" w:lineRule="atLeast"/>
        <w:rPr>
          <w:rFonts w:ascii="Times New Roman" w:eastAsia="Times New Roman" w:hAnsi="Times New Roman" w:cs="Times New Roman"/>
          <w:color w:val="000000"/>
          <w:sz w:val="23"/>
          <w:szCs w:val="23"/>
        </w:rPr>
      </w:pPr>
      <w:r w:rsidRPr="00C46AE2">
        <w:rPr>
          <w:rFonts w:ascii="Times New Roman" w:eastAsia="Times New Roman" w:hAnsi="Times New Roman" w:cs="Times New Roman"/>
          <w:color w:val="000000"/>
          <w:sz w:val="23"/>
          <w:szCs w:val="23"/>
        </w:rPr>
        <w:t>All data delivered by the protocol is in the form of an AVP. Some of</w:t>
      </w:r>
      <w:r>
        <w:rPr>
          <w:rFonts w:ascii="Times New Roman" w:eastAsia="Times New Roman" w:hAnsi="Times New Roman" w:cs="Times New Roman"/>
          <w:color w:val="000000"/>
          <w:sz w:val="23"/>
          <w:szCs w:val="23"/>
        </w:rPr>
        <w:t xml:space="preserve"> these AVP values are used by </w:t>
      </w:r>
      <w:r w:rsidRPr="00C46AE2">
        <w:rPr>
          <w:rFonts w:ascii="Times New Roman" w:eastAsia="Times New Roman" w:hAnsi="Times New Roman" w:cs="Times New Roman"/>
          <w:color w:val="000000"/>
          <w:sz w:val="23"/>
          <w:szCs w:val="23"/>
        </w:rPr>
        <w:t>the Diameter protocol itself, while</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others deliver data associated with particular applications that</w:t>
      </w:r>
    </w:p>
    <w:p w:rsidR="00C46AE2" w:rsidRPr="00C46AE2" w:rsidRDefault="00C46AE2" w:rsidP="00C46AE2">
      <w:pPr>
        <w:spacing w:after="0" w:line="360" w:lineRule="atLeast"/>
        <w:rPr>
          <w:rFonts w:ascii="Times New Roman" w:eastAsia="Times New Roman" w:hAnsi="Times New Roman" w:cs="Times New Roman"/>
          <w:color w:val="000000"/>
          <w:sz w:val="23"/>
          <w:szCs w:val="23"/>
        </w:rPr>
      </w:pPr>
      <w:proofErr w:type="gramStart"/>
      <w:r w:rsidRPr="00C46AE2">
        <w:rPr>
          <w:rFonts w:ascii="Times New Roman" w:eastAsia="Times New Roman" w:hAnsi="Times New Roman" w:cs="Times New Roman"/>
          <w:color w:val="000000"/>
          <w:sz w:val="23"/>
          <w:szCs w:val="23"/>
        </w:rPr>
        <w:lastRenderedPageBreak/>
        <w:t>employ</w:t>
      </w:r>
      <w:proofErr w:type="gramEnd"/>
      <w:r w:rsidRPr="00C46AE2">
        <w:rPr>
          <w:rFonts w:ascii="Times New Roman" w:eastAsia="Times New Roman" w:hAnsi="Times New Roman" w:cs="Times New Roman"/>
          <w:color w:val="000000"/>
          <w:sz w:val="23"/>
          <w:szCs w:val="23"/>
        </w:rPr>
        <w:t xml:space="preserve"> Diameter. AVPs may be added arbitrarily to Diameter messages,</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so long as the required AVPs are included and AVPs that are</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 xml:space="preserve">explicitly excluded are not included. AVPs are used by the </w:t>
      </w:r>
      <w:proofErr w:type="spellStart"/>
      <w:r w:rsidRPr="00C46AE2">
        <w:rPr>
          <w:rFonts w:ascii="Times New Roman" w:eastAsia="Times New Roman" w:hAnsi="Times New Roman" w:cs="Times New Roman"/>
          <w:color w:val="000000"/>
          <w:sz w:val="23"/>
          <w:szCs w:val="23"/>
        </w:rPr>
        <w:t>base</w:t>
      </w:r>
      <w:r>
        <w:rPr>
          <w:rFonts w:ascii="Times New Roman" w:eastAsia="Times New Roman" w:hAnsi="Times New Roman" w:cs="Times New Roman"/>
          <w:color w:val="000000"/>
          <w:sz w:val="23"/>
          <w:szCs w:val="23"/>
        </w:rPr>
        <w:t>.</w:t>
      </w:r>
      <w:r w:rsidRPr="00C46AE2">
        <w:rPr>
          <w:rFonts w:ascii="Times New Roman" w:eastAsia="Times New Roman" w:hAnsi="Times New Roman" w:cs="Times New Roman"/>
          <w:color w:val="000000"/>
          <w:sz w:val="23"/>
          <w:szCs w:val="23"/>
        </w:rPr>
        <w:t>Diameter</w:t>
      </w:r>
      <w:proofErr w:type="spellEnd"/>
      <w:r w:rsidRPr="00C46AE2">
        <w:rPr>
          <w:rFonts w:ascii="Times New Roman" w:eastAsia="Times New Roman" w:hAnsi="Times New Roman" w:cs="Times New Roman"/>
          <w:color w:val="000000"/>
          <w:sz w:val="23"/>
          <w:szCs w:val="23"/>
        </w:rPr>
        <w:t xml:space="preserve"> protocol to support the following required features:</w:t>
      </w:r>
    </w:p>
    <w:p w:rsidR="00C46AE2" w:rsidRPr="00C46AE2" w:rsidRDefault="00C46AE2" w:rsidP="00C46AE2">
      <w:pPr>
        <w:spacing w:after="0" w:line="360" w:lineRule="atLeast"/>
        <w:rPr>
          <w:rFonts w:ascii="Times New Roman" w:eastAsia="Times New Roman" w:hAnsi="Times New Roman" w:cs="Times New Roman"/>
          <w:color w:val="000000"/>
          <w:sz w:val="23"/>
          <w:szCs w:val="23"/>
        </w:rPr>
      </w:pPr>
      <w:r w:rsidRPr="00C46AE2">
        <w:rPr>
          <w:rFonts w:ascii="Times New Roman" w:eastAsia="Times New Roman" w:hAnsi="Times New Roman" w:cs="Times New Roman"/>
          <w:color w:val="000000"/>
          <w:sz w:val="23"/>
          <w:szCs w:val="23"/>
        </w:rPr>
        <w:t>- Transporting of user authentication information, for the purposes</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of enabling the Diameter ser</w:t>
      </w:r>
      <w:r w:rsidRPr="00C46AE2">
        <w:rPr>
          <w:rFonts w:ascii="Times New Roman" w:eastAsia="Times New Roman" w:hAnsi="Times New Roman" w:cs="Times New Roman"/>
          <w:color w:val="000000"/>
          <w:sz w:val="23"/>
          <w:szCs w:val="23"/>
        </w:rPr>
        <w:t>v</w:t>
      </w:r>
      <w:r w:rsidRPr="00C46AE2">
        <w:rPr>
          <w:rFonts w:ascii="Times New Roman" w:eastAsia="Times New Roman" w:hAnsi="Times New Roman" w:cs="Times New Roman"/>
          <w:color w:val="000000"/>
          <w:sz w:val="23"/>
          <w:szCs w:val="23"/>
        </w:rPr>
        <w:t xml:space="preserve">er </w:t>
      </w:r>
      <w:proofErr w:type="gramStart"/>
      <w:r w:rsidRPr="00C46AE2">
        <w:rPr>
          <w:rFonts w:ascii="Times New Roman" w:eastAsia="Times New Roman" w:hAnsi="Times New Roman" w:cs="Times New Roman"/>
          <w:color w:val="000000"/>
          <w:sz w:val="23"/>
          <w:szCs w:val="23"/>
        </w:rPr>
        <w:t xml:space="preserve">to </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authenticate</w:t>
      </w:r>
      <w:proofErr w:type="gramEnd"/>
      <w:r w:rsidRPr="00C46AE2">
        <w:rPr>
          <w:rFonts w:ascii="Times New Roman" w:eastAsia="Times New Roman" w:hAnsi="Times New Roman" w:cs="Times New Roman"/>
          <w:color w:val="000000"/>
          <w:sz w:val="23"/>
          <w:szCs w:val="23"/>
        </w:rPr>
        <w:t xml:space="preserve"> the user.</w:t>
      </w:r>
    </w:p>
    <w:p w:rsidR="00C46AE2" w:rsidRPr="00C46AE2" w:rsidRDefault="00C46AE2" w:rsidP="00C46AE2">
      <w:pPr>
        <w:spacing w:after="0" w:line="360" w:lineRule="atLeast"/>
        <w:rPr>
          <w:rFonts w:ascii="Times New Roman" w:eastAsia="Times New Roman" w:hAnsi="Times New Roman" w:cs="Times New Roman"/>
          <w:color w:val="000000"/>
          <w:sz w:val="23"/>
          <w:szCs w:val="23"/>
        </w:rPr>
      </w:pPr>
      <w:r w:rsidRPr="00C46AE2">
        <w:rPr>
          <w:rFonts w:ascii="Times New Roman" w:eastAsia="Times New Roman" w:hAnsi="Times New Roman" w:cs="Times New Roman"/>
          <w:color w:val="000000"/>
          <w:sz w:val="23"/>
          <w:szCs w:val="23"/>
        </w:rPr>
        <w:t>- Transporting of service specific authorization information,</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between client and servers, allowing the peers to decide whether a</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user’s access request should be granted.</w:t>
      </w:r>
    </w:p>
    <w:p w:rsidR="00C46AE2" w:rsidRPr="00C46AE2" w:rsidRDefault="00C46AE2" w:rsidP="00C46AE2">
      <w:pPr>
        <w:spacing w:after="0" w:line="360" w:lineRule="atLeast"/>
        <w:rPr>
          <w:rFonts w:ascii="Times New Roman" w:eastAsia="Times New Roman" w:hAnsi="Times New Roman" w:cs="Times New Roman"/>
          <w:color w:val="000000"/>
          <w:sz w:val="23"/>
          <w:szCs w:val="23"/>
        </w:rPr>
      </w:pPr>
      <w:r w:rsidRPr="00C46AE2">
        <w:rPr>
          <w:rFonts w:ascii="Times New Roman" w:eastAsia="Times New Roman" w:hAnsi="Times New Roman" w:cs="Times New Roman"/>
          <w:color w:val="000000"/>
          <w:sz w:val="23"/>
          <w:szCs w:val="23"/>
        </w:rPr>
        <w:t>- Exchanging resource usage information, which MAY be used for</w:t>
      </w:r>
      <w:r>
        <w:rPr>
          <w:rFonts w:ascii="Times New Roman" w:eastAsia="Times New Roman" w:hAnsi="Times New Roman" w:cs="Times New Roman"/>
          <w:color w:val="000000"/>
          <w:sz w:val="23"/>
          <w:szCs w:val="23"/>
        </w:rPr>
        <w:t xml:space="preserve"> accounting purposes, capacity </w:t>
      </w:r>
      <w:r w:rsidRPr="00C46AE2">
        <w:rPr>
          <w:rFonts w:ascii="Times New Roman" w:eastAsia="Times New Roman" w:hAnsi="Times New Roman" w:cs="Times New Roman"/>
          <w:color w:val="000000"/>
          <w:sz w:val="23"/>
          <w:szCs w:val="23"/>
        </w:rPr>
        <w:t>planning, etc.</w:t>
      </w:r>
    </w:p>
    <w:p w:rsidR="00C46AE2" w:rsidRPr="00C46AE2" w:rsidRDefault="00C46AE2" w:rsidP="00C46AE2">
      <w:pPr>
        <w:spacing w:after="0" w:line="360" w:lineRule="atLeast"/>
        <w:rPr>
          <w:rFonts w:ascii="Times New Roman" w:eastAsia="Times New Roman" w:hAnsi="Times New Roman" w:cs="Times New Roman"/>
          <w:color w:val="000000"/>
          <w:sz w:val="23"/>
          <w:szCs w:val="23"/>
        </w:rPr>
      </w:pPr>
      <w:r w:rsidRPr="00C46AE2">
        <w:rPr>
          <w:rFonts w:ascii="Times New Roman" w:eastAsia="Times New Roman" w:hAnsi="Times New Roman" w:cs="Times New Roman"/>
          <w:color w:val="000000"/>
          <w:sz w:val="23"/>
          <w:szCs w:val="23"/>
        </w:rPr>
        <w:t>- Relaying, proxying and redirecting of Diameter messages through a</w:t>
      </w:r>
      <w:r>
        <w:rPr>
          <w:rFonts w:ascii="Times New Roman" w:eastAsia="Times New Roman" w:hAnsi="Times New Roman" w:cs="Times New Roman"/>
          <w:color w:val="000000"/>
          <w:sz w:val="23"/>
          <w:szCs w:val="23"/>
        </w:rPr>
        <w:t xml:space="preserve"> </w:t>
      </w:r>
      <w:r w:rsidRPr="00C46AE2">
        <w:rPr>
          <w:rFonts w:ascii="Times New Roman" w:eastAsia="Times New Roman" w:hAnsi="Times New Roman" w:cs="Times New Roman"/>
          <w:color w:val="000000"/>
          <w:sz w:val="23"/>
          <w:szCs w:val="23"/>
        </w:rPr>
        <w:t>server hierarchy.</w:t>
      </w:r>
    </w:p>
    <w:p w:rsidR="00C46AE2" w:rsidRDefault="00C46AE2" w:rsidP="00C46AE2">
      <w:pPr>
        <w:spacing w:after="0" w:line="360" w:lineRule="atLeast"/>
        <w:rPr>
          <w:rFonts w:ascii="Times New Roman" w:eastAsia="Times New Roman" w:hAnsi="Times New Roman" w:cs="Times New Roman"/>
          <w:color w:val="000000"/>
          <w:sz w:val="23"/>
          <w:szCs w:val="23"/>
        </w:rPr>
      </w:pPr>
    </w:p>
    <w:p w:rsidR="00B73081" w:rsidRDefault="00B73081" w:rsidP="00C46AE2">
      <w:pPr>
        <w:spacing w:after="0" w:line="360" w:lineRule="atLeast"/>
        <w:rPr>
          <w:rFonts w:ascii="Times New Roman" w:eastAsia="Times New Roman" w:hAnsi="Times New Roman" w:cs="Times New Roman"/>
          <w:color w:val="000000"/>
          <w:sz w:val="23"/>
          <w:szCs w:val="23"/>
        </w:rPr>
      </w:pPr>
      <w:r w:rsidRPr="00B73081">
        <w:rPr>
          <w:rFonts w:ascii="Times New Roman" w:eastAsia="Times New Roman" w:hAnsi="Times New Roman" w:cs="Times New Roman"/>
          <w:noProof/>
          <w:color w:val="000000"/>
          <w:sz w:val="23"/>
          <w:szCs w:val="23"/>
        </w:rPr>
        <w:drawing>
          <wp:inline distT="0" distB="0" distL="0" distR="0">
            <wp:extent cx="5943600" cy="264160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14" cstate="print"/>
                    <a:srcRect/>
                    <a:stretch>
                      <a:fillRect/>
                    </a:stretch>
                  </pic:blipFill>
                  <pic:spPr bwMode="auto">
                    <a:xfrm>
                      <a:off x="0" y="0"/>
                      <a:ext cx="5943600" cy="2641600"/>
                    </a:xfrm>
                    <a:prstGeom prst="rect">
                      <a:avLst/>
                    </a:prstGeom>
                    <a:noFill/>
                    <a:ln w="9525">
                      <a:noFill/>
                      <a:miter lim="800000"/>
                      <a:headEnd/>
                      <a:tailEnd/>
                    </a:ln>
                  </pic:spPr>
                </pic:pic>
              </a:graphicData>
            </a:graphic>
          </wp:inline>
        </w:drawing>
      </w:r>
    </w:p>
    <w:p w:rsidR="00B73081" w:rsidRPr="00B73081" w:rsidRDefault="00B73081" w:rsidP="00C46AE2">
      <w:pPr>
        <w:spacing w:after="0" w:line="360" w:lineRule="atLeast"/>
        <w:rPr>
          <w:rFonts w:ascii="Times New Roman" w:eastAsia="Times New Roman" w:hAnsi="Times New Roman" w:cs="Times New Roman"/>
          <w:i/>
          <w:color w:val="000000"/>
          <w:sz w:val="23"/>
          <w:szCs w:val="23"/>
        </w:rPr>
      </w:pPr>
      <w:r>
        <w:rPr>
          <w:rFonts w:ascii="Times New Roman" w:eastAsia="Times New Roman" w:hAnsi="Times New Roman" w:cs="Times New Roman"/>
          <w:i/>
          <w:color w:val="000000"/>
          <w:sz w:val="23"/>
          <w:szCs w:val="23"/>
        </w:rPr>
        <w:t>Diameter Header</w:t>
      </w:r>
    </w:p>
    <w:p w:rsidR="00C46AE2" w:rsidRPr="00C46AE2" w:rsidRDefault="00C46AE2" w:rsidP="00C46AE2">
      <w:pPr>
        <w:spacing w:after="0" w:line="360" w:lineRule="atLeast"/>
        <w:rPr>
          <w:rFonts w:ascii="Times New Roman" w:eastAsia="Times New Roman" w:hAnsi="Times New Roman" w:cs="Times New Roman"/>
          <w:b/>
          <w:bCs/>
          <w:color w:val="000000"/>
          <w:sz w:val="32"/>
          <w:szCs w:val="32"/>
        </w:rPr>
      </w:pPr>
    </w:p>
    <w:p w:rsidR="009F7ED1" w:rsidRPr="00D34045" w:rsidRDefault="009F7ED1" w:rsidP="009F7ED1">
      <w:pPr>
        <w:pStyle w:val="Heading2"/>
        <w:ind w:left="0" w:firstLine="0"/>
        <w:rPr>
          <w:lang w:eastAsia="ja-JP"/>
        </w:rPr>
      </w:pPr>
    </w:p>
    <w:p w:rsidR="009F7ED1" w:rsidRPr="009F7ED1" w:rsidRDefault="009F7ED1" w:rsidP="009F7ED1">
      <w:pPr>
        <w:pStyle w:val="Heading3"/>
        <w:rPr>
          <w:rFonts w:ascii="Times New Roman" w:hAnsi="Times New Roman"/>
          <w:b/>
          <w:sz w:val="32"/>
          <w:szCs w:val="32"/>
        </w:rPr>
      </w:pPr>
      <w:bookmarkStart w:id="2" w:name="_Toc305154702"/>
      <w:r w:rsidRPr="009F7ED1">
        <w:rPr>
          <w:rFonts w:ascii="Times New Roman" w:hAnsi="Times New Roman"/>
          <w:b/>
          <w:sz w:val="32"/>
          <w:szCs w:val="32"/>
        </w:rPr>
        <w:t>2.2</w:t>
      </w:r>
      <w:r>
        <w:rPr>
          <w:rFonts w:ascii="Times New Roman" w:hAnsi="Times New Roman"/>
          <w:b/>
          <w:sz w:val="32"/>
          <w:szCs w:val="32"/>
        </w:rPr>
        <w:t xml:space="preserve">.1 </w:t>
      </w:r>
      <w:bookmarkEnd w:id="2"/>
      <w:r w:rsidR="003D38C3">
        <w:rPr>
          <w:rFonts w:ascii="Times New Roman" w:hAnsi="Times New Roman"/>
          <w:b/>
          <w:sz w:val="32"/>
          <w:szCs w:val="32"/>
        </w:rPr>
        <w:t>PCC Rules on Gx</w:t>
      </w:r>
    </w:p>
    <w:p w:rsidR="009F7ED1" w:rsidRPr="009F7ED1" w:rsidRDefault="009F7ED1" w:rsidP="009F7ED1">
      <w:pPr>
        <w:rPr>
          <w:rFonts w:ascii="Times New Roman" w:hAnsi="Times New Roman" w:cs="Times New Roman"/>
        </w:rPr>
      </w:pPr>
      <w:r w:rsidRPr="009F7ED1">
        <w:rPr>
          <w:rFonts w:ascii="Times New Roman" w:hAnsi="Times New Roman" w:cs="Times New Roman"/>
        </w:rPr>
        <w:t>The purpose of the PCC rule is to:</w:t>
      </w:r>
    </w:p>
    <w:p w:rsidR="009F7ED1" w:rsidRPr="009F7ED1" w:rsidRDefault="009F7ED1" w:rsidP="009F7ED1">
      <w:pPr>
        <w:pStyle w:val="B1"/>
        <w:rPr>
          <w:sz w:val="22"/>
          <w:szCs w:val="22"/>
        </w:rPr>
      </w:pPr>
      <w:r w:rsidRPr="009F7ED1">
        <w:rPr>
          <w:sz w:val="22"/>
          <w:szCs w:val="22"/>
        </w:rPr>
        <w:t>-</w:t>
      </w:r>
      <w:r w:rsidRPr="009F7ED1">
        <w:rPr>
          <w:sz w:val="22"/>
          <w:szCs w:val="22"/>
        </w:rPr>
        <w:tab/>
        <w:t>Detect a packet belonging to a service data flow.</w:t>
      </w:r>
    </w:p>
    <w:p w:rsidR="009F7ED1" w:rsidRPr="009F7ED1" w:rsidRDefault="009F7ED1" w:rsidP="009F7ED1">
      <w:pPr>
        <w:pStyle w:val="B2"/>
        <w:rPr>
          <w:sz w:val="22"/>
          <w:szCs w:val="22"/>
        </w:rPr>
      </w:pPr>
      <w:r w:rsidRPr="009F7ED1">
        <w:rPr>
          <w:sz w:val="22"/>
          <w:szCs w:val="22"/>
        </w:rPr>
        <w:t>-</w:t>
      </w:r>
      <w:r w:rsidRPr="009F7ED1">
        <w:rPr>
          <w:sz w:val="22"/>
          <w:szCs w:val="22"/>
        </w:rPr>
        <w:tab/>
        <w:t>The service data flow filters within the PCC rule are used for the selection of downlink IP CAN bearers.</w:t>
      </w:r>
    </w:p>
    <w:p w:rsidR="009F7ED1" w:rsidRPr="009F7ED1" w:rsidRDefault="009F7ED1" w:rsidP="009F7ED1">
      <w:pPr>
        <w:pStyle w:val="B2"/>
        <w:rPr>
          <w:sz w:val="22"/>
          <w:szCs w:val="22"/>
        </w:rPr>
      </w:pPr>
      <w:r w:rsidRPr="009F7ED1">
        <w:rPr>
          <w:sz w:val="22"/>
          <w:szCs w:val="22"/>
        </w:rPr>
        <w:t>-</w:t>
      </w:r>
      <w:r w:rsidRPr="009F7ED1">
        <w:rPr>
          <w:sz w:val="22"/>
          <w:szCs w:val="22"/>
        </w:rPr>
        <w:tab/>
        <w:t>The service data flow filters within the PCC rule are used for the enforcement that uplink IP flows are transported in the correct IP CAN bearer.</w:t>
      </w:r>
    </w:p>
    <w:p w:rsidR="009F7ED1" w:rsidRPr="009F7ED1" w:rsidRDefault="009F7ED1" w:rsidP="009F7ED1">
      <w:pPr>
        <w:pStyle w:val="B1"/>
        <w:rPr>
          <w:sz w:val="22"/>
          <w:szCs w:val="22"/>
        </w:rPr>
      </w:pPr>
      <w:r w:rsidRPr="009F7ED1">
        <w:rPr>
          <w:sz w:val="22"/>
          <w:szCs w:val="22"/>
        </w:rPr>
        <w:t>-</w:t>
      </w:r>
      <w:r w:rsidRPr="009F7ED1">
        <w:rPr>
          <w:sz w:val="22"/>
          <w:szCs w:val="22"/>
        </w:rPr>
        <w:tab/>
        <w:t>Identify the service the service data flow contributes to.</w:t>
      </w:r>
    </w:p>
    <w:p w:rsidR="009F7ED1" w:rsidRPr="009F7ED1" w:rsidRDefault="009F7ED1" w:rsidP="009F7ED1">
      <w:pPr>
        <w:pStyle w:val="B1"/>
        <w:rPr>
          <w:sz w:val="22"/>
          <w:szCs w:val="22"/>
        </w:rPr>
      </w:pPr>
      <w:r w:rsidRPr="009F7ED1">
        <w:rPr>
          <w:sz w:val="22"/>
          <w:szCs w:val="22"/>
        </w:rPr>
        <w:t>-</w:t>
      </w:r>
      <w:r w:rsidRPr="009F7ED1">
        <w:rPr>
          <w:sz w:val="22"/>
          <w:szCs w:val="22"/>
        </w:rPr>
        <w:tab/>
        <w:t>Provide applicable charging parameters for a service data flow.</w:t>
      </w:r>
    </w:p>
    <w:p w:rsidR="009F7ED1" w:rsidRPr="009F7ED1" w:rsidRDefault="009F7ED1" w:rsidP="009F7ED1">
      <w:pPr>
        <w:pStyle w:val="B1"/>
        <w:rPr>
          <w:sz w:val="22"/>
          <w:szCs w:val="22"/>
        </w:rPr>
      </w:pPr>
      <w:r w:rsidRPr="009F7ED1">
        <w:rPr>
          <w:sz w:val="22"/>
          <w:szCs w:val="22"/>
        </w:rPr>
        <w:t>-</w:t>
      </w:r>
      <w:r w:rsidRPr="009F7ED1">
        <w:rPr>
          <w:sz w:val="22"/>
          <w:szCs w:val="22"/>
        </w:rPr>
        <w:tab/>
        <w:t>Provide policy control for a service data flow.</w:t>
      </w:r>
    </w:p>
    <w:p w:rsidR="009F7ED1" w:rsidRPr="009F7ED1" w:rsidRDefault="009F7ED1" w:rsidP="009F7ED1">
      <w:pPr>
        <w:rPr>
          <w:rFonts w:ascii="Times New Roman" w:hAnsi="Times New Roman" w:cs="Times New Roman"/>
        </w:rPr>
      </w:pPr>
      <w:r w:rsidRPr="009F7ED1">
        <w:rPr>
          <w:rFonts w:ascii="Times New Roman" w:hAnsi="Times New Roman" w:cs="Times New Roman"/>
        </w:rPr>
        <w:lastRenderedPageBreak/>
        <w:t>The PCEF shall select a PCC rule for each received packet by evaluating received packets against service data flow filters of PCC rules in the order of the precedence of the PCC rules. When a packet matches a service data flow filter, the packet matching process for that packet is completed, and the PCC rule for that filter shall be applied.</w:t>
      </w:r>
    </w:p>
    <w:p w:rsidR="009F7ED1" w:rsidRPr="009F7ED1" w:rsidRDefault="009F7ED1" w:rsidP="009F7ED1">
      <w:pPr>
        <w:rPr>
          <w:rFonts w:ascii="Times New Roman" w:hAnsi="Times New Roman" w:cs="Times New Roman"/>
        </w:rPr>
      </w:pPr>
      <w:r w:rsidRPr="009F7ED1">
        <w:rPr>
          <w:rFonts w:ascii="Times New Roman" w:hAnsi="Times New Roman" w:cs="Times New Roman"/>
        </w:rPr>
        <w:t>There are two different types of PCC rules as defined in [7]:</w:t>
      </w:r>
    </w:p>
    <w:p w:rsidR="009F7ED1" w:rsidRPr="009F7ED1" w:rsidRDefault="009F7ED1" w:rsidP="009F7ED1">
      <w:pPr>
        <w:pStyle w:val="B1"/>
        <w:rPr>
          <w:rFonts w:eastAsia="Batang"/>
          <w:sz w:val="22"/>
          <w:szCs w:val="22"/>
        </w:rPr>
      </w:pPr>
      <w:r w:rsidRPr="009F7ED1">
        <w:rPr>
          <w:sz w:val="22"/>
          <w:szCs w:val="22"/>
        </w:rPr>
        <w:t>-</w:t>
      </w:r>
      <w:r w:rsidRPr="009F7ED1">
        <w:rPr>
          <w:sz w:val="22"/>
          <w:szCs w:val="22"/>
        </w:rPr>
        <w:tab/>
        <w:t>Dynamic PCC rules. Dynamically provisioned by the PCRF to the PCEF via the Gx interface. These PCC rules may be either predefined or dynamically generated in the PCRF. Dynamic PCC rules can be install</w:t>
      </w:r>
      <w:r w:rsidRPr="009F7ED1">
        <w:rPr>
          <w:rFonts w:eastAsia="MS Mincho"/>
          <w:sz w:val="22"/>
          <w:szCs w:val="22"/>
        </w:rPr>
        <w:t>ed,</w:t>
      </w:r>
      <w:r w:rsidRPr="009F7ED1">
        <w:rPr>
          <w:sz w:val="22"/>
          <w:szCs w:val="22"/>
        </w:rPr>
        <w:t xml:space="preserve"> modifi</w:t>
      </w:r>
      <w:r w:rsidRPr="009F7ED1">
        <w:rPr>
          <w:rFonts w:eastAsia="MS Mincho"/>
          <w:sz w:val="22"/>
          <w:szCs w:val="22"/>
        </w:rPr>
        <w:t>ed</w:t>
      </w:r>
      <w:r w:rsidRPr="009F7ED1">
        <w:rPr>
          <w:sz w:val="22"/>
          <w:szCs w:val="22"/>
        </w:rPr>
        <w:t xml:space="preserve"> </w:t>
      </w:r>
      <w:r w:rsidRPr="009F7ED1">
        <w:rPr>
          <w:rFonts w:eastAsia="MS Mincho"/>
          <w:sz w:val="22"/>
          <w:szCs w:val="22"/>
        </w:rPr>
        <w:t>and r</w:t>
      </w:r>
      <w:r w:rsidRPr="009F7ED1">
        <w:rPr>
          <w:sz w:val="22"/>
          <w:szCs w:val="22"/>
        </w:rPr>
        <w:t>emov</w:t>
      </w:r>
      <w:r w:rsidRPr="009F7ED1">
        <w:rPr>
          <w:rFonts w:eastAsia="MS Mincho"/>
          <w:sz w:val="22"/>
          <w:szCs w:val="22"/>
        </w:rPr>
        <w:t>ed</w:t>
      </w:r>
      <w:r w:rsidRPr="009F7ED1">
        <w:rPr>
          <w:sz w:val="22"/>
          <w:szCs w:val="22"/>
        </w:rPr>
        <w:t xml:space="preserve"> </w:t>
      </w:r>
      <w:r w:rsidRPr="009F7ED1">
        <w:rPr>
          <w:rFonts w:eastAsia="MS Mincho"/>
          <w:sz w:val="22"/>
          <w:szCs w:val="22"/>
        </w:rPr>
        <w:t>a</w:t>
      </w:r>
      <w:r w:rsidRPr="009F7ED1">
        <w:rPr>
          <w:sz w:val="22"/>
          <w:szCs w:val="22"/>
        </w:rPr>
        <w:t>t any time.</w:t>
      </w:r>
    </w:p>
    <w:p w:rsidR="009F7ED1" w:rsidRPr="009F7ED1" w:rsidRDefault="009F7ED1" w:rsidP="009F7ED1">
      <w:pPr>
        <w:pStyle w:val="B1"/>
        <w:rPr>
          <w:sz w:val="22"/>
          <w:szCs w:val="22"/>
        </w:rPr>
      </w:pPr>
      <w:r w:rsidRPr="009F7ED1">
        <w:rPr>
          <w:sz w:val="22"/>
          <w:szCs w:val="22"/>
        </w:rPr>
        <w:t>-</w:t>
      </w:r>
      <w:r w:rsidRPr="009F7ED1">
        <w:rPr>
          <w:sz w:val="22"/>
          <w:szCs w:val="22"/>
        </w:rPr>
        <w:tab/>
        <w:t>Predefined PCC rules. Preconfigured in the PCEF. Predefined PCC rules can be activated or deactivated by the PCRF at any time. Predefined PCC rules within the PCEF may be grouped allowing the PCRF to dynamically activate a set of PCC rules over the Gx reference point.</w:t>
      </w:r>
    </w:p>
    <w:p w:rsidR="009F7ED1" w:rsidRPr="009F7ED1" w:rsidRDefault="009F7ED1" w:rsidP="009F7ED1">
      <w:pPr>
        <w:pStyle w:val="NO"/>
        <w:rPr>
          <w:sz w:val="22"/>
          <w:szCs w:val="22"/>
        </w:rPr>
      </w:pPr>
      <w:r w:rsidRPr="009F7ED1">
        <w:rPr>
          <w:sz w:val="22"/>
          <w:szCs w:val="22"/>
        </w:rPr>
        <w:t>NOTE:</w:t>
      </w:r>
      <w:r w:rsidRPr="009F7ED1">
        <w:rPr>
          <w:sz w:val="22"/>
          <w:szCs w:val="22"/>
        </w:rPr>
        <w:tab/>
        <w:t>The operator may define a predefined PCC rule, to be activated by the PCEF. Such a predefined rule is not explicitly known in the PCRF.</w:t>
      </w:r>
    </w:p>
    <w:p w:rsidR="009F7ED1" w:rsidRPr="009F7ED1" w:rsidRDefault="009F7ED1" w:rsidP="009F7ED1">
      <w:pPr>
        <w:rPr>
          <w:rFonts w:ascii="Times New Roman" w:hAnsi="Times New Roman" w:cs="Times New Roman"/>
        </w:rPr>
      </w:pPr>
      <w:r w:rsidRPr="009F7ED1">
        <w:rPr>
          <w:rFonts w:ascii="Times New Roman" w:hAnsi="Times New Roman" w:cs="Times New Roman"/>
        </w:rPr>
        <w:t>A PCC rule consists of:</w:t>
      </w:r>
    </w:p>
    <w:p w:rsidR="009F7ED1" w:rsidRPr="009F7ED1" w:rsidRDefault="009F7ED1" w:rsidP="009F7ED1">
      <w:pPr>
        <w:pStyle w:val="B1"/>
        <w:rPr>
          <w:sz w:val="22"/>
          <w:szCs w:val="22"/>
        </w:rPr>
      </w:pPr>
      <w:r w:rsidRPr="009F7ED1">
        <w:rPr>
          <w:sz w:val="22"/>
          <w:szCs w:val="22"/>
        </w:rPr>
        <w:t>-</w:t>
      </w:r>
      <w:r w:rsidRPr="009F7ED1">
        <w:rPr>
          <w:sz w:val="22"/>
          <w:szCs w:val="22"/>
        </w:rPr>
        <w:tab/>
      </w:r>
      <w:r w:rsidR="006503EE" w:rsidRPr="009F7ED1">
        <w:rPr>
          <w:sz w:val="22"/>
          <w:szCs w:val="22"/>
        </w:rPr>
        <w:t>A</w:t>
      </w:r>
      <w:r w:rsidRPr="009F7ED1">
        <w:rPr>
          <w:sz w:val="22"/>
          <w:szCs w:val="22"/>
        </w:rPr>
        <w:t xml:space="preserve"> rule name;</w:t>
      </w:r>
    </w:p>
    <w:p w:rsidR="009F7ED1" w:rsidRPr="009F7ED1" w:rsidRDefault="009F7ED1" w:rsidP="009F7ED1">
      <w:pPr>
        <w:pStyle w:val="B1"/>
        <w:rPr>
          <w:sz w:val="22"/>
          <w:szCs w:val="22"/>
        </w:rPr>
      </w:pPr>
      <w:r w:rsidRPr="009F7ED1">
        <w:rPr>
          <w:sz w:val="22"/>
          <w:szCs w:val="22"/>
        </w:rPr>
        <w:t>-</w:t>
      </w:r>
      <w:r w:rsidRPr="009F7ED1">
        <w:rPr>
          <w:sz w:val="22"/>
          <w:szCs w:val="22"/>
        </w:rPr>
        <w:tab/>
      </w:r>
      <w:r w:rsidR="006503EE" w:rsidRPr="009F7ED1">
        <w:rPr>
          <w:sz w:val="22"/>
          <w:szCs w:val="22"/>
        </w:rPr>
        <w:t>Service</w:t>
      </w:r>
      <w:r w:rsidRPr="009F7ED1">
        <w:rPr>
          <w:sz w:val="22"/>
          <w:szCs w:val="22"/>
        </w:rPr>
        <w:t xml:space="preserve"> identifier;</w:t>
      </w:r>
    </w:p>
    <w:p w:rsidR="009F7ED1" w:rsidRPr="009F7ED1" w:rsidRDefault="009F7ED1" w:rsidP="009F7ED1">
      <w:pPr>
        <w:pStyle w:val="B1"/>
        <w:rPr>
          <w:sz w:val="22"/>
          <w:szCs w:val="22"/>
        </w:rPr>
      </w:pPr>
      <w:r w:rsidRPr="009F7ED1">
        <w:rPr>
          <w:sz w:val="22"/>
          <w:szCs w:val="22"/>
        </w:rPr>
        <w:t>-</w:t>
      </w:r>
      <w:r w:rsidRPr="009F7ED1">
        <w:rPr>
          <w:sz w:val="22"/>
          <w:szCs w:val="22"/>
        </w:rPr>
        <w:tab/>
      </w:r>
      <w:r w:rsidR="006503EE" w:rsidRPr="009F7ED1">
        <w:rPr>
          <w:sz w:val="22"/>
          <w:szCs w:val="22"/>
        </w:rPr>
        <w:t>Service</w:t>
      </w:r>
      <w:r w:rsidRPr="009F7ED1">
        <w:rPr>
          <w:sz w:val="22"/>
          <w:szCs w:val="22"/>
        </w:rPr>
        <w:t xml:space="preserve"> data flow filter(s);</w:t>
      </w:r>
    </w:p>
    <w:p w:rsidR="009F7ED1" w:rsidRPr="009F7ED1" w:rsidRDefault="009F7ED1" w:rsidP="009F7ED1">
      <w:pPr>
        <w:pStyle w:val="B1"/>
        <w:rPr>
          <w:sz w:val="22"/>
          <w:szCs w:val="22"/>
        </w:rPr>
      </w:pPr>
      <w:r w:rsidRPr="009F7ED1">
        <w:rPr>
          <w:sz w:val="22"/>
          <w:szCs w:val="22"/>
        </w:rPr>
        <w:t>-</w:t>
      </w:r>
      <w:r w:rsidRPr="009F7ED1">
        <w:rPr>
          <w:sz w:val="22"/>
          <w:szCs w:val="22"/>
        </w:rPr>
        <w:tab/>
      </w:r>
      <w:r w:rsidR="006503EE" w:rsidRPr="009F7ED1">
        <w:rPr>
          <w:sz w:val="22"/>
          <w:szCs w:val="22"/>
        </w:rPr>
        <w:t>Precedence</w:t>
      </w:r>
      <w:r w:rsidRPr="009F7ED1">
        <w:rPr>
          <w:sz w:val="22"/>
          <w:szCs w:val="22"/>
        </w:rPr>
        <w:t>;</w:t>
      </w:r>
    </w:p>
    <w:p w:rsidR="009F7ED1" w:rsidRPr="009F7ED1" w:rsidRDefault="009F7ED1" w:rsidP="009F7ED1">
      <w:pPr>
        <w:pStyle w:val="B1"/>
        <w:rPr>
          <w:sz w:val="22"/>
          <w:szCs w:val="22"/>
        </w:rPr>
      </w:pPr>
      <w:r w:rsidRPr="009F7ED1">
        <w:rPr>
          <w:sz w:val="22"/>
          <w:szCs w:val="22"/>
        </w:rPr>
        <w:t>-</w:t>
      </w:r>
      <w:r w:rsidRPr="009F7ED1">
        <w:rPr>
          <w:sz w:val="22"/>
          <w:szCs w:val="22"/>
        </w:rPr>
        <w:tab/>
      </w:r>
      <w:r w:rsidR="006503EE" w:rsidRPr="009F7ED1">
        <w:rPr>
          <w:sz w:val="22"/>
          <w:szCs w:val="22"/>
        </w:rPr>
        <w:t>Gate</w:t>
      </w:r>
      <w:r w:rsidRPr="009F7ED1">
        <w:rPr>
          <w:sz w:val="22"/>
          <w:szCs w:val="22"/>
        </w:rPr>
        <w:t xml:space="preserve"> status;</w:t>
      </w:r>
    </w:p>
    <w:p w:rsidR="009F7ED1" w:rsidRPr="009F7ED1" w:rsidRDefault="009F7ED1" w:rsidP="009F7ED1">
      <w:pPr>
        <w:pStyle w:val="B1"/>
        <w:rPr>
          <w:sz w:val="22"/>
          <w:szCs w:val="22"/>
        </w:rPr>
      </w:pPr>
      <w:r w:rsidRPr="009F7ED1">
        <w:rPr>
          <w:sz w:val="22"/>
          <w:szCs w:val="22"/>
        </w:rPr>
        <w:t>-</w:t>
      </w:r>
      <w:r w:rsidRPr="009F7ED1">
        <w:rPr>
          <w:sz w:val="22"/>
          <w:szCs w:val="22"/>
        </w:rPr>
        <w:tab/>
        <w:t>QoS parameters;</w:t>
      </w:r>
    </w:p>
    <w:p w:rsidR="009F7ED1" w:rsidRPr="009F7ED1" w:rsidRDefault="009F7ED1" w:rsidP="009F7ED1">
      <w:pPr>
        <w:pStyle w:val="B1"/>
        <w:rPr>
          <w:rFonts w:eastAsia="Batang"/>
          <w:sz w:val="22"/>
          <w:szCs w:val="22"/>
        </w:rPr>
      </w:pPr>
      <w:r w:rsidRPr="009F7ED1">
        <w:rPr>
          <w:sz w:val="22"/>
          <w:szCs w:val="22"/>
        </w:rPr>
        <w:t>-</w:t>
      </w:r>
      <w:r w:rsidRPr="009F7ED1">
        <w:rPr>
          <w:sz w:val="22"/>
          <w:szCs w:val="22"/>
        </w:rPr>
        <w:tab/>
        <w:t>charging key (i.e. rating group);</w:t>
      </w:r>
    </w:p>
    <w:p w:rsidR="009F7ED1" w:rsidRPr="009F7ED1" w:rsidRDefault="009F7ED1" w:rsidP="009F7ED1">
      <w:pPr>
        <w:pStyle w:val="B1"/>
        <w:rPr>
          <w:rFonts w:eastAsia="Batang"/>
          <w:sz w:val="22"/>
          <w:szCs w:val="22"/>
        </w:rPr>
      </w:pPr>
      <w:r w:rsidRPr="009F7ED1">
        <w:rPr>
          <w:sz w:val="22"/>
          <w:szCs w:val="22"/>
        </w:rPr>
        <w:t>-</w:t>
      </w:r>
      <w:r w:rsidRPr="009F7ED1">
        <w:rPr>
          <w:sz w:val="22"/>
          <w:szCs w:val="22"/>
        </w:rPr>
        <w:tab/>
      </w:r>
      <w:r w:rsidR="006503EE" w:rsidRPr="009F7ED1">
        <w:rPr>
          <w:sz w:val="22"/>
          <w:szCs w:val="22"/>
        </w:rPr>
        <w:t>Other</w:t>
      </w:r>
      <w:r w:rsidRPr="009F7ED1">
        <w:rPr>
          <w:sz w:val="22"/>
          <w:szCs w:val="22"/>
        </w:rPr>
        <w:t xml:space="preserve"> charging parameters</w:t>
      </w:r>
      <w:r w:rsidRPr="009F7ED1">
        <w:rPr>
          <w:rFonts w:eastAsia="Batang"/>
          <w:sz w:val="22"/>
          <w:szCs w:val="22"/>
        </w:rPr>
        <w:t>;</w:t>
      </w:r>
    </w:p>
    <w:p w:rsidR="009F7ED1" w:rsidRPr="009F7ED1" w:rsidRDefault="009F7ED1" w:rsidP="009F7ED1">
      <w:pPr>
        <w:pStyle w:val="B1"/>
        <w:rPr>
          <w:rFonts w:eastAsia="Batang"/>
          <w:sz w:val="22"/>
          <w:szCs w:val="22"/>
        </w:rPr>
      </w:pPr>
      <w:r w:rsidRPr="009F7ED1">
        <w:rPr>
          <w:rFonts w:eastAsia="Batang"/>
          <w:sz w:val="22"/>
          <w:szCs w:val="22"/>
        </w:rPr>
        <w:t>-</w:t>
      </w:r>
      <w:r w:rsidRPr="009F7ED1">
        <w:rPr>
          <w:rFonts w:eastAsia="Batang"/>
          <w:sz w:val="22"/>
          <w:szCs w:val="22"/>
        </w:rPr>
        <w:tab/>
      </w:r>
      <w:r w:rsidRPr="009F7ED1">
        <w:rPr>
          <w:sz w:val="22"/>
          <w:szCs w:val="22"/>
        </w:rPr>
        <w:t>monitoring key</w:t>
      </w:r>
      <w:r w:rsidRPr="009F7ED1">
        <w:rPr>
          <w:rFonts w:eastAsia="Batang"/>
          <w:sz w:val="22"/>
          <w:szCs w:val="22"/>
        </w:rPr>
        <w:t>;</w:t>
      </w:r>
    </w:p>
    <w:p w:rsidR="009F7ED1" w:rsidRPr="009F7ED1" w:rsidRDefault="009F7ED1" w:rsidP="009F7ED1">
      <w:pPr>
        <w:pStyle w:val="B1"/>
        <w:rPr>
          <w:sz w:val="22"/>
          <w:szCs w:val="22"/>
        </w:rPr>
      </w:pPr>
      <w:r w:rsidRPr="009F7ED1">
        <w:rPr>
          <w:sz w:val="22"/>
          <w:szCs w:val="22"/>
        </w:rPr>
        <w:t>-</w:t>
      </w:r>
      <w:r w:rsidRPr="009F7ED1">
        <w:rPr>
          <w:sz w:val="22"/>
          <w:szCs w:val="22"/>
        </w:rPr>
        <w:tab/>
        <w:t>sponsor identity;</w:t>
      </w:r>
    </w:p>
    <w:p w:rsidR="009F7ED1" w:rsidRPr="009F7ED1" w:rsidRDefault="009F7ED1" w:rsidP="009F7ED1">
      <w:pPr>
        <w:pStyle w:val="B1"/>
        <w:rPr>
          <w:rFonts w:eastAsia="Batang"/>
          <w:sz w:val="22"/>
          <w:szCs w:val="22"/>
        </w:rPr>
      </w:pPr>
      <w:r w:rsidRPr="009F7ED1">
        <w:rPr>
          <w:sz w:val="22"/>
          <w:szCs w:val="22"/>
        </w:rPr>
        <w:t>-</w:t>
      </w:r>
      <w:r w:rsidRPr="009F7ED1">
        <w:rPr>
          <w:sz w:val="22"/>
          <w:szCs w:val="22"/>
        </w:rPr>
        <w:tab/>
      </w:r>
      <w:r w:rsidR="006503EE" w:rsidRPr="009F7ED1">
        <w:rPr>
          <w:sz w:val="22"/>
          <w:szCs w:val="22"/>
        </w:rPr>
        <w:t>Application</w:t>
      </w:r>
      <w:r w:rsidRPr="009F7ED1">
        <w:rPr>
          <w:sz w:val="22"/>
          <w:szCs w:val="22"/>
        </w:rPr>
        <w:t xml:space="preserve"> service provider identity.</w:t>
      </w:r>
    </w:p>
    <w:p w:rsidR="009F7ED1" w:rsidRPr="009F7ED1" w:rsidRDefault="009F7ED1" w:rsidP="009F7ED1">
      <w:pPr>
        <w:rPr>
          <w:rFonts w:ascii="Times New Roman" w:hAnsi="Times New Roman" w:cs="Times New Roman"/>
        </w:rPr>
      </w:pPr>
      <w:r w:rsidRPr="009F7ED1">
        <w:rPr>
          <w:rFonts w:ascii="Times New Roman" w:hAnsi="Times New Roman" w:cs="Times New Roman"/>
        </w:rPr>
        <w:t>The rule name shall be used to reference a PCC rule in the communication between the PCEF and the PCRF.</w:t>
      </w:r>
    </w:p>
    <w:p w:rsidR="009F7ED1" w:rsidRPr="009F7ED1" w:rsidRDefault="009F7ED1" w:rsidP="009F7ED1">
      <w:pPr>
        <w:rPr>
          <w:rFonts w:ascii="Times New Roman" w:hAnsi="Times New Roman" w:cs="Times New Roman"/>
        </w:rPr>
      </w:pPr>
      <w:r w:rsidRPr="009F7ED1">
        <w:rPr>
          <w:rFonts w:ascii="Times New Roman" w:hAnsi="Times New Roman" w:cs="Times New Roman"/>
        </w:rPr>
        <w:t>The service identifier shall be used to identify the service or the service component the service data flow relates to.</w:t>
      </w:r>
    </w:p>
    <w:p w:rsidR="009F7ED1" w:rsidRPr="009F7ED1" w:rsidRDefault="009F7ED1" w:rsidP="009F7ED1">
      <w:pPr>
        <w:rPr>
          <w:rFonts w:ascii="Times New Roman" w:eastAsia="Batang" w:hAnsi="Times New Roman" w:cs="Times New Roman"/>
        </w:rPr>
      </w:pPr>
      <w:r w:rsidRPr="009F7ED1">
        <w:rPr>
          <w:rFonts w:ascii="Times New Roman" w:hAnsi="Times New Roman" w:cs="Times New Roman"/>
        </w:rPr>
        <w:t>The service flow filter(s) shall be used to select the traffic for which the rule applies.</w:t>
      </w:r>
      <w:r w:rsidRPr="009F7ED1">
        <w:rPr>
          <w:rFonts w:ascii="Times New Roman" w:eastAsia="Batang" w:hAnsi="Times New Roman" w:cs="Times New Roman"/>
        </w:rPr>
        <w:t xml:space="preserve"> </w:t>
      </w:r>
      <w:r w:rsidRPr="009F7ED1">
        <w:rPr>
          <w:rFonts w:ascii="Times New Roman" w:hAnsi="Times New Roman" w:cs="Times New Roman"/>
        </w:rPr>
        <w:t>It shall be poss</w:t>
      </w:r>
      <w:r w:rsidRPr="009F7ED1">
        <w:rPr>
          <w:rFonts w:ascii="Times New Roman" w:hAnsi="Times New Roman" w:cs="Times New Roman"/>
        </w:rPr>
        <w:t>i</w:t>
      </w:r>
      <w:r w:rsidRPr="009F7ED1">
        <w:rPr>
          <w:rFonts w:ascii="Times New Roman" w:hAnsi="Times New Roman" w:cs="Times New Roman"/>
        </w:rPr>
        <w:t xml:space="preserve">ble to define </w:t>
      </w:r>
      <w:r w:rsidR="006503EE" w:rsidRPr="009F7ED1">
        <w:rPr>
          <w:rFonts w:ascii="Times New Roman" w:hAnsi="Times New Roman" w:cs="Times New Roman"/>
        </w:rPr>
        <w:t>wild carded</w:t>
      </w:r>
      <w:r w:rsidRPr="009F7ED1">
        <w:rPr>
          <w:rFonts w:ascii="Times New Roman" w:hAnsi="Times New Roman" w:cs="Times New Roman"/>
        </w:rPr>
        <w:t xml:space="preserve"> service data flow filter(s), both for the dynamic and predefined PCC rules.</w:t>
      </w:r>
    </w:p>
    <w:p w:rsidR="009F7ED1" w:rsidRPr="009F7ED1" w:rsidRDefault="009F7ED1" w:rsidP="009F7ED1">
      <w:pPr>
        <w:rPr>
          <w:rFonts w:ascii="Times New Roman" w:hAnsi="Times New Roman" w:cs="Times New Roman"/>
        </w:rPr>
      </w:pPr>
      <w:r w:rsidRPr="009F7ED1">
        <w:rPr>
          <w:rFonts w:ascii="Times New Roman" w:hAnsi="Times New Roman" w:cs="Times New Roman"/>
        </w:rPr>
        <w:t>The gate status indicates whether the service data flow, detected by the service data flow filter(s), may pass (gate is open) or shall be discarded (gate is closed) in uplink and/or in downlink direction.</w:t>
      </w:r>
    </w:p>
    <w:p w:rsidR="009F7ED1" w:rsidRPr="009F7ED1" w:rsidRDefault="009F7ED1" w:rsidP="009F7ED1">
      <w:pPr>
        <w:rPr>
          <w:rFonts w:ascii="Times New Roman" w:hAnsi="Times New Roman" w:cs="Times New Roman"/>
        </w:rPr>
      </w:pPr>
      <w:r w:rsidRPr="009F7ED1">
        <w:rPr>
          <w:rFonts w:ascii="Times New Roman" w:hAnsi="Times New Roman" w:cs="Times New Roman"/>
        </w:rPr>
        <w:t>The QoS information includes the QoS class identifier (authorized QoS class for the service data flow), the Allocation and Retention Priority (ARP) and authorized bitrates for uplink and downlink.</w:t>
      </w:r>
    </w:p>
    <w:p w:rsidR="009F7ED1" w:rsidRPr="009F7ED1" w:rsidRDefault="009F7ED1" w:rsidP="009F7ED1">
      <w:pPr>
        <w:rPr>
          <w:rFonts w:ascii="Times New Roman" w:hAnsi="Times New Roman" w:cs="Times New Roman"/>
        </w:rPr>
      </w:pPr>
      <w:r w:rsidRPr="009F7ED1">
        <w:rPr>
          <w:rFonts w:ascii="Times New Roman" w:hAnsi="Times New Roman" w:cs="Times New Roman"/>
        </w:rPr>
        <w:lastRenderedPageBreak/>
        <w:t>The charging parameters define whether online and offline charging interfaces are used, what is to be m</w:t>
      </w:r>
      <w:r w:rsidRPr="009F7ED1">
        <w:rPr>
          <w:rFonts w:ascii="Times New Roman" w:hAnsi="Times New Roman" w:cs="Times New Roman"/>
        </w:rPr>
        <w:t>e</w:t>
      </w:r>
      <w:r w:rsidRPr="009F7ED1">
        <w:rPr>
          <w:rFonts w:ascii="Times New Roman" w:hAnsi="Times New Roman" w:cs="Times New Roman"/>
        </w:rPr>
        <w:t>tered in offline charging, on what level the PCEF shall report the usage related to the rule, etc.</w:t>
      </w:r>
    </w:p>
    <w:p w:rsidR="009F7ED1" w:rsidRPr="009F7ED1" w:rsidRDefault="009F7ED1" w:rsidP="009F7ED1">
      <w:pPr>
        <w:rPr>
          <w:rFonts w:ascii="Times New Roman" w:hAnsi="Times New Roman" w:cs="Times New Roman"/>
        </w:rPr>
      </w:pPr>
      <w:r w:rsidRPr="009F7ED1">
        <w:rPr>
          <w:rFonts w:ascii="Times New Roman" w:hAnsi="Times New Roman" w:cs="Times New Roman"/>
        </w:rPr>
        <w:t>For different PCC rules with overlapping service data flow filter, the precedence of the rule dete</w:t>
      </w:r>
      <w:r w:rsidRPr="009F7ED1">
        <w:rPr>
          <w:rFonts w:ascii="Times New Roman" w:hAnsi="Times New Roman" w:cs="Times New Roman"/>
        </w:rPr>
        <w:t>r</w:t>
      </w:r>
      <w:r w:rsidRPr="009F7ED1">
        <w:rPr>
          <w:rFonts w:ascii="Times New Roman" w:hAnsi="Times New Roman" w:cs="Times New Roman"/>
        </w:rPr>
        <w:t>mines which of these rules is applicable. When a dynamic PCC rule and a predefined PCC rule have the same precedence, the dynamic PCC rule takes precedence.</w:t>
      </w:r>
    </w:p>
    <w:p w:rsidR="009F7ED1" w:rsidRPr="009F7ED1" w:rsidRDefault="009F7ED1" w:rsidP="009F7ED1">
      <w:pPr>
        <w:rPr>
          <w:rFonts w:ascii="Times New Roman" w:hAnsi="Times New Roman" w:cs="Times New Roman"/>
        </w:rPr>
      </w:pPr>
      <w:r w:rsidRPr="009F7ED1">
        <w:rPr>
          <w:rFonts w:ascii="Times New Roman" w:hAnsi="Times New Roman" w:cs="Times New Roman"/>
        </w:rPr>
        <w:t>PCC rule also includes Application Function record information for enabling charging correlation b</w:t>
      </w:r>
      <w:r w:rsidRPr="009F7ED1">
        <w:rPr>
          <w:rFonts w:ascii="Times New Roman" w:hAnsi="Times New Roman" w:cs="Times New Roman"/>
        </w:rPr>
        <w:t>e</w:t>
      </w:r>
      <w:r w:rsidRPr="009F7ED1">
        <w:rPr>
          <w:rFonts w:ascii="Times New Roman" w:hAnsi="Times New Roman" w:cs="Times New Roman"/>
        </w:rPr>
        <w:t>tween the application and bearer layer if the AF has provided this information via the Rx interface. For IMS this includes the IMS Charging Identifier (ICID) and flow identifiers.</w:t>
      </w:r>
    </w:p>
    <w:p w:rsidR="009F7ED1" w:rsidRPr="009F7ED1" w:rsidRDefault="009F7ED1" w:rsidP="009F7ED1">
      <w:pPr>
        <w:rPr>
          <w:rFonts w:ascii="Times New Roman" w:eastAsia="Batang" w:hAnsi="Times New Roman" w:cs="Times New Roman"/>
        </w:rPr>
      </w:pPr>
      <w:r w:rsidRPr="009F7ED1">
        <w:rPr>
          <w:rFonts w:ascii="Times New Roman" w:hAnsi="Times New Roman" w:cs="Times New Roman"/>
        </w:rPr>
        <w:t>The monitoring key for a PCC rule identifies</w:t>
      </w:r>
      <w:r w:rsidRPr="009F7ED1" w:rsidDel="00F7344E">
        <w:rPr>
          <w:rFonts w:ascii="Times New Roman" w:hAnsi="Times New Roman" w:cs="Times New Roman"/>
        </w:rPr>
        <w:t xml:space="preserve"> </w:t>
      </w:r>
      <w:r w:rsidRPr="009F7ED1">
        <w:rPr>
          <w:rFonts w:ascii="Times New Roman" w:hAnsi="Times New Roman" w:cs="Times New Roman"/>
        </w:rPr>
        <w:t>a monitoring control instance that shall be used for u</w:t>
      </w:r>
      <w:r w:rsidRPr="009F7ED1">
        <w:rPr>
          <w:rFonts w:ascii="Times New Roman" w:hAnsi="Times New Roman" w:cs="Times New Roman"/>
        </w:rPr>
        <w:t>s</w:t>
      </w:r>
      <w:r w:rsidRPr="009F7ED1">
        <w:rPr>
          <w:rFonts w:ascii="Times New Roman" w:hAnsi="Times New Roman" w:cs="Times New Roman"/>
        </w:rPr>
        <w:t>age monitoring control of the service data flow</w:t>
      </w:r>
      <w:r w:rsidRPr="009F7ED1" w:rsidDel="00496298">
        <w:rPr>
          <w:rFonts w:ascii="Times New Roman" w:hAnsi="Times New Roman" w:cs="Times New Roman"/>
        </w:rPr>
        <w:t>s</w:t>
      </w:r>
      <w:r w:rsidRPr="009F7ED1">
        <w:rPr>
          <w:rFonts w:ascii="Times New Roman" w:hAnsi="Times New Roman" w:cs="Times New Roman"/>
        </w:rPr>
        <w:t xml:space="preserve"> controlled by the predefined PCC rule or dynamic PCC rule.</w:t>
      </w:r>
    </w:p>
    <w:p w:rsidR="009F7ED1" w:rsidRPr="009F7ED1" w:rsidRDefault="009F7ED1" w:rsidP="009F7ED1">
      <w:pPr>
        <w:rPr>
          <w:rFonts w:ascii="Times New Roman" w:hAnsi="Times New Roman" w:cs="Times New Roman"/>
        </w:rPr>
      </w:pPr>
      <w:r w:rsidRPr="009F7ED1">
        <w:rPr>
          <w:rFonts w:ascii="Times New Roman" w:hAnsi="Times New Roman" w:cs="Times New Roman"/>
        </w:rPr>
        <w:t>If sponsored data connectivity is supported, the sponsor identity for a PCC rule identifies the 3rd party organization (the sponsor) willing to pay for the operator's charge for connectivity required to deliver a service to the end user.</w:t>
      </w:r>
    </w:p>
    <w:p w:rsidR="009F7ED1" w:rsidRPr="009F7ED1" w:rsidRDefault="009F7ED1" w:rsidP="009F7ED1">
      <w:pPr>
        <w:rPr>
          <w:rFonts w:ascii="Times New Roman" w:eastAsia="Batang" w:hAnsi="Times New Roman" w:cs="Times New Roman"/>
        </w:rPr>
      </w:pPr>
      <w:r w:rsidRPr="009F7ED1">
        <w:rPr>
          <w:rFonts w:ascii="Times New Roman" w:hAnsi="Times New Roman" w:cs="Times New Roman"/>
        </w:rPr>
        <w:t>If sponsored data connectivity is supported, the application service provider identity for a PCC rule ident</w:t>
      </w:r>
      <w:r w:rsidRPr="009F7ED1">
        <w:rPr>
          <w:rFonts w:ascii="Times New Roman" w:hAnsi="Times New Roman" w:cs="Times New Roman"/>
        </w:rPr>
        <w:t>i</w:t>
      </w:r>
      <w:r w:rsidRPr="009F7ED1">
        <w:rPr>
          <w:rFonts w:ascii="Times New Roman" w:hAnsi="Times New Roman" w:cs="Times New Roman"/>
        </w:rPr>
        <w:t>fies the 3</w:t>
      </w:r>
      <w:r w:rsidRPr="009F7ED1">
        <w:rPr>
          <w:rFonts w:ascii="Times New Roman" w:hAnsi="Times New Roman" w:cs="Times New Roman"/>
          <w:vertAlign w:val="superscript"/>
        </w:rPr>
        <w:t>rd</w:t>
      </w:r>
      <w:r w:rsidRPr="009F7ED1">
        <w:rPr>
          <w:rFonts w:ascii="Times New Roman" w:hAnsi="Times New Roman" w:cs="Times New Roman"/>
        </w:rPr>
        <w:t xml:space="preserve"> party organization (the ASP) that is delivering the service to the end user.</w:t>
      </w:r>
    </w:p>
    <w:p w:rsidR="009F7ED1" w:rsidRPr="003D38C3" w:rsidRDefault="009F7ED1" w:rsidP="009F7ED1">
      <w:pPr>
        <w:pStyle w:val="Heading3"/>
        <w:rPr>
          <w:rFonts w:ascii="Times New Roman" w:hAnsi="Times New Roman"/>
          <w:b/>
          <w:sz w:val="22"/>
          <w:szCs w:val="22"/>
        </w:rPr>
      </w:pPr>
      <w:bookmarkStart w:id="3" w:name="_Toc305154703"/>
      <w:r w:rsidRPr="003D38C3">
        <w:rPr>
          <w:rFonts w:ascii="Times New Roman" w:hAnsi="Times New Roman"/>
          <w:b/>
          <w:sz w:val="22"/>
          <w:szCs w:val="22"/>
        </w:rPr>
        <w:t xml:space="preserve">Operations on </w:t>
      </w:r>
      <w:smartTag w:uri="urn:schemas-microsoft-com:office:smarttags" w:element="stockticker">
        <w:r w:rsidRPr="003D38C3">
          <w:rPr>
            <w:rFonts w:ascii="Times New Roman" w:hAnsi="Times New Roman"/>
            <w:b/>
            <w:sz w:val="22"/>
            <w:szCs w:val="22"/>
          </w:rPr>
          <w:t>PCC</w:t>
        </w:r>
      </w:smartTag>
      <w:r w:rsidRPr="003D38C3">
        <w:rPr>
          <w:rFonts w:ascii="Times New Roman" w:hAnsi="Times New Roman"/>
          <w:b/>
          <w:sz w:val="22"/>
          <w:szCs w:val="22"/>
        </w:rPr>
        <w:t xml:space="preserve"> Rules</w:t>
      </w:r>
      <w:bookmarkEnd w:id="3"/>
    </w:p>
    <w:p w:rsidR="009F7ED1" w:rsidRPr="009F7ED1" w:rsidRDefault="009F7ED1" w:rsidP="009F7ED1">
      <w:pPr>
        <w:rPr>
          <w:rFonts w:ascii="Times New Roman" w:hAnsi="Times New Roman" w:cs="Times New Roman"/>
        </w:rPr>
      </w:pPr>
      <w:r w:rsidRPr="009F7ED1">
        <w:rPr>
          <w:rFonts w:ascii="Times New Roman" w:hAnsi="Times New Roman" w:cs="Times New Roman"/>
        </w:rPr>
        <w:t>For dynamic PCC rules, the following operations are available:</w:t>
      </w:r>
    </w:p>
    <w:p w:rsidR="009F7ED1" w:rsidRPr="009F7ED1" w:rsidRDefault="009F7ED1" w:rsidP="009F7ED1">
      <w:pPr>
        <w:pStyle w:val="B1"/>
        <w:rPr>
          <w:sz w:val="22"/>
          <w:szCs w:val="22"/>
        </w:rPr>
      </w:pPr>
      <w:r w:rsidRPr="009F7ED1">
        <w:rPr>
          <w:sz w:val="22"/>
          <w:szCs w:val="22"/>
        </w:rPr>
        <w:t>-</w:t>
      </w:r>
      <w:r w:rsidRPr="009F7ED1">
        <w:rPr>
          <w:sz w:val="22"/>
          <w:szCs w:val="22"/>
        </w:rPr>
        <w:tab/>
        <w:t>Installation:</w:t>
      </w:r>
      <w:r w:rsidRPr="009F7ED1">
        <w:rPr>
          <w:sz w:val="22"/>
          <w:szCs w:val="22"/>
        </w:rPr>
        <w:tab/>
        <w:t>to provision a PCC rules that has not been already provisioned.</w:t>
      </w:r>
    </w:p>
    <w:p w:rsidR="009F7ED1" w:rsidRPr="009F7ED1" w:rsidRDefault="009F7ED1" w:rsidP="009F7ED1">
      <w:pPr>
        <w:pStyle w:val="B1"/>
        <w:rPr>
          <w:sz w:val="22"/>
          <w:szCs w:val="22"/>
        </w:rPr>
      </w:pPr>
      <w:r w:rsidRPr="009F7ED1">
        <w:rPr>
          <w:sz w:val="22"/>
          <w:szCs w:val="22"/>
        </w:rPr>
        <w:t>-</w:t>
      </w:r>
      <w:r w:rsidRPr="009F7ED1">
        <w:rPr>
          <w:sz w:val="22"/>
          <w:szCs w:val="22"/>
        </w:rPr>
        <w:tab/>
        <w:t>Modification:</w:t>
      </w:r>
      <w:r w:rsidRPr="009F7ED1">
        <w:rPr>
          <w:sz w:val="22"/>
          <w:szCs w:val="22"/>
        </w:rPr>
        <w:tab/>
        <w:t>to modify a PCC rule already installed.</w:t>
      </w:r>
    </w:p>
    <w:p w:rsidR="009F7ED1" w:rsidRPr="009F7ED1" w:rsidRDefault="009F7ED1" w:rsidP="009F7ED1">
      <w:pPr>
        <w:pStyle w:val="B1"/>
        <w:rPr>
          <w:sz w:val="22"/>
          <w:szCs w:val="22"/>
        </w:rPr>
      </w:pPr>
      <w:r w:rsidRPr="009F7ED1">
        <w:rPr>
          <w:sz w:val="22"/>
          <w:szCs w:val="22"/>
        </w:rPr>
        <w:t>-</w:t>
      </w:r>
      <w:r w:rsidRPr="009F7ED1">
        <w:rPr>
          <w:sz w:val="22"/>
          <w:szCs w:val="22"/>
        </w:rPr>
        <w:tab/>
        <w:t>Removal:</w:t>
      </w:r>
      <w:r w:rsidRPr="009F7ED1">
        <w:rPr>
          <w:sz w:val="22"/>
          <w:szCs w:val="22"/>
        </w:rPr>
        <w:tab/>
      </w:r>
      <w:r w:rsidRPr="009F7ED1">
        <w:rPr>
          <w:sz w:val="22"/>
          <w:szCs w:val="22"/>
        </w:rPr>
        <w:tab/>
        <w:t>to remove a PCC rule already installed.</w:t>
      </w:r>
    </w:p>
    <w:p w:rsidR="009F7ED1" w:rsidRPr="009F7ED1" w:rsidRDefault="009F7ED1" w:rsidP="009F7ED1">
      <w:pPr>
        <w:rPr>
          <w:rFonts w:ascii="Times New Roman" w:hAnsi="Times New Roman" w:cs="Times New Roman"/>
        </w:rPr>
      </w:pPr>
      <w:r w:rsidRPr="009F7ED1">
        <w:rPr>
          <w:rFonts w:ascii="Times New Roman" w:hAnsi="Times New Roman" w:cs="Times New Roman"/>
        </w:rPr>
        <w:t>For predefined PCC rules, the following operations are available:</w:t>
      </w:r>
    </w:p>
    <w:p w:rsidR="009F7ED1" w:rsidRPr="009F7ED1" w:rsidRDefault="009F7ED1" w:rsidP="009F7ED1">
      <w:pPr>
        <w:pStyle w:val="B1"/>
        <w:rPr>
          <w:sz w:val="22"/>
          <w:szCs w:val="22"/>
        </w:rPr>
      </w:pPr>
      <w:r w:rsidRPr="009F7ED1">
        <w:rPr>
          <w:sz w:val="22"/>
          <w:szCs w:val="22"/>
        </w:rPr>
        <w:t>-</w:t>
      </w:r>
      <w:r w:rsidRPr="009F7ED1">
        <w:rPr>
          <w:sz w:val="22"/>
          <w:szCs w:val="22"/>
        </w:rPr>
        <w:tab/>
        <w:t>Activation:</w:t>
      </w:r>
      <w:r w:rsidRPr="009F7ED1">
        <w:rPr>
          <w:sz w:val="22"/>
          <w:szCs w:val="22"/>
        </w:rPr>
        <w:tab/>
        <w:t>to allow the PCC rule being active.</w:t>
      </w:r>
    </w:p>
    <w:p w:rsidR="009F7ED1" w:rsidRPr="009F7ED1" w:rsidRDefault="009F7ED1" w:rsidP="009F7ED1">
      <w:pPr>
        <w:pStyle w:val="B1"/>
        <w:rPr>
          <w:sz w:val="22"/>
          <w:szCs w:val="22"/>
        </w:rPr>
      </w:pPr>
      <w:r w:rsidRPr="009F7ED1">
        <w:rPr>
          <w:sz w:val="22"/>
          <w:szCs w:val="22"/>
        </w:rPr>
        <w:t>-</w:t>
      </w:r>
      <w:r w:rsidRPr="009F7ED1">
        <w:rPr>
          <w:sz w:val="22"/>
          <w:szCs w:val="22"/>
        </w:rPr>
        <w:tab/>
        <w:t>Deactivation:</w:t>
      </w:r>
      <w:r w:rsidRPr="009F7ED1">
        <w:rPr>
          <w:sz w:val="22"/>
          <w:szCs w:val="22"/>
        </w:rPr>
        <w:tab/>
        <w:t>to disallow the PCC rule.</w:t>
      </w:r>
    </w:p>
    <w:p w:rsidR="00551A3D" w:rsidRPr="009F7ED1" w:rsidRDefault="00551A3D" w:rsidP="004C02AF">
      <w:pPr>
        <w:spacing w:after="0" w:line="360" w:lineRule="atLeast"/>
        <w:rPr>
          <w:rFonts w:ascii="Times New Roman" w:eastAsia="Times New Roman" w:hAnsi="Times New Roman" w:cs="Times New Roman"/>
          <w:b/>
          <w:bCs/>
          <w:color w:val="000000"/>
        </w:rPr>
      </w:pPr>
    </w:p>
    <w:p w:rsidR="00FB19AA" w:rsidRPr="009F7ED1" w:rsidRDefault="00FB19AA" w:rsidP="004C02AF">
      <w:pPr>
        <w:spacing w:after="0" w:line="360" w:lineRule="atLeast"/>
        <w:rPr>
          <w:rFonts w:ascii="Times New Roman" w:eastAsia="Times New Roman" w:hAnsi="Times New Roman" w:cs="Times New Roman"/>
          <w:b/>
          <w:bCs/>
          <w:color w:val="000000"/>
        </w:rPr>
      </w:pPr>
    </w:p>
    <w:p w:rsidR="006503EE" w:rsidRPr="006503EE" w:rsidRDefault="006503EE" w:rsidP="006503EE">
      <w:pPr>
        <w:spacing w:after="0" w:line="360" w:lineRule="atLeast"/>
        <w:rPr>
          <w:rFonts w:ascii="Times New Roman" w:eastAsia="Times New Roman" w:hAnsi="Times New Roman" w:cs="Times New Roman"/>
          <w:b/>
          <w:bCs/>
          <w:color w:val="000000"/>
        </w:rPr>
      </w:pPr>
      <w:r w:rsidRPr="006503EE">
        <w:rPr>
          <w:rFonts w:ascii="Times New Roman" w:eastAsia="Times New Roman" w:hAnsi="Times New Roman" w:cs="Times New Roman"/>
          <w:b/>
          <w:bCs/>
          <w:color w:val="000000"/>
        </w:rPr>
        <w:t>Capability Negotiation</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The basic motive of this process is to KNOW about the other node to which a node intended to co</w:t>
      </w:r>
      <w:r w:rsidRPr="006503EE">
        <w:rPr>
          <w:rFonts w:ascii="Times New Roman" w:eastAsia="Times New Roman" w:hAnsi="Times New Roman" w:cs="Times New Roman"/>
          <w:bCs/>
          <w:color w:val="000000"/>
        </w:rPr>
        <w:t>m</w:t>
      </w:r>
      <w:r w:rsidRPr="006503EE">
        <w:rPr>
          <w:rFonts w:ascii="Times New Roman" w:eastAsia="Times New Roman" w:hAnsi="Times New Roman" w:cs="Times New Roman"/>
          <w:bCs/>
          <w:color w:val="000000"/>
        </w:rPr>
        <w:t>municate before establishing the connection, i.e.</w:t>
      </w:r>
      <w:r>
        <w:rPr>
          <w:rFonts w:ascii="Times New Roman" w:eastAsia="Times New Roman" w:hAnsi="Times New Roman" w:cs="Times New Roman"/>
          <w:bCs/>
          <w:color w:val="000000"/>
        </w:rPr>
        <w:t xml:space="preserve"> </w:t>
      </w:r>
      <w:r w:rsidRPr="006503EE">
        <w:rPr>
          <w:rFonts w:ascii="Times New Roman" w:eastAsia="Times New Roman" w:hAnsi="Times New Roman" w:cs="Times New Roman"/>
          <w:bCs/>
          <w:color w:val="000000"/>
        </w:rPr>
        <w:t xml:space="preserve"> whether other node contains the applications for which node wants to communicate. </w:t>
      </w:r>
    </w:p>
    <w:p w:rsidR="006503EE" w:rsidRPr="006503EE" w:rsidRDefault="006503EE" w:rsidP="006503EE">
      <w:pPr>
        <w:spacing w:after="0" w:line="360" w:lineRule="atLeast"/>
        <w:rPr>
          <w:rFonts w:ascii="Times New Roman" w:eastAsia="Times New Roman" w:hAnsi="Times New Roman" w:cs="Times New Roman"/>
          <w:bCs/>
          <w:color w:val="000000"/>
        </w:rPr>
      </w:pP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Technically speaking, It is the process where two diameter peer exchange their identity and its cap</w:t>
      </w:r>
      <w:r w:rsidRPr="006503EE">
        <w:rPr>
          <w:rFonts w:ascii="Times New Roman" w:eastAsia="Times New Roman" w:hAnsi="Times New Roman" w:cs="Times New Roman"/>
          <w:bCs/>
          <w:color w:val="000000"/>
        </w:rPr>
        <w:t>a</w:t>
      </w:r>
      <w:r w:rsidRPr="006503EE">
        <w:rPr>
          <w:rFonts w:ascii="Times New Roman" w:eastAsia="Times New Roman" w:hAnsi="Times New Roman" w:cs="Times New Roman"/>
          <w:bCs/>
          <w:color w:val="000000"/>
        </w:rPr>
        <w:t>bilities (such as protocol version number, supported diameter applications, security mechanism etc.). Peer share their capabilities by CER/CEA Message (Capability-Exchange-Request/Capability-Exchange-Answer).</w:t>
      </w:r>
      <w:r w:rsidRPr="006503EE">
        <w:rPr>
          <w:rFonts w:ascii="Times New Roman" w:eastAsia="Times New Roman" w:hAnsi="Times New Roman" w:cs="Times New Roman"/>
          <w:bCs/>
          <w:color w:val="000000"/>
        </w:rPr>
        <w:br/>
      </w:r>
      <w:r w:rsidRPr="006503EE">
        <w:rPr>
          <w:rFonts w:ascii="Times New Roman" w:eastAsia="Times New Roman" w:hAnsi="Times New Roman" w:cs="Times New Roman"/>
          <w:bCs/>
          <w:color w:val="000000"/>
        </w:rPr>
        <w:lastRenderedPageBreak/>
        <w:br/>
        <w:t>If one peer sends a CER message to another Peer and receiver does not have support for </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w:t>
      </w:r>
      <w:r w:rsidRPr="006503EE">
        <w:rPr>
          <w:rFonts w:ascii="Times New Roman" w:eastAsia="Times New Roman" w:hAnsi="Times New Roman" w:cs="Times New Roman"/>
          <w:bCs/>
          <w:color w:val="000000"/>
        </w:rPr>
        <w:br/>
        <w:t xml:space="preserve">1) </w:t>
      </w:r>
      <w:r w:rsidR="00A42F2C" w:rsidRPr="006503EE">
        <w:rPr>
          <w:rFonts w:ascii="Times New Roman" w:eastAsia="Times New Roman" w:hAnsi="Times New Roman" w:cs="Times New Roman"/>
          <w:bCs/>
          <w:color w:val="000000"/>
        </w:rPr>
        <w:t>Any</w:t>
      </w:r>
      <w:r w:rsidRPr="006503EE">
        <w:rPr>
          <w:rFonts w:ascii="Times New Roman" w:eastAsia="Times New Roman" w:hAnsi="Times New Roman" w:cs="Times New Roman"/>
          <w:bCs/>
          <w:color w:val="000000"/>
        </w:rPr>
        <w:t xml:space="preserve"> common application then it must return the CEA with Result-Code Avp set to</w:t>
      </w:r>
      <w:r>
        <w:rPr>
          <w:rFonts w:ascii="Times New Roman" w:eastAsia="Times New Roman" w:hAnsi="Times New Roman" w:cs="Times New Roman"/>
          <w:bCs/>
          <w:color w:val="000000"/>
        </w:rPr>
        <w:t xml:space="preserve"> </w:t>
      </w:r>
      <w:r w:rsidRPr="006503EE">
        <w:rPr>
          <w:rFonts w:ascii="Times New Roman" w:eastAsia="Times New Roman" w:hAnsi="Times New Roman" w:cs="Times New Roman"/>
          <w:bCs/>
          <w:color w:val="000000"/>
        </w:rPr>
        <w:t>DIAM</w:t>
      </w:r>
      <w:r w:rsidRPr="006503EE">
        <w:rPr>
          <w:rFonts w:ascii="Times New Roman" w:eastAsia="Times New Roman" w:hAnsi="Times New Roman" w:cs="Times New Roman"/>
          <w:bCs/>
          <w:color w:val="000000"/>
        </w:rPr>
        <w:t>E</w:t>
      </w:r>
      <w:r w:rsidRPr="006503EE">
        <w:rPr>
          <w:rFonts w:ascii="Times New Roman" w:eastAsia="Times New Roman" w:hAnsi="Times New Roman" w:cs="Times New Roman"/>
          <w:bCs/>
          <w:color w:val="000000"/>
        </w:rPr>
        <w:t>TER_NO_COMMON_APPLICATION and should disconnect the transport layer connection.</w:t>
      </w:r>
      <w:r w:rsidRPr="006503EE">
        <w:rPr>
          <w:rFonts w:ascii="Times New Roman" w:eastAsia="Times New Roman" w:hAnsi="Times New Roman" w:cs="Times New Roman"/>
          <w:bCs/>
          <w:color w:val="000000"/>
        </w:rPr>
        <w:br/>
      </w:r>
      <w:r w:rsidRPr="006503EE">
        <w:rPr>
          <w:rFonts w:ascii="Times New Roman" w:eastAsia="Times New Roman" w:hAnsi="Times New Roman" w:cs="Times New Roman"/>
          <w:bCs/>
          <w:color w:val="000000"/>
        </w:rPr>
        <w:br/>
        <w:t>2)</w:t>
      </w:r>
      <w:r w:rsidR="00A42F2C">
        <w:rPr>
          <w:rFonts w:ascii="Times New Roman" w:eastAsia="Times New Roman" w:hAnsi="Times New Roman" w:cs="Times New Roman"/>
          <w:bCs/>
          <w:color w:val="000000"/>
        </w:rPr>
        <w:t xml:space="preserve"> </w:t>
      </w:r>
      <w:r w:rsidR="00A42F2C" w:rsidRPr="006503EE">
        <w:rPr>
          <w:rFonts w:ascii="Times New Roman" w:eastAsia="Times New Roman" w:hAnsi="Times New Roman" w:cs="Times New Roman"/>
          <w:bCs/>
          <w:color w:val="000000"/>
        </w:rPr>
        <w:t>No</w:t>
      </w:r>
      <w:r w:rsidRPr="006503EE">
        <w:rPr>
          <w:rFonts w:ascii="Times New Roman" w:eastAsia="Times New Roman" w:hAnsi="Times New Roman" w:cs="Times New Roman"/>
          <w:bCs/>
          <w:color w:val="000000"/>
        </w:rPr>
        <w:t xml:space="preserve"> common security mechanism then it must return the CEA with Result-Code Avp set to DIAMETER_NO_COMMON_SECURITY and should disconnect the transport layer connection. (O</w:t>
      </w:r>
      <w:r w:rsidRPr="006503EE">
        <w:rPr>
          <w:rFonts w:ascii="Times New Roman" w:eastAsia="Times New Roman" w:hAnsi="Times New Roman" w:cs="Times New Roman"/>
          <w:bCs/>
          <w:color w:val="000000"/>
        </w:rPr>
        <w:t>n</w:t>
      </w:r>
      <w:r w:rsidRPr="006503EE">
        <w:rPr>
          <w:rFonts w:ascii="Times New Roman" w:eastAsia="Times New Roman" w:hAnsi="Times New Roman" w:cs="Times New Roman"/>
          <w:bCs/>
          <w:color w:val="000000"/>
        </w:rPr>
        <w:t>ly maintained to have backward compatibility Because in latest release Transport Level security is esta</w:t>
      </w:r>
      <w:r w:rsidRPr="006503EE">
        <w:rPr>
          <w:rFonts w:ascii="Times New Roman" w:eastAsia="Times New Roman" w:hAnsi="Times New Roman" w:cs="Times New Roman"/>
          <w:bCs/>
          <w:color w:val="000000"/>
        </w:rPr>
        <w:t>b</w:t>
      </w:r>
      <w:r w:rsidRPr="006503EE">
        <w:rPr>
          <w:rFonts w:ascii="Times New Roman" w:eastAsia="Times New Roman" w:hAnsi="Times New Roman" w:cs="Times New Roman"/>
          <w:bCs/>
          <w:color w:val="000000"/>
        </w:rPr>
        <w:t xml:space="preserve">lish before diameter connection so CER/CEA message is also comes under TLS/DTLS </w:t>
      </w:r>
      <w:r w:rsidRPr="006503EE">
        <w:rPr>
          <w:rFonts w:ascii="Times New Roman" w:eastAsia="Times New Roman" w:hAnsi="Times New Roman" w:cs="Times New Roman"/>
          <w:bCs/>
          <w:color w:val="000000"/>
        </w:rPr>
        <w:br/>
        <w:t>3)</w:t>
      </w:r>
      <w:r w:rsidR="00A42F2C">
        <w:rPr>
          <w:rFonts w:ascii="Times New Roman" w:eastAsia="Times New Roman" w:hAnsi="Times New Roman" w:cs="Times New Roman"/>
          <w:bCs/>
          <w:color w:val="000000"/>
        </w:rPr>
        <w:t xml:space="preserve"> </w:t>
      </w:r>
      <w:r w:rsidRPr="006503EE">
        <w:rPr>
          <w:rFonts w:ascii="Times New Roman" w:eastAsia="Times New Roman" w:hAnsi="Times New Roman" w:cs="Times New Roman"/>
          <w:bCs/>
          <w:color w:val="000000"/>
        </w:rPr>
        <w:t>If CER is received from any unknown peer then receiver should discard the message, or send the CEA with the Result-Code Avp set to DIAMETER_UNKNOWN_PEER.</w:t>
      </w:r>
      <w:r w:rsidRPr="006503EE">
        <w:rPr>
          <w:rFonts w:ascii="Times New Roman" w:eastAsia="Times New Roman" w:hAnsi="Times New Roman" w:cs="Times New Roman"/>
          <w:bCs/>
          <w:color w:val="000000"/>
        </w:rPr>
        <w:br/>
        <w:t> </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If the local implementation policy permits to receive CER from unknown hosts, a successful CEA MAY be returned, and the life time of the peer entry in PEER-Table is equal to the lifetime of the transport connection. If in any case transport connection fails then all the pending transactions de</w:t>
      </w:r>
      <w:r w:rsidRPr="006503EE">
        <w:rPr>
          <w:rFonts w:ascii="Times New Roman" w:eastAsia="Times New Roman" w:hAnsi="Times New Roman" w:cs="Times New Roman"/>
          <w:bCs/>
          <w:color w:val="000000"/>
        </w:rPr>
        <w:t>s</w:t>
      </w:r>
      <w:r w:rsidRPr="006503EE">
        <w:rPr>
          <w:rFonts w:ascii="Times New Roman" w:eastAsia="Times New Roman" w:hAnsi="Times New Roman" w:cs="Times New Roman"/>
          <w:bCs/>
          <w:color w:val="000000"/>
        </w:rPr>
        <w:t>tined to the unknown peer can be discarded.</w:t>
      </w:r>
      <w:r w:rsidRPr="006503EE">
        <w:rPr>
          <w:rFonts w:ascii="Times New Roman" w:eastAsia="Times New Roman" w:hAnsi="Times New Roman" w:cs="Times New Roman"/>
          <w:bCs/>
          <w:color w:val="000000"/>
        </w:rPr>
        <w:br/>
      </w:r>
      <w:r w:rsidRPr="006503EE">
        <w:rPr>
          <w:rFonts w:ascii="Times New Roman" w:eastAsia="Times New Roman" w:hAnsi="Times New Roman" w:cs="Times New Roman"/>
          <w:bCs/>
          <w:color w:val="000000"/>
        </w:rPr>
        <w:br/>
        <w:t>The CER and CEA messages MUST NOT </w:t>
      </w:r>
      <w:proofErr w:type="gramStart"/>
      <w:r w:rsidRPr="006503EE">
        <w:rPr>
          <w:rFonts w:ascii="Times New Roman" w:eastAsia="Times New Roman" w:hAnsi="Times New Roman" w:cs="Times New Roman"/>
          <w:bCs/>
          <w:color w:val="000000"/>
        </w:rPr>
        <w:t>be</w:t>
      </w:r>
      <w:proofErr w:type="gramEnd"/>
      <w:r w:rsidRPr="006503EE">
        <w:rPr>
          <w:rFonts w:ascii="Times New Roman" w:eastAsia="Times New Roman" w:hAnsi="Times New Roman" w:cs="Times New Roman"/>
          <w:bCs/>
          <w:color w:val="000000"/>
        </w:rPr>
        <w:t xml:space="preserve"> proxied, redirected or relayed. Since CER/CEA me</w:t>
      </w:r>
      <w:r w:rsidRPr="006503EE">
        <w:rPr>
          <w:rFonts w:ascii="Times New Roman" w:eastAsia="Times New Roman" w:hAnsi="Times New Roman" w:cs="Times New Roman"/>
          <w:bCs/>
          <w:color w:val="000000"/>
        </w:rPr>
        <w:t>s</w:t>
      </w:r>
      <w:r w:rsidRPr="006503EE">
        <w:rPr>
          <w:rFonts w:ascii="Times New Roman" w:eastAsia="Times New Roman" w:hAnsi="Times New Roman" w:cs="Times New Roman"/>
          <w:bCs/>
          <w:color w:val="000000"/>
        </w:rPr>
        <w:t>sages cannot be proxied, but still it is possible that proxy will receive a CER message and proxy does not have any peer to handle the application requested in CER, in this case proxy set the E bit in CEA and set the Result-Code Avp to DIAMETER_UNABLE_TO_DELIVER, sends back to CER gener</w:t>
      </w:r>
      <w:r w:rsidRPr="006503EE">
        <w:rPr>
          <w:rFonts w:ascii="Times New Roman" w:eastAsia="Times New Roman" w:hAnsi="Times New Roman" w:cs="Times New Roman"/>
          <w:bCs/>
          <w:color w:val="000000"/>
        </w:rPr>
        <w:t>a</w:t>
      </w:r>
      <w:r w:rsidRPr="006503EE">
        <w:rPr>
          <w:rFonts w:ascii="Times New Roman" w:eastAsia="Times New Roman" w:hAnsi="Times New Roman" w:cs="Times New Roman"/>
          <w:bCs/>
          <w:color w:val="000000"/>
        </w:rPr>
        <w:t>tor peer.</w:t>
      </w:r>
    </w:p>
    <w:p w:rsidR="006503EE" w:rsidRPr="006503EE" w:rsidRDefault="006503EE" w:rsidP="006503EE">
      <w:pPr>
        <w:spacing w:after="0" w:line="360" w:lineRule="atLeast"/>
        <w:rPr>
          <w:rFonts w:ascii="Times New Roman" w:eastAsia="Times New Roman" w:hAnsi="Times New Roman" w:cs="Times New Roman"/>
          <w:bCs/>
          <w:color w:val="000000"/>
        </w:rPr>
      </w:pP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For Example:- consider two nodes A and B and Node-A contains three applications X,Y,Z and two security mechanism s1 and s2 while Node-B contains two applications A,X and s1 security mech</w:t>
      </w:r>
      <w:r w:rsidRPr="006503EE">
        <w:rPr>
          <w:rFonts w:ascii="Times New Roman" w:eastAsia="Times New Roman" w:hAnsi="Times New Roman" w:cs="Times New Roman"/>
          <w:bCs/>
          <w:color w:val="000000"/>
        </w:rPr>
        <w:t>a</w:t>
      </w:r>
      <w:r w:rsidRPr="006503EE">
        <w:rPr>
          <w:rFonts w:ascii="Times New Roman" w:eastAsia="Times New Roman" w:hAnsi="Times New Roman" w:cs="Times New Roman"/>
          <w:bCs/>
          <w:color w:val="000000"/>
        </w:rPr>
        <w:t>nism. Now Node-A will send CER to Node-B. Node -B will process the request and will create and send the CEA showing success and the common application i.e. X and s1 security mechanism. Now Node-A become aware of the fact that it can communicate for X application and s1 security mech</w:t>
      </w:r>
      <w:r w:rsidRPr="006503EE">
        <w:rPr>
          <w:rFonts w:ascii="Times New Roman" w:eastAsia="Times New Roman" w:hAnsi="Times New Roman" w:cs="Times New Roman"/>
          <w:bCs/>
          <w:color w:val="000000"/>
        </w:rPr>
        <w:t>a</w:t>
      </w:r>
      <w:r w:rsidRPr="006503EE">
        <w:rPr>
          <w:rFonts w:ascii="Times New Roman" w:eastAsia="Times New Roman" w:hAnsi="Times New Roman" w:cs="Times New Roman"/>
          <w:bCs/>
          <w:color w:val="000000"/>
        </w:rPr>
        <w:t>nism.</w:t>
      </w:r>
    </w:p>
    <w:p w:rsidR="006503EE" w:rsidRPr="006503EE" w:rsidRDefault="006503EE" w:rsidP="006503EE">
      <w:pPr>
        <w:spacing w:after="0" w:line="360" w:lineRule="atLeast"/>
        <w:rPr>
          <w:rFonts w:ascii="Times New Roman" w:eastAsia="Times New Roman" w:hAnsi="Times New Roman" w:cs="Times New Roman"/>
          <w:bCs/>
          <w:color w:val="000000"/>
        </w:rPr>
      </w:pP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Probable CER and CEA would be:-</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________          CER                     ________</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 Node-A | ------------------------------&gt;| Node-B |</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|________| &lt;------------------------------|________|</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CEA </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lastRenderedPageBreak/>
        <w:t>&lt;CER&gt; ::= &lt; Diameter Header: 257, REQ &gt;                          &lt;CEA&gt; ::= &lt; Diameter Header: 257 &gt;</w:t>
      </w:r>
      <w:r w:rsidRPr="006503EE">
        <w:rPr>
          <w:rFonts w:ascii="Times New Roman" w:eastAsia="Times New Roman" w:hAnsi="Times New Roman" w:cs="Times New Roman"/>
          <w:bCs/>
          <w:color w:val="000000"/>
        </w:rPr>
        <w:br/>
        <w:t xml:space="preserve">    { Origin-Host }                                               </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 Result-Code =SUCCESS}</w:t>
      </w:r>
      <w:r w:rsidRPr="006503EE">
        <w:rPr>
          <w:rFonts w:ascii="Times New Roman" w:eastAsia="Times New Roman" w:hAnsi="Times New Roman" w:cs="Times New Roman"/>
          <w:bCs/>
          <w:color w:val="000000"/>
        </w:rPr>
        <w:br/>
        <w:t xml:space="preserve">    { Origin-Realm }                                              </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 Origin-Host }</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{Host-IP-</w:t>
      </w:r>
      <w:r w:rsidR="002500B2" w:rsidRPr="006503EE">
        <w:rPr>
          <w:rFonts w:ascii="Times New Roman" w:eastAsia="Times New Roman" w:hAnsi="Times New Roman" w:cs="Times New Roman"/>
          <w:bCs/>
          <w:color w:val="000000"/>
        </w:rPr>
        <w:t>Address}</w:t>
      </w:r>
      <w:r w:rsidRPr="006503EE">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 </w:t>
      </w:r>
      <w:r w:rsidR="002500B2">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{Origin-</w:t>
      </w:r>
      <w:r w:rsidR="002500B2" w:rsidRPr="006503EE">
        <w:rPr>
          <w:rFonts w:ascii="Times New Roman" w:eastAsia="Times New Roman" w:hAnsi="Times New Roman" w:cs="Times New Roman"/>
          <w:bCs/>
          <w:color w:val="000000"/>
        </w:rPr>
        <w:t>Realm}</w:t>
      </w:r>
      <w:r w:rsidRPr="006503EE">
        <w:rPr>
          <w:rFonts w:ascii="Times New Roman" w:eastAsia="Times New Roman" w:hAnsi="Times New Roman" w:cs="Times New Roman"/>
          <w:bCs/>
          <w:color w:val="000000"/>
        </w:rPr>
        <w:br/>
        <w:t>    {Vendor-</w:t>
      </w:r>
      <w:r w:rsidR="002500B2" w:rsidRPr="006503EE">
        <w:rPr>
          <w:rFonts w:ascii="Times New Roman" w:eastAsia="Times New Roman" w:hAnsi="Times New Roman" w:cs="Times New Roman"/>
          <w:bCs/>
          <w:color w:val="000000"/>
        </w:rPr>
        <w:t>Id}</w:t>
      </w:r>
      <w:r w:rsidRPr="006503EE">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 </w:t>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{Host-IP-</w:t>
      </w:r>
      <w:r w:rsidR="002500B2" w:rsidRPr="006503EE">
        <w:rPr>
          <w:rFonts w:ascii="Times New Roman" w:eastAsia="Times New Roman" w:hAnsi="Times New Roman" w:cs="Times New Roman"/>
          <w:bCs/>
          <w:color w:val="000000"/>
        </w:rPr>
        <w:t>Address}</w:t>
      </w:r>
      <w:r w:rsidRPr="006503EE">
        <w:rPr>
          <w:rFonts w:ascii="Times New Roman" w:eastAsia="Times New Roman" w:hAnsi="Times New Roman" w:cs="Times New Roman"/>
          <w:bCs/>
          <w:color w:val="000000"/>
        </w:rPr>
        <w:t>  </w:t>
      </w:r>
      <w:r w:rsidRPr="006503EE">
        <w:rPr>
          <w:rFonts w:ascii="Times New Roman" w:eastAsia="Times New Roman" w:hAnsi="Times New Roman" w:cs="Times New Roman"/>
          <w:bCs/>
          <w:color w:val="000000"/>
        </w:rPr>
        <w:br/>
        <w:t>    {Product-</w:t>
      </w:r>
      <w:r w:rsidR="002500B2" w:rsidRPr="006503EE">
        <w:rPr>
          <w:rFonts w:ascii="Times New Roman" w:eastAsia="Times New Roman" w:hAnsi="Times New Roman" w:cs="Times New Roman"/>
          <w:bCs/>
          <w:color w:val="000000"/>
        </w:rPr>
        <w:t>Name}</w:t>
      </w:r>
      <w:r w:rsidRPr="006503EE">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 </w:t>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{Vendor-</w:t>
      </w:r>
      <w:r w:rsidR="002500B2" w:rsidRPr="006503EE">
        <w:rPr>
          <w:rFonts w:ascii="Times New Roman" w:eastAsia="Times New Roman" w:hAnsi="Times New Roman" w:cs="Times New Roman"/>
          <w:bCs/>
          <w:color w:val="000000"/>
        </w:rPr>
        <w:t>Id}</w:t>
      </w:r>
      <w:r w:rsidRPr="006503EE">
        <w:rPr>
          <w:rFonts w:ascii="Times New Roman" w:eastAsia="Times New Roman" w:hAnsi="Times New Roman" w:cs="Times New Roman"/>
          <w:bCs/>
          <w:color w:val="000000"/>
        </w:rPr>
        <w:t> </w:t>
      </w:r>
      <w:r w:rsidRPr="006503EE">
        <w:rPr>
          <w:rFonts w:ascii="Times New Roman" w:eastAsia="Times New Roman" w:hAnsi="Times New Roman" w:cs="Times New Roman"/>
          <w:bCs/>
          <w:color w:val="000000"/>
        </w:rPr>
        <w:br/>
        <w:t>    [Inband-Security-Id =s1]                                    </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{Product-</w:t>
      </w:r>
      <w:r w:rsidR="002500B2" w:rsidRPr="006503EE">
        <w:rPr>
          <w:rFonts w:ascii="Times New Roman" w:eastAsia="Times New Roman" w:hAnsi="Times New Roman" w:cs="Times New Roman"/>
          <w:bCs/>
          <w:color w:val="000000"/>
        </w:rPr>
        <w:t>Name}</w:t>
      </w:r>
      <w:r w:rsidRPr="006503EE">
        <w:rPr>
          <w:rFonts w:ascii="Times New Roman" w:eastAsia="Times New Roman" w:hAnsi="Times New Roman" w:cs="Times New Roman"/>
          <w:bCs/>
          <w:color w:val="000000"/>
        </w:rPr>
        <w:t> </w:t>
      </w:r>
      <w:r w:rsidRPr="006503EE">
        <w:rPr>
          <w:rFonts w:ascii="Times New Roman" w:eastAsia="Times New Roman" w:hAnsi="Times New Roman" w:cs="Times New Roman"/>
          <w:bCs/>
          <w:color w:val="000000"/>
        </w:rPr>
        <w:br/>
        <w:t>    [Inband-Security-Id =s2]                                     </w:t>
      </w: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[Inband-Security-Id =</w:t>
      </w:r>
      <w:r w:rsidR="002500B2" w:rsidRPr="006503EE">
        <w:rPr>
          <w:rFonts w:ascii="Times New Roman" w:eastAsia="Times New Roman" w:hAnsi="Times New Roman" w:cs="Times New Roman"/>
          <w:bCs/>
          <w:color w:val="000000"/>
        </w:rPr>
        <w:t>s1]</w:t>
      </w:r>
      <w:r w:rsidRPr="006503EE">
        <w:rPr>
          <w:rFonts w:ascii="Times New Roman" w:eastAsia="Times New Roman" w:hAnsi="Times New Roman" w:cs="Times New Roman"/>
          <w:bCs/>
          <w:color w:val="000000"/>
        </w:rPr>
        <w:t>   </w:t>
      </w:r>
    </w:p>
    <w:p w:rsidR="006503EE" w:rsidRPr="006503EE" w:rsidRDefault="006503EE" w:rsidP="006503EE">
      <w:pPr>
        <w:spacing w:after="0" w:line="360" w:lineRule="atLeast"/>
        <w:rPr>
          <w:rFonts w:ascii="Times New Roman" w:eastAsia="Times New Roman" w:hAnsi="Times New Roman" w:cs="Times New Roman"/>
          <w:bCs/>
          <w:color w:val="000000"/>
        </w:rPr>
      </w:pPr>
      <w:r w:rsidRPr="006503EE">
        <w:rPr>
          <w:rFonts w:ascii="Times New Roman" w:eastAsia="Times New Roman" w:hAnsi="Times New Roman" w:cs="Times New Roman"/>
          <w:bCs/>
          <w:color w:val="000000"/>
        </w:rPr>
        <w:t xml:space="preserve">    [Vendor-Specific-Application-Id =X]                          </w:t>
      </w:r>
      <w:r>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ab/>
      </w:r>
      <w:r w:rsidR="002500B2">
        <w:rPr>
          <w:rFonts w:ascii="Times New Roman" w:eastAsia="Times New Roman" w:hAnsi="Times New Roman" w:cs="Times New Roman"/>
          <w:bCs/>
          <w:color w:val="000000"/>
        </w:rPr>
        <w:tab/>
      </w:r>
      <w:r w:rsidRPr="006503EE">
        <w:rPr>
          <w:rFonts w:ascii="Times New Roman" w:eastAsia="Times New Roman" w:hAnsi="Times New Roman" w:cs="Times New Roman"/>
          <w:bCs/>
          <w:color w:val="000000"/>
        </w:rPr>
        <w:t>[Vendor-Specific-Application-Id =X]</w:t>
      </w:r>
      <w:r w:rsidRPr="006503EE">
        <w:rPr>
          <w:rFonts w:ascii="Times New Roman" w:eastAsia="Times New Roman" w:hAnsi="Times New Roman" w:cs="Times New Roman"/>
          <w:bCs/>
          <w:color w:val="000000"/>
        </w:rPr>
        <w:br/>
        <w:t>    [Vendor-Specific-Application-Id =Y] </w:t>
      </w:r>
      <w:r w:rsidRPr="006503EE">
        <w:rPr>
          <w:rFonts w:ascii="Times New Roman" w:eastAsia="Times New Roman" w:hAnsi="Times New Roman" w:cs="Times New Roman"/>
          <w:bCs/>
          <w:color w:val="000000"/>
        </w:rPr>
        <w:br/>
        <w:t>    [Vendor-Specific-Application-Id =Z]  </w:t>
      </w:r>
      <w:r w:rsidRPr="006503EE">
        <w:rPr>
          <w:rFonts w:ascii="Times New Roman" w:eastAsia="Times New Roman" w:hAnsi="Times New Roman" w:cs="Times New Roman"/>
          <w:bCs/>
          <w:color w:val="000000"/>
        </w:rPr>
        <w:br/>
        <w:t> </w:t>
      </w:r>
    </w:p>
    <w:p w:rsidR="006503EE" w:rsidRPr="006503EE" w:rsidRDefault="006503EE" w:rsidP="006503EE">
      <w:pPr>
        <w:spacing w:after="0" w:line="360" w:lineRule="atLeast"/>
        <w:rPr>
          <w:rFonts w:ascii="Times New Roman" w:eastAsia="Times New Roman" w:hAnsi="Times New Roman" w:cs="Times New Roman"/>
          <w:bCs/>
          <w:i/>
          <w:color w:val="000000"/>
        </w:rPr>
      </w:pPr>
      <w:r w:rsidRPr="006503EE">
        <w:rPr>
          <w:rFonts w:ascii="Times New Roman" w:eastAsia="Times New Roman" w:hAnsi="Times New Roman" w:cs="Times New Roman"/>
          <w:bCs/>
          <w:color w:val="000000"/>
        </w:rPr>
        <w:t>                 </w:t>
      </w:r>
      <w:r w:rsidRPr="006503EE">
        <w:rPr>
          <w:rFonts w:ascii="Times New Roman" w:eastAsia="Times New Roman" w:hAnsi="Times New Roman" w:cs="Times New Roman"/>
          <w:bCs/>
          <w:i/>
          <w:color w:val="000000"/>
        </w:rPr>
        <w:t>CER/CEA Message Exchange</w:t>
      </w:r>
    </w:p>
    <w:p w:rsidR="00FB19AA" w:rsidRPr="006503EE" w:rsidRDefault="00FB19AA" w:rsidP="004C02AF">
      <w:pPr>
        <w:spacing w:after="0" w:line="360" w:lineRule="atLeast"/>
        <w:rPr>
          <w:rFonts w:ascii="Times New Roman" w:eastAsia="Times New Roman" w:hAnsi="Times New Roman" w:cs="Times New Roman"/>
          <w:b/>
          <w:bCs/>
          <w:i/>
          <w:color w:val="000000"/>
        </w:rPr>
      </w:pPr>
    </w:p>
    <w:p w:rsidR="00FB19AA" w:rsidRPr="009F7ED1" w:rsidRDefault="00FB19AA" w:rsidP="004C02AF">
      <w:pPr>
        <w:spacing w:after="0" w:line="360" w:lineRule="atLeast"/>
        <w:rPr>
          <w:rFonts w:ascii="Times New Roman" w:eastAsia="Times New Roman" w:hAnsi="Times New Roman" w:cs="Times New Roman"/>
          <w:b/>
          <w:bCs/>
          <w:color w:val="000000"/>
        </w:rPr>
      </w:pPr>
    </w:p>
    <w:p w:rsidR="00FB19AA" w:rsidRDefault="00FB19AA" w:rsidP="004C02AF">
      <w:pPr>
        <w:spacing w:after="0" w:line="360" w:lineRule="atLeast"/>
        <w:rPr>
          <w:rFonts w:ascii="Times New Roman" w:eastAsia="Times New Roman" w:hAnsi="Times New Roman" w:cs="Times New Roman"/>
          <w:b/>
          <w:bCs/>
          <w:color w:val="000000"/>
          <w:sz w:val="32"/>
          <w:szCs w:val="32"/>
        </w:rPr>
      </w:pPr>
    </w:p>
    <w:p w:rsidR="006503EE" w:rsidRPr="002500B2" w:rsidRDefault="006503EE" w:rsidP="006503EE">
      <w:pPr>
        <w:spacing w:after="0" w:line="360" w:lineRule="atLeast"/>
        <w:rPr>
          <w:rFonts w:ascii="Times New Roman" w:eastAsia="Times New Roman" w:hAnsi="Times New Roman" w:cs="Times New Roman"/>
          <w:b/>
          <w:bCs/>
          <w:color w:val="000000"/>
          <w:lang w:val="en-GB"/>
        </w:rPr>
      </w:pPr>
      <w:bookmarkStart w:id="4" w:name="_Toc305154906"/>
      <w:r w:rsidRPr="002500B2">
        <w:rPr>
          <w:rFonts w:ascii="Times New Roman" w:eastAsia="Times New Roman" w:hAnsi="Times New Roman" w:cs="Times New Roman"/>
          <w:b/>
          <w:bCs/>
          <w:color w:val="000000"/>
          <w:lang w:val="en-GB"/>
        </w:rPr>
        <w:t>Gx Messages</w:t>
      </w:r>
      <w:bookmarkEnd w:id="4"/>
    </w:p>
    <w:p w:rsidR="006503EE" w:rsidRPr="006503EE" w:rsidRDefault="006503EE" w:rsidP="006503EE">
      <w:pPr>
        <w:spacing w:after="0" w:line="360" w:lineRule="atLeast"/>
        <w:rPr>
          <w:rFonts w:ascii="Times New Roman" w:eastAsia="Times New Roman" w:hAnsi="Times New Roman" w:cs="Times New Roman"/>
          <w:b/>
          <w:bCs/>
          <w:color w:val="000000"/>
          <w:sz w:val="32"/>
          <w:szCs w:val="32"/>
          <w:lang w:val="en-GB"/>
        </w:rPr>
      </w:pPr>
      <w:bookmarkStart w:id="5" w:name="_Toc305154907"/>
      <w:r w:rsidRPr="006503EE">
        <w:rPr>
          <w:rFonts w:ascii="Times New Roman" w:eastAsia="Times New Roman" w:hAnsi="Times New Roman" w:cs="Times New Roman"/>
          <w:b/>
          <w:bCs/>
          <w:color w:val="000000"/>
          <w:sz w:val="32"/>
          <w:szCs w:val="32"/>
          <w:lang w:val="en-GB"/>
        </w:rPr>
        <w:tab/>
      </w:r>
      <w:bookmarkEnd w:id="5"/>
    </w:p>
    <w:p w:rsidR="006503EE" w:rsidRPr="003D38C3" w:rsidRDefault="006503EE" w:rsidP="006503EE">
      <w:pPr>
        <w:spacing w:after="0" w:line="360" w:lineRule="atLeast"/>
        <w:rPr>
          <w:rFonts w:ascii="Times New Roman" w:eastAsia="Times New Roman" w:hAnsi="Times New Roman" w:cs="Times New Roman"/>
          <w:bCs/>
          <w:color w:val="000000"/>
          <w:lang w:val="en-GB"/>
        </w:rPr>
      </w:pPr>
      <w:r w:rsidRPr="003D38C3">
        <w:rPr>
          <w:rFonts w:ascii="Times New Roman" w:eastAsia="Times New Roman" w:hAnsi="Times New Roman" w:cs="Times New Roman"/>
          <w:bCs/>
          <w:color w:val="000000"/>
          <w:lang w:val="en-GB"/>
        </w:rPr>
        <w:t>Gx Messages are carried within the Diameter Application(s) described in clause 5.1.</w:t>
      </w:r>
    </w:p>
    <w:p w:rsidR="006503EE" w:rsidRPr="003D38C3" w:rsidRDefault="006503EE" w:rsidP="006503EE">
      <w:pPr>
        <w:spacing w:after="0" w:line="360" w:lineRule="atLeast"/>
        <w:rPr>
          <w:rFonts w:ascii="Times New Roman" w:eastAsia="Times New Roman" w:hAnsi="Times New Roman" w:cs="Times New Roman"/>
          <w:bCs/>
          <w:color w:val="000000"/>
          <w:lang w:val="en-GB"/>
        </w:rPr>
      </w:pPr>
      <w:r w:rsidRPr="003D38C3">
        <w:rPr>
          <w:rFonts w:ascii="Times New Roman" w:eastAsia="Times New Roman" w:hAnsi="Times New Roman" w:cs="Times New Roman"/>
          <w:bCs/>
          <w:color w:val="000000"/>
          <w:lang w:val="en-GB"/>
        </w:rPr>
        <w:t>Existing Diameter command codes from the Diameter base protocol RFC 3588 [5] and the Diameter Credit Control Application RFC 4006 [9] are used with the Gx specific AVPs specified in clause 5.3. The Diameter Credit Control Application AVPs and AVPs from other Diameter applications that are re-used are defined in clause 5.4. Due to the definition of these commands there is no possibility to skip the Auth-Application-Id AVP and use the Vendor-Specific-Application-Id AVP instead. Ther</w:t>
      </w:r>
      <w:r w:rsidRPr="003D38C3">
        <w:rPr>
          <w:rFonts w:ascii="Times New Roman" w:eastAsia="Times New Roman" w:hAnsi="Times New Roman" w:cs="Times New Roman"/>
          <w:bCs/>
          <w:color w:val="000000"/>
          <w:lang w:val="en-GB"/>
        </w:rPr>
        <w:t>e</w:t>
      </w:r>
      <w:r w:rsidRPr="003D38C3">
        <w:rPr>
          <w:rFonts w:ascii="Times New Roman" w:eastAsia="Times New Roman" w:hAnsi="Times New Roman" w:cs="Times New Roman"/>
          <w:bCs/>
          <w:color w:val="000000"/>
          <w:lang w:val="en-GB"/>
        </w:rPr>
        <w:t>fore the Gx applic</w:t>
      </w:r>
      <w:r w:rsidRPr="003D38C3">
        <w:rPr>
          <w:rFonts w:ascii="Times New Roman" w:eastAsia="Times New Roman" w:hAnsi="Times New Roman" w:cs="Times New Roman"/>
          <w:bCs/>
          <w:color w:val="000000"/>
          <w:lang w:val="en-GB"/>
        </w:rPr>
        <w:t>a</w:t>
      </w:r>
      <w:r w:rsidRPr="003D38C3">
        <w:rPr>
          <w:rFonts w:ascii="Times New Roman" w:eastAsia="Times New Roman" w:hAnsi="Times New Roman" w:cs="Times New Roman"/>
          <w:bCs/>
          <w:color w:val="000000"/>
          <w:lang w:val="en-GB"/>
        </w:rPr>
        <w:t>tion identifier shall be included in the Auth-Application-Id AVP.</w:t>
      </w:r>
    </w:p>
    <w:p w:rsidR="006503EE" w:rsidRPr="003D38C3" w:rsidRDefault="006503EE" w:rsidP="006503EE">
      <w:pPr>
        <w:spacing w:after="0" w:line="360" w:lineRule="atLeast"/>
        <w:rPr>
          <w:rFonts w:ascii="Times New Roman" w:eastAsia="Times New Roman" w:hAnsi="Times New Roman" w:cs="Times New Roman"/>
          <w:bCs/>
          <w:color w:val="000000"/>
          <w:lang w:val="en-GB"/>
        </w:rPr>
      </w:pPr>
      <w:r w:rsidRPr="003D38C3">
        <w:rPr>
          <w:rFonts w:ascii="Times New Roman" w:eastAsia="Times New Roman" w:hAnsi="Times New Roman" w:cs="Times New Roman"/>
          <w:bCs/>
          <w:color w:val="000000"/>
          <w:lang w:val="en-GB"/>
        </w:rPr>
        <w:t>In order to support both PULL and PUSH procedures, a diameter session needs to be established for each IP-CAN session. For IP-CAN types that support multiple IP-CAN bearers (as in the case of GPRS), the diameter session is established when the very first IP-CAN bearer for the IP-CAN session is established.</w:t>
      </w:r>
    </w:p>
    <w:p w:rsidR="002500B2" w:rsidRDefault="002500B2" w:rsidP="006503EE">
      <w:pPr>
        <w:spacing w:after="0" w:line="360" w:lineRule="atLeast"/>
        <w:rPr>
          <w:rFonts w:ascii="Times New Roman" w:eastAsia="Times New Roman" w:hAnsi="Times New Roman" w:cs="Times New Roman"/>
          <w:b/>
          <w:bCs/>
          <w:color w:val="000000"/>
          <w:sz w:val="32"/>
          <w:szCs w:val="32"/>
          <w:lang w:val="en-GB"/>
        </w:rPr>
      </w:pPr>
      <w:bookmarkStart w:id="6" w:name="_Toc305154908"/>
    </w:p>
    <w:p w:rsidR="006503EE" w:rsidRPr="002500B2" w:rsidRDefault="006503EE" w:rsidP="006503EE">
      <w:pPr>
        <w:spacing w:after="0" w:line="360" w:lineRule="atLeast"/>
        <w:rPr>
          <w:rFonts w:ascii="Times New Roman" w:eastAsia="Times New Roman" w:hAnsi="Times New Roman" w:cs="Times New Roman"/>
          <w:b/>
          <w:bCs/>
          <w:color w:val="000000"/>
          <w:lang w:val="en-GB"/>
        </w:rPr>
      </w:pPr>
      <w:r w:rsidRPr="002500B2">
        <w:rPr>
          <w:rFonts w:ascii="Times New Roman" w:eastAsia="Times New Roman" w:hAnsi="Times New Roman" w:cs="Times New Roman"/>
          <w:b/>
          <w:bCs/>
          <w:color w:val="000000"/>
          <w:lang w:val="en-GB"/>
        </w:rPr>
        <w:t>CC-Request (CCR) Command</w:t>
      </w:r>
      <w:bookmarkEnd w:id="6"/>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The CCR command, indicated by the Command-Code field set to 272 and the 'R' bit set in the Co</w:t>
      </w:r>
      <w:r w:rsidRPr="006503EE">
        <w:rPr>
          <w:rFonts w:ascii="Times New Roman" w:eastAsia="Times New Roman" w:hAnsi="Times New Roman" w:cs="Times New Roman"/>
          <w:bCs/>
          <w:color w:val="000000"/>
          <w:lang w:val="en-GB"/>
        </w:rPr>
        <w:t>m</w:t>
      </w:r>
      <w:r w:rsidRPr="006503EE">
        <w:rPr>
          <w:rFonts w:ascii="Times New Roman" w:eastAsia="Times New Roman" w:hAnsi="Times New Roman" w:cs="Times New Roman"/>
          <w:bCs/>
          <w:color w:val="000000"/>
          <w:lang w:val="en-GB"/>
        </w:rPr>
        <w:t>mand Flags field, is sent by the PCEF to the PCRF in order to request PCC rules for a bearer and pr</w:t>
      </w:r>
      <w:r w:rsidRPr="006503EE">
        <w:rPr>
          <w:rFonts w:ascii="Times New Roman" w:eastAsia="Times New Roman" w:hAnsi="Times New Roman" w:cs="Times New Roman"/>
          <w:bCs/>
          <w:color w:val="000000"/>
          <w:lang w:val="en-GB"/>
        </w:rPr>
        <w:t>o</w:t>
      </w:r>
      <w:r w:rsidRPr="006503EE">
        <w:rPr>
          <w:rFonts w:ascii="Times New Roman" w:eastAsia="Times New Roman" w:hAnsi="Times New Roman" w:cs="Times New Roman"/>
          <w:bCs/>
          <w:color w:val="000000"/>
          <w:lang w:val="en-GB"/>
        </w:rPr>
        <w:t xml:space="preserve">vision IP flow mobility routing rules. The CCR command is also sent by the PCEF to the PCRF in order to indicate bearer, PCC rule or IP flow mobility routing rule related events or the termination of the IP CAN </w:t>
      </w:r>
      <w:r w:rsidRPr="006503EE" w:rsidDel="004C286C">
        <w:rPr>
          <w:rFonts w:ascii="Times New Roman" w:eastAsia="Times New Roman" w:hAnsi="Times New Roman" w:cs="Times New Roman"/>
          <w:bCs/>
          <w:color w:val="000000"/>
          <w:lang w:val="en-GB"/>
        </w:rPr>
        <w:t>bearer</w:t>
      </w:r>
      <w:r w:rsidRPr="006503EE">
        <w:rPr>
          <w:rFonts w:ascii="Times New Roman" w:eastAsia="Times New Roman" w:hAnsi="Times New Roman" w:cs="Times New Roman"/>
          <w:bCs/>
          <w:color w:val="000000"/>
          <w:lang w:val="en-GB"/>
        </w:rPr>
        <w:t xml:space="preserve"> and/or session.</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Message Format: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lastRenderedPageBreak/>
        <w:t>&lt;CC-Request</w:t>
      </w:r>
      <w:proofErr w:type="gramStart"/>
      <w:r w:rsidRPr="006503EE">
        <w:rPr>
          <w:rFonts w:ascii="Times New Roman" w:eastAsia="Times New Roman" w:hAnsi="Times New Roman" w:cs="Times New Roman"/>
          <w:bCs/>
          <w:color w:val="000000"/>
          <w:lang w:val="en-GB"/>
        </w:rPr>
        <w:t>&gt; :</w:t>
      </w:r>
      <w:proofErr w:type="gramEnd"/>
      <w:r w:rsidRPr="006503EE">
        <w:rPr>
          <w:rFonts w:ascii="Times New Roman" w:eastAsia="Times New Roman" w:hAnsi="Times New Roman" w:cs="Times New Roman"/>
          <w:bCs/>
          <w:color w:val="000000"/>
          <w:lang w:val="en-GB"/>
        </w:rPr>
        <w:t>:= &lt; Diameter Header: 272, REQ, PXY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&lt; Session-Id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Auth</w:t>
      </w:r>
      <w:proofErr w:type="gramEnd"/>
      <w:r w:rsidRPr="006503EE">
        <w:rPr>
          <w:rFonts w:ascii="Times New Roman" w:eastAsia="Times New Roman" w:hAnsi="Times New Roman" w:cs="Times New Roman"/>
          <w:bCs/>
          <w:color w:val="000000"/>
          <w:lang w:val="en-GB"/>
        </w:rPr>
        <w:t>-Application-Id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-Realm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Destination</w:t>
      </w:r>
      <w:proofErr w:type="gramEnd"/>
      <w:r w:rsidRPr="006503EE">
        <w:rPr>
          <w:rFonts w:ascii="Times New Roman" w:eastAsia="Times New Roman" w:hAnsi="Times New Roman" w:cs="Times New Roman"/>
          <w:bCs/>
          <w:color w:val="000000"/>
          <w:lang w:val="en-GB"/>
        </w:rPr>
        <w:t>-Realm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CC</w:t>
      </w:r>
      <w:proofErr w:type="gramEnd"/>
      <w:r w:rsidRPr="006503EE">
        <w:rPr>
          <w:rFonts w:ascii="Times New Roman" w:eastAsia="Times New Roman" w:hAnsi="Times New Roman" w:cs="Times New Roman"/>
          <w:bCs/>
          <w:color w:val="000000"/>
          <w:lang w:val="en-GB"/>
        </w:rPr>
        <w:t>-Request-Type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CC</w:t>
      </w:r>
      <w:proofErr w:type="gramEnd"/>
      <w:r w:rsidRPr="006503EE">
        <w:rPr>
          <w:rFonts w:ascii="Times New Roman" w:eastAsia="Times New Roman" w:hAnsi="Times New Roman" w:cs="Times New Roman"/>
          <w:bCs/>
          <w:color w:val="000000"/>
          <w:lang w:val="en-GB"/>
        </w:rPr>
        <w:t>-Request-Number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Destination</w:t>
      </w:r>
      <w:proofErr w:type="gramEnd"/>
      <w:r w:rsidRPr="006503EE">
        <w:rPr>
          <w:rFonts w:ascii="Times New Roman" w:eastAsia="Times New Roman" w:hAnsi="Times New Roman" w:cs="Times New Roman"/>
          <w:bCs/>
          <w:color w:val="000000"/>
          <w:lang w:val="en-GB"/>
        </w:rPr>
        <w:t>-Host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-State-Id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Subscription</w:t>
      </w:r>
      <w:proofErr w:type="gramEnd"/>
      <w:r w:rsidRPr="006503EE">
        <w:rPr>
          <w:rFonts w:ascii="Times New Roman" w:eastAsia="Times New Roman" w:hAnsi="Times New Roman" w:cs="Times New Roman"/>
          <w:bCs/>
          <w:color w:val="000000"/>
          <w:lang w:val="en-GB"/>
        </w:rPr>
        <w:t>-Id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Supported</w:t>
      </w:r>
      <w:proofErr w:type="gramEnd"/>
      <w:r w:rsidRPr="006503EE">
        <w:rPr>
          <w:rFonts w:ascii="Times New Roman" w:eastAsia="Times New Roman" w:hAnsi="Times New Roman" w:cs="Times New Roman"/>
          <w:bCs/>
          <w:color w:val="000000"/>
          <w:lang w:val="en-GB"/>
        </w:rPr>
        <w:t>-Features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Network</w:t>
      </w:r>
      <w:proofErr w:type="gramEnd"/>
      <w:r w:rsidRPr="006503EE">
        <w:rPr>
          <w:rFonts w:ascii="Times New Roman" w:eastAsia="Times New Roman" w:hAnsi="Times New Roman" w:cs="Times New Roman"/>
          <w:bCs/>
          <w:color w:val="000000"/>
          <w:lang w:val="en-GB"/>
        </w:rPr>
        <w:t>-Request-Support ]</w:t>
      </w:r>
    </w:p>
    <w:p w:rsidR="006503EE" w:rsidRPr="006503EE" w:rsidRDefault="006503EE" w:rsidP="006503EE">
      <w:pPr>
        <w:spacing w:after="0" w:line="360" w:lineRule="atLeast"/>
        <w:rPr>
          <w:rFonts w:ascii="Times New Roman" w:eastAsia="Times New Roman" w:hAnsi="Times New Roman" w:cs="Times New Roman"/>
          <w:bCs/>
          <w:color w:val="000000"/>
          <w:lang w:val="sv-SE"/>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sv-SE"/>
        </w:rPr>
        <w:t>*[ Packet-Filter-Information ]</w:t>
      </w:r>
    </w:p>
    <w:p w:rsidR="006503EE" w:rsidRPr="006503EE" w:rsidRDefault="006503EE" w:rsidP="006503EE">
      <w:pPr>
        <w:spacing w:after="0" w:line="360" w:lineRule="atLeast"/>
        <w:rPr>
          <w:rFonts w:ascii="Times New Roman" w:eastAsia="Times New Roman" w:hAnsi="Times New Roman" w:cs="Times New Roman"/>
          <w:bCs/>
          <w:color w:val="000000"/>
          <w:lang w:val="sv-SE"/>
        </w:rPr>
      </w:pPr>
      <w:r w:rsidRPr="006503EE">
        <w:rPr>
          <w:rFonts w:ascii="Times New Roman" w:eastAsia="Times New Roman" w:hAnsi="Times New Roman" w:cs="Times New Roman"/>
          <w:bCs/>
          <w:color w:val="000000"/>
          <w:lang w:val="sv-SE"/>
        </w:rPr>
        <w:tab/>
      </w:r>
      <w:r w:rsidRPr="006503EE">
        <w:rPr>
          <w:rFonts w:ascii="Times New Roman" w:eastAsia="Times New Roman" w:hAnsi="Times New Roman" w:cs="Times New Roman"/>
          <w:bCs/>
          <w:color w:val="000000"/>
          <w:lang w:val="sv-SE"/>
        </w:rPr>
        <w:tab/>
      </w:r>
      <w:r w:rsidRPr="006503EE">
        <w:rPr>
          <w:rFonts w:ascii="Times New Roman" w:eastAsia="Times New Roman" w:hAnsi="Times New Roman" w:cs="Times New Roman"/>
          <w:bCs/>
          <w:color w:val="000000"/>
          <w:lang w:val="sv-SE"/>
        </w:rPr>
        <w:tab/>
      </w:r>
      <w:r w:rsidRPr="006503EE">
        <w:rPr>
          <w:rFonts w:ascii="Times New Roman" w:eastAsia="Times New Roman" w:hAnsi="Times New Roman" w:cs="Times New Roman"/>
          <w:bCs/>
          <w:color w:val="000000"/>
          <w:lang w:val="sv-SE"/>
        </w:rPr>
        <w:tab/>
        <w:t xml:space="preserve"> [ Packet-Filter-Operation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sv-SE"/>
        </w:rPr>
        <w:tab/>
      </w:r>
      <w:r w:rsidRPr="006503EE">
        <w:rPr>
          <w:rFonts w:ascii="Times New Roman" w:eastAsia="Times New Roman" w:hAnsi="Times New Roman" w:cs="Times New Roman"/>
          <w:bCs/>
          <w:color w:val="000000"/>
          <w:lang w:val="sv-SE"/>
        </w:rPr>
        <w:tab/>
      </w:r>
      <w:r w:rsidRPr="006503EE">
        <w:rPr>
          <w:rFonts w:ascii="Times New Roman" w:eastAsia="Times New Roman" w:hAnsi="Times New Roman" w:cs="Times New Roman"/>
          <w:bCs/>
          <w:color w:val="000000"/>
          <w:lang w:val="sv-SE"/>
        </w:rPr>
        <w:tab/>
      </w:r>
      <w:r w:rsidRPr="006503EE">
        <w:rPr>
          <w:rFonts w:ascii="Times New Roman" w:eastAsia="Times New Roman" w:hAnsi="Times New Roman" w:cs="Times New Roman"/>
          <w:bCs/>
          <w:color w:val="000000"/>
          <w:lang w:val="sv-SE"/>
        </w:rPr>
        <w:tab/>
        <w:t xml:space="preserve"> </w:t>
      </w:r>
      <w:proofErr w:type="gramStart"/>
      <w:r w:rsidRPr="006503EE">
        <w:rPr>
          <w:rFonts w:ascii="Times New Roman" w:eastAsia="Times New Roman" w:hAnsi="Times New Roman" w:cs="Times New Roman"/>
          <w:bCs/>
          <w:color w:val="000000"/>
          <w:lang w:val="en-GB"/>
        </w:rPr>
        <w:t>[ Bearer</w:t>
      </w:r>
      <w:proofErr w:type="gramEnd"/>
      <w:r w:rsidRPr="006503EE">
        <w:rPr>
          <w:rFonts w:ascii="Times New Roman" w:eastAsia="Times New Roman" w:hAnsi="Times New Roman" w:cs="Times New Roman"/>
          <w:bCs/>
          <w:color w:val="000000"/>
          <w:lang w:val="en-GB"/>
        </w:rPr>
        <w:t>-Identifier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Bearer</w:t>
      </w:r>
      <w:proofErr w:type="gramEnd"/>
      <w:r w:rsidRPr="006503EE">
        <w:rPr>
          <w:rFonts w:ascii="Times New Roman" w:eastAsia="Times New Roman" w:hAnsi="Times New Roman" w:cs="Times New Roman"/>
          <w:bCs/>
          <w:color w:val="000000"/>
          <w:lang w:val="en-GB"/>
        </w:rPr>
        <w:t>-Operation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Framed</w:t>
      </w:r>
      <w:proofErr w:type="gramEnd"/>
      <w:r w:rsidRPr="006503EE">
        <w:rPr>
          <w:rFonts w:ascii="Times New Roman" w:eastAsia="Times New Roman" w:hAnsi="Times New Roman" w:cs="Times New Roman"/>
          <w:bCs/>
          <w:color w:val="000000"/>
          <w:lang w:val="en-GB"/>
        </w:rPr>
        <w:t>-IP-Address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Framed</w:t>
      </w:r>
      <w:proofErr w:type="gramEnd"/>
      <w:r w:rsidRPr="006503EE">
        <w:rPr>
          <w:rFonts w:ascii="Times New Roman" w:eastAsia="Times New Roman" w:hAnsi="Times New Roman" w:cs="Times New Roman"/>
          <w:bCs/>
          <w:color w:val="000000"/>
          <w:lang w:val="en-GB"/>
        </w:rPr>
        <w:t>-IPv6-Prefix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IP</w:t>
      </w:r>
      <w:proofErr w:type="gramEnd"/>
      <w:r w:rsidRPr="006503EE">
        <w:rPr>
          <w:rFonts w:ascii="Times New Roman" w:eastAsia="Times New Roman" w:hAnsi="Times New Roman" w:cs="Times New Roman"/>
          <w:bCs/>
          <w:color w:val="000000"/>
          <w:lang w:val="en-GB"/>
        </w:rPr>
        <w:t>-CAN-Type ]</w:t>
      </w:r>
    </w:p>
    <w:p w:rsidR="006503EE" w:rsidRPr="006503EE" w:rsidRDefault="006503EE" w:rsidP="006503EE">
      <w:pPr>
        <w:spacing w:after="0" w:line="360" w:lineRule="atLeast"/>
        <w:rPr>
          <w:rFonts w:ascii="Times New Roman" w:eastAsia="Times New Roman" w:hAnsi="Times New Roman" w:cs="Times New Roman"/>
          <w:bCs/>
          <w:color w:val="000000"/>
          <w:lang w:val="fr-FR"/>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fr-FR"/>
        </w:rPr>
        <w:t>[ 3GPP</w:t>
      </w:r>
      <w:proofErr w:type="gramEnd"/>
      <w:r w:rsidRPr="006503EE">
        <w:rPr>
          <w:rFonts w:ascii="Times New Roman" w:eastAsia="Times New Roman" w:hAnsi="Times New Roman" w:cs="Times New Roman"/>
          <w:bCs/>
          <w:color w:val="000000"/>
          <w:lang w:val="fr-FR"/>
        </w:rPr>
        <w:t>-RAT-Type ]</w:t>
      </w:r>
    </w:p>
    <w:p w:rsidR="006503EE" w:rsidRPr="006503EE" w:rsidRDefault="006503EE" w:rsidP="006503EE">
      <w:pPr>
        <w:spacing w:after="0" w:line="360" w:lineRule="atLeast"/>
        <w:rPr>
          <w:rFonts w:ascii="Times New Roman" w:eastAsia="Times New Roman" w:hAnsi="Times New Roman" w:cs="Times New Roman"/>
          <w:bCs/>
          <w:color w:val="000000"/>
          <w:lang w:val="fr-FR"/>
        </w:rPr>
      </w:pP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t xml:space="preserve"> </w:t>
      </w:r>
      <w:proofErr w:type="gramStart"/>
      <w:r w:rsidRPr="006503EE">
        <w:rPr>
          <w:rFonts w:ascii="Times New Roman" w:eastAsia="Times New Roman" w:hAnsi="Times New Roman" w:cs="Times New Roman"/>
          <w:bCs/>
          <w:color w:val="000000"/>
          <w:lang w:val="fr-FR"/>
        </w:rPr>
        <w:t>[ RAT</w:t>
      </w:r>
      <w:proofErr w:type="gramEnd"/>
      <w:r w:rsidRPr="006503EE">
        <w:rPr>
          <w:rFonts w:ascii="Times New Roman" w:eastAsia="Times New Roman" w:hAnsi="Times New Roman" w:cs="Times New Roman"/>
          <w:bCs/>
          <w:color w:val="000000"/>
          <w:lang w:val="fr-FR"/>
        </w:rPr>
        <w:t>-Type ]</w:t>
      </w:r>
    </w:p>
    <w:p w:rsidR="006503EE" w:rsidRPr="006503EE" w:rsidRDefault="006503EE" w:rsidP="006503EE">
      <w:pPr>
        <w:spacing w:after="0" w:line="360" w:lineRule="atLeast"/>
        <w:rPr>
          <w:rFonts w:ascii="Times New Roman" w:eastAsia="Times New Roman" w:hAnsi="Times New Roman" w:cs="Times New Roman"/>
          <w:bCs/>
          <w:color w:val="000000"/>
          <w:lang w:val="fr-FR"/>
        </w:rPr>
      </w:pP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t xml:space="preserve"> </w:t>
      </w:r>
      <w:proofErr w:type="gramStart"/>
      <w:r w:rsidRPr="006503EE">
        <w:rPr>
          <w:rFonts w:ascii="Times New Roman" w:eastAsia="Times New Roman" w:hAnsi="Times New Roman" w:cs="Times New Roman"/>
          <w:bCs/>
          <w:color w:val="000000"/>
          <w:lang w:val="fr-FR"/>
        </w:rPr>
        <w:t xml:space="preserve">[ </w:t>
      </w:r>
      <w:proofErr w:type="spellStart"/>
      <w:r w:rsidRPr="006503EE">
        <w:rPr>
          <w:rFonts w:ascii="Times New Roman" w:eastAsia="Times New Roman" w:hAnsi="Times New Roman" w:cs="Times New Roman"/>
          <w:bCs/>
          <w:color w:val="000000"/>
          <w:lang w:val="fr-FR"/>
        </w:rPr>
        <w:t>Termination</w:t>
      </w:r>
      <w:proofErr w:type="spellEnd"/>
      <w:proofErr w:type="gramEnd"/>
      <w:r w:rsidRPr="006503EE">
        <w:rPr>
          <w:rFonts w:ascii="Times New Roman" w:eastAsia="Times New Roman" w:hAnsi="Times New Roman" w:cs="Times New Roman"/>
          <w:bCs/>
          <w:color w:val="000000"/>
          <w:lang w:val="fr-FR"/>
        </w:rPr>
        <w:t>-Cause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t xml:space="preserve"> </w:t>
      </w:r>
      <w:proofErr w:type="gramStart"/>
      <w:r w:rsidRPr="006503EE">
        <w:rPr>
          <w:rFonts w:ascii="Times New Roman" w:eastAsia="Times New Roman" w:hAnsi="Times New Roman" w:cs="Times New Roman"/>
          <w:bCs/>
          <w:color w:val="000000"/>
          <w:lang w:val="en-GB"/>
        </w:rPr>
        <w:t>[ User</w:t>
      </w:r>
      <w:proofErr w:type="gramEnd"/>
      <w:r w:rsidRPr="006503EE">
        <w:rPr>
          <w:rFonts w:ascii="Times New Roman" w:eastAsia="Times New Roman" w:hAnsi="Times New Roman" w:cs="Times New Roman"/>
          <w:bCs/>
          <w:color w:val="000000"/>
          <w:lang w:val="en-GB"/>
        </w:rPr>
        <w:t>-Equipment-Info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QoS</w:t>
      </w:r>
      <w:proofErr w:type="gramEnd"/>
      <w:r w:rsidRPr="006503EE">
        <w:rPr>
          <w:rFonts w:ascii="Times New Roman" w:eastAsia="Times New Roman" w:hAnsi="Times New Roman" w:cs="Times New Roman"/>
          <w:bCs/>
          <w:color w:val="000000"/>
          <w:lang w:val="en-GB"/>
        </w:rPr>
        <w:t xml:space="preserve">-Information ]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QoS</w:t>
      </w:r>
      <w:proofErr w:type="gramEnd"/>
      <w:r w:rsidRPr="006503EE">
        <w:rPr>
          <w:rFonts w:ascii="Times New Roman" w:eastAsia="Times New Roman" w:hAnsi="Times New Roman" w:cs="Times New Roman"/>
          <w:bCs/>
          <w:color w:val="000000"/>
          <w:lang w:val="en-GB"/>
        </w:rPr>
        <w:t>-Negotiation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QoS</w:t>
      </w:r>
      <w:proofErr w:type="gramEnd"/>
      <w:r w:rsidRPr="006503EE">
        <w:rPr>
          <w:rFonts w:ascii="Times New Roman" w:eastAsia="Times New Roman" w:hAnsi="Times New Roman" w:cs="Times New Roman"/>
          <w:bCs/>
          <w:color w:val="000000"/>
          <w:lang w:val="en-GB"/>
        </w:rPr>
        <w:t>-Upgrade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Default</w:t>
      </w:r>
      <w:proofErr w:type="gramEnd"/>
      <w:r w:rsidRPr="006503EE">
        <w:rPr>
          <w:rFonts w:ascii="Times New Roman" w:eastAsia="Times New Roman" w:hAnsi="Times New Roman" w:cs="Times New Roman"/>
          <w:bCs/>
          <w:color w:val="000000"/>
          <w:lang w:val="en-GB"/>
        </w:rPr>
        <w:t>-EPS-Bearer-QoS ]</w:t>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0*2</w:t>
      </w:r>
      <w:proofErr w:type="gramStart"/>
      <w:r w:rsidRPr="006503EE">
        <w:rPr>
          <w:rFonts w:ascii="Times New Roman" w:eastAsia="Times New Roman" w:hAnsi="Times New Roman" w:cs="Times New Roman"/>
          <w:bCs/>
          <w:color w:val="000000"/>
          <w:lang w:val="en-GB"/>
        </w:rPr>
        <w:t>[ AN</w:t>
      </w:r>
      <w:proofErr w:type="gramEnd"/>
      <w:r w:rsidRPr="006503EE">
        <w:rPr>
          <w:rFonts w:ascii="Times New Roman" w:eastAsia="Times New Roman" w:hAnsi="Times New Roman" w:cs="Times New Roman"/>
          <w:bCs/>
          <w:color w:val="000000"/>
          <w:lang w:val="en-GB"/>
        </w:rPr>
        <w:t>-GW-Address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-SGSN-MCC-MNC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-SGSN-Address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-SGSN-IPv6-Address ]</w:t>
      </w:r>
    </w:p>
    <w:p w:rsidR="006503EE" w:rsidRPr="006503EE" w:rsidRDefault="006503EE" w:rsidP="006503EE">
      <w:pPr>
        <w:spacing w:after="0" w:line="360" w:lineRule="atLeast"/>
        <w:rPr>
          <w:rFonts w:ascii="Times New Roman" w:eastAsia="Times New Roman" w:hAnsi="Times New Roman" w:cs="Times New Roman"/>
          <w:bCs/>
          <w:color w:val="000000"/>
          <w:lang w:val="fr-FR"/>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fr-FR"/>
        </w:rPr>
        <w:t>[ RAI</w:t>
      </w:r>
      <w:proofErr w:type="gramEnd"/>
      <w:r w:rsidRPr="006503EE">
        <w:rPr>
          <w:rFonts w:ascii="Times New Roman" w:eastAsia="Times New Roman" w:hAnsi="Times New Roman" w:cs="Times New Roman"/>
          <w:bCs/>
          <w:color w:val="000000"/>
          <w:lang w:val="fr-FR"/>
        </w:rPr>
        <w:t xml:space="preserve"> ]</w:t>
      </w:r>
    </w:p>
    <w:p w:rsidR="006503EE" w:rsidRPr="006503EE" w:rsidRDefault="006503EE" w:rsidP="006503EE">
      <w:pPr>
        <w:spacing w:after="0" w:line="360" w:lineRule="atLeast"/>
        <w:rPr>
          <w:rFonts w:ascii="Times New Roman" w:eastAsia="Times New Roman" w:hAnsi="Times New Roman" w:cs="Times New Roman"/>
          <w:bCs/>
          <w:color w:val="000000"/>
          <w:lang w:val="fr-FR"/>
        </w:rPr>
      </w:pP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t xml:space="preserve"> </w:t>
      </w:r>
      <w:proofErr w:type="gramStart"/>
      <w:r w:rsidRPr="006503EE">
        <w:rPr>
          <w:rFonts w:ascii="Times New Roman" w:eastAsia="Times New Roman" w:hAnsi="Times New Roman" w:cs="Times New Roman"/>
          <w:bCs/>
          <w:color w:val="000000"/>
          <w:lang w:val="fr-FR"/>
        </w:rPr>
        <w:t>[ 3GPP</w:t>
      </w:r>
      <w:proofErr w:type="gramEnd"/>
      <w:r w:rsidRPr="006503EE">
        <w:rPr>
          <w:rFonts w:ascii="Times New Roman" w:eastAsia="Times New Roman" w:hAnsi="Times New Roman" w:cs="Times New Roman"/>
          <w:bCs/>
          <w:color w:val="000000"/>
          <w:lang w:val="fr-FR"/>
        </w:rPr>
        <w:t>-User-Location-Info]</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t xml:space="preserve"> </w:t>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-MS-TimeZone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Called</w:t>
      </w:r>
      <w:proofErr w:type="gramEnd"/>
      <w:r w:rsidRPr="006503EE">
        <w:rPr>
          <w:rFonts w:ascii="Times New Roman" w:eastAsia="Times New Roman" w:hAnsi="Times New Roman" w:cs="Times New Roman"/>
          <w:bCs/>
          <w:color w:val="000000"/>
          <w:lang w:val="en-GB"/>
        </w:rPr>
        <w:t>-Station-ID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PDN</w:t>
      </w:r>
      <w:proofErr w:type="gramEnd"/>
      <w:r w:rsidRPr="006503EE">
        <w:rPr>
          <w:rFonts w:ascii="Times New Roman" w:eastAsia="Times New Roman" w:hAnsi="Times New Roman" w:cs="Times New Roman"/>
          <w:bCs/>
          <w:color w:val="000000"/>
          <w:lang w:val="en-GB"/>
        </w:rPr>
        <w:t>-Connection-ID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lastRenderedPageBreak/>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Bearer</w:t>
      </w:r>
      <w:proofErr w:type="gramEnd"/>
      <w:r w:rsidRPr="006503EE">
        <w:rPr>
          <w:rFonts w:ascii="Times New Roman" w:eastAsia="Times New Roman" w:hAnsi="Times New Roman" w:cs="Times New Roman"/>
          <w:bCs/>
          <w:color w:val="000000"/>
          <w:lang w:val="en-GB"/>
        </w:rPr>
        <w:t>-Usage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Online</w:t>
      </w:r>
      <w:proofErr w:type="gramEnd"/>
      <w:r w:rsidRPr="006503EE">
        <w:rPr>
          <w:rFonts w:ascii="Times New Roman" w:eastAsia="Times New Roman" w:hAnsi="Times New Roman" w:cs="Times New Roman"/>
          <w:bCs/>
          <w:color w:val="000000"/>
          <w:lang w:val="en-GB"/>
        </w:rPr>
        <w:t xml:space="preser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Offline</w:t>
      </w:r>
      <w:proofErr w:type="gramEnd"/>
      <w:r w:rsidRPr="006503EE">
        <w:rPr>
          <w:rFonts w:ascii="Times New Roman" w:eastAsia="Times New Roman" w:hAnsi="Times New Roman" w:cs="Times New Roman"/>
          <w:bCs/>
          <w:color w:val="000000"/>
          <w:lang w:val="en-GB"/>
        </w:rPr>
        <w:t xml:space="preser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TFT</w:t>
      </w:r>
      <w:proofErr w:type="gramEnd"/>
      <w:r w:rsidRPr="006503EE">
        <w:rPr>
          <w:rFonts w:ascii="Times New Roman" w:eastAsia="Times New Roman" w:hAnsi="Times New Roman" w:cs="Times New Roman"/>
          <w:bCs/>
          <w:color w:val="000000"/>
          <w:lang w:val="en-GB"/>
        </w:rPr>
        <w:t>-Packet-Filter-Information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Charging</w:t>
      </w:r>
      <w:proofErr w:type="gramEnd"/>
      <w:r w:rsidRPr="006503EE">
        <w:rPr>
          <w:rFonts w:ascii="Times New Roman" w:eastAsia="Times New Roman" w:hAnsi="Times New Roman" w:cs="Times New Roman"/>
          <w:bCs/>
          <w:color w:val="000000"/>
          <w:lang w:val="en-GB"/>
        </w:rPr>
        <w:t>-Rule-Report]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Event</w:t>
      </w:r>
      <w:proofErr w:type="gramEnd"/>
      <w:r w:rsidRPr="006503EE">
        <w:rPr>
          <w:rFonts w:ascii="Times New Roman" w:eastAsia="Times New Roman" w:hAnsi="Times New Roman" w:cs="Times New Roman"/>
          <w:bCs/>
          <w:color w:val="000000"/>
          <w:lang w:val="en-GB"/>
        </w:rPr>
        <w:t>-Trigger]</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Event</w:t>
      </w:r>
      <w:proofErr w:type="gramEnd"/>
      <w:r w:rsidRPr="006503EE">
        <w:rPr>
          <w:rFonts w:ascii="Times New Roman" w:eastAsia="Times New Roman" w:hAnsi="Times New Roman" w:cs="Times New Roman"/>
          <w:bCs/>
          <w:color w:val="000000"/>
          <w:lang w:val="en-GB"/>
        </w:rPr>
        <w:t>-Report-Indication]</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Access</w:t>
      </w:r>
      <w:proofErr w:type="gramEnd"/>
      <w:r w:rsidRPr="006503EE">
        <w:rPr>
          <w:rFonts w:ascii="Times New Roman" w:eastAsia="Times New Roman" w:hAnsi="Times New Roman" w:cs="Times New Roman"/>
          <w:bCs/>
          <w:color w:val="000000"/>
          <w:lang w:val="en-GB"/>
        </w:rPr>
        <w:t>-Network-Charging-Address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Access</w:t>
      </w:r>
      <w:proofErr w:type="gramEnd"/>
      <w:r w:rsidRPr="006503EE">
        <w:rPr>
          <w:rFonts w:ascii="Times New Roman" w:eastAsia="Times New Roman" w:hAnsi="Times New Roman" w:cs="Times New Roman"/>
          <w:bCs/>
          <w:color w:val="000000"/>
          <w:lang w:val="en-GB"/>
        </w:rPr>
        <w:t>-Network-Charging-Identifier-Gx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CoA</w:t>
      </w:r>
      <w:proofErr w:type="gramEnd"/>
      <w:r w:rsidRPr="006503EE">
        <w:rPr>
          <w:rFonts w:ascii="Times New Roman" w:eastAsia="Times New Roman" w:hAnsi="Times New Roman" w:cs="Times New Roman"/>
          <w:bCs/>
          <w:color w:val="000000"/>
          <w:lang w:val="en-GB"/>
        </w:rPr>
        <w:t>-Information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Usage</w:t>
      </w:r>
      <w:proofErr w:type="gramEnd"/>
      <w:r w:rsidRPr="006503EE">
        <w:rPr>
          <w:rFonts w:ascii="Times New Roman" w:eastAsia="Times New Roman" w:hAnsi="Times New Roman" w:cs="Times New Roman"/>
          <w:bCs/>
          <w:color w:val="000000"/>
          <w:lang w:val="en-GB"/>
        </w:rPr>
        <w:t>-Monitoring-Information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Routing</w:t>
      </w:r>
      <w:proofErr w:type="gramEnd"/>
      <w:r w:rsidRPr="006503EE">
        <w:rPr>
          <w:rFonts w:ascii="Times New Roman" w:eastAsia="Times New Roman" w:hAnsi="Times New Roman" w:cs="Times New Roman"/>
          <w:bCs/>
          <w:color w:val="000000"/>
          <w:lang w:val="en-GB"/>
        </w:rPr>
        <w:t>-Rule-Install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Routing</w:t>
      </w:r>
      <w:proofErr w:type="gramEnd"/>
      <w:r w:rsidRPr="006503EE">
        <w:rPr>
          <w:rFonts w:ascii="Times New Roman" w:eastAsia="Times New Roman" w:hAnsi="Times New Roman" w:cs="Times New Roman"/>
          <w:bCs/>
          <w:color w:val="000000"/>
          <w:lang w:val="en-GB"/>
        </w:rPr>
        <w:t>-Rule-Remove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w:t>
      </w:r>
      <w:r w:rsidRPr="006503EE">
        <w:rPr>
          <w:rFonts w:ascii="Times New Roman" w:eastAsia="Times New Roman" w:hAnsi="Times New Roman" w:cs="Times New Roman" w:hint="eastAsia"/>
          <w:bCs/>
          <w:color w:val="000000"/>
          <w:lang w:val="en-GB"/>
        </w:rPr>
        <w:t xml:space="preserve"> </w:t>
      </w:r>
      <w:r w:rsidRPr="006503EE">
        <w:rPr>
          <w:rFonts w:ascii="Times New Roman" w:eastAsia="Times New Roman" w:hAnsi="Times New Roman" w:cs="Times New Roman"/>
          <w:bCs/>
          <w:color w:val="000000"/>
          <w:lang w:val="en-GB"/>
        </w:rPr>
        <w:t>Maximum</w:t>
      </w:r>
      <w:proofErr w:type="gramEnd"/>
      <w:r w:rsidRPr="006503EE">
        <w:rPr>
          <w:rFonts w:ascii="Times New Roman" w:eastAsia="Times New Roman" w:hAnsi="Times New Roman" w:cs="Times New Roman"/>
          <w:bCs/>
          <w:color w:val="000000"/>
          <w:lang w:val="en-GB"/>
        </w:rPr>
        <w:t>-Bandwidth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Logical</w:t>
      </w:r>
      <w:proofErr w:type="gramEnd"/>
      <w:r w:rsidRPr="006503EE">
        <w:rPr>
          <w:rFonts w:ascii="Times New Roman" w:eastAsia="Times New Roman" w:hAnsi="Times New Roman" w:cs="Times New Roman"/>
          <w:bCs/>
          <w:color w:val="000000"/>
          <w:lang w:val="en-GB"/>
        </w:rPr>
        <w:t>-Access-ID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Physical</w:t>
      </w:r>
      <w:proofErr w:type="gramEnd"/>
      <w:r w:rsidRPr="006503EE">
        <w:rPr>
          <w:rFonts w:ascii="Times New Roman" w:eastAsia="Times New Roman" w:hAnsi="Times New Roman" w:cs="Times New Roman"/>
          <w:bCs/>
          <w:color w:val="000000"/>
          <w:lang w:val="en-GB"/>
        </w:rPr>
        <w:t>-Access-ID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Proxy</w:t>
      </w:r>
      <w:proofErr w:type="gramEnd"/>
      <w:r w:rsidRPr="006503EE">
        <w:rPr>
          <w:rFonts w:ascii="Times New Roman" w:eastAsia="Times New Roman" w:hAnsi="Times New Roman" w:cs="Times New Roman"/>
          <w:bCs/>
          <w:color w:val="000000"/>
          <w:lang w:val="en-GB"/>
        </w:rPr>
        <w:t>-Info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Route</w:t>
      </w:r>
      <w:proofErr w:type="gramEnd"/>
      <w:r w:rsidRPr="006503EE">
        <w:rPr>
          <w:rFonts w:ascii="Times New Roman" w:eastAsia="Times New Roman" w:hAnsi="Times New Roman" w:cs="Times New Roman"/>
          <w:bCs/>
          <w:color w:val="000000"/>
          <w:lang w:val="en-GB"/>
        </w:rPr>
        <w:t>-Record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AVP</w:t>
      </w:r>
      <w:proofErr w:type="gramEnd"/>
      <w:r w:rsidRPr="006503EE">
        <w:rPr>
          <w:rFonts w:ascii="Times New Roman" w:eastAsia="Times New Roman" w:hAnsi="Times New Roman" w:cs="Times New Roman"/>
          <w:bCs/>
          <w:color w:val="000000"/>
          <w:lang w:val="en-GB"/>
        </w:rPr>
        <w:t xml:space="preserve"> ]</w:t>
      </w:r>
    </w:p>
    <w:p w:rsidR="006503EE" w:rsidRPr="002500B2" w:rsidRDefault="006503EE" w:rsidP="006503EE">
      <w:pPr>
        <w:spacing w:after="0" w:line="360" w:lineRule="atLeast"/>
        <w:rPr>
          <w:rFonts w:ascii="Times New Roman" w:eastAsia="Times New Roman" w:hAnsi="Times New Roman" w:cs="Times New Roman"/>
          <w:b/>
          <w:bCs/>
          <w:color w:val="000000"/>
          <w:lang w:val="en-GB"/>
        </w:rPr>
      </w:pPr>
      <w:bookmarkStart w:id="7" w:name="_Toc305154909"/>
      <w:r w:rsidRPr="002500B2">
        <w:rPr>
          <w:rFonts w:ascii="Times New Roman" w:eastAsia="Times New Roman" w:hAnsi="Times New Roman" w:cs="Times New Roman"/>
          <w:b/>
          <w:bCs/>
          <w:color w:val="000000"/>
          <w:lang w:val="en-GB"/>
        </w:rPr>
        <w:t>CC-Answer (CCA) Command</w:t>
      </w:r>
      <w:bookmarkEnd w:id="7"/>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The CCA command, indicated by the Command-Code field set to 272 and the 'R' bit cleared in the Co</w:t>
      </w:r>
      <w:r w:rsidRPr="006503EE">
        <w:rPr>
          <w:rFonts w:ascii="Times New Roman" w:eastAsia="Times New Roman" w:hAnsi="Times New Roman" w:cs="Times New Roman"/>
          <w:bCs/>
          <w:color w:val="000000"/>
          <w:lang w:val="en-GB"/>
        </w:rPr>
        <w:t>m</w:t>
      </w:r>
      <w:r w:rsidRPr="006503EE">
        <w:rPr>
          <w:rFonts w:ascii="Times New Roman" w:eastAsia="Times New Roman" w:hAnsi="Times New Roman" w:cs="Times New Roman"/>
          <w:bCs/>
          <w:color w:val="000000"/>
          <w:lang w:val="en-GB"/>
        </w:rPr>
        <w:t>mand Flags field, is sent by the PCRF to the PCEF in response to the CCR command. It is used to provision PCC rules and event triggers for the bearer/session and to provide the selected bearer control mode for the IP-CAN session. If the PCRF performs the bearer binding, PCC rules will be provisioned at bearer level. The primary and secondary CCF and/or primary and secondary OCS a</w:t>
      </w:r>
      <w:r w:rsidRPr="006503EE">
        <w:rPr>
          <w:rFonts w:ascii="Times New Roman" w:eastAsia="Times New Roman" w:hAnsi="Times New Roman" w:cs="Times New Roman"/>
          <w:bCs/>
          <w:color w:val="000000"/>
          <w:lang w:val="en-GB"/>
        </w:rPr>
        <w:t>d</w:t>
      </w:r>
      <w:r w:rsidRPr="006503EE">
        <w:rPr>
          <w:rFonts w:ascii="Times New Roman" w:eastAsia="Times New Roman" w:hAnsi="Times New Roman" w:cs="Times New Roman"/>
          <w:bCs/>
          <w:color w:val="000000"/>
          <w:lang w:val="en-GB"/>
        </w:rPr>
        <w:t>dresses may be included in the initial provisioning.</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Message Format: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&lt;CC-Answer</w:t>
      </w:r>
      <w:proofErr w:type="gramStart"/>
      <w:r w:rsidRPr="006503EE">
        <w:rPr>
          <w:rFonts w:ascii="Times New Roman" w:eastAsia="Times New Roman" w:hAnsi="Times New Roman" w:cs="Times New Roman"/>
          <w:bCs/>
          <w:color w:val="000000"/>
          <w:lang w:val="en-GB"/>
        </w:rPr>
        <w:t>&gt; :</w:t>
      </w:r>
      <w:proofErr w:type="gramEnd"/>
      <w:r w:rsidRPr="006503EE">
        <w:rPr>
          <w:rFonts w:ascii="Times New Roman" w:eastAsia="Times New Roman" w:hAnsi="Times New Roman" w:cs="Times New Roman"/>
          <w:bCs/>
          <w:color w:val="000000"/>
          <w:lang w:val="en-GB"/>
        </w:rPr>
        <w:t>:=  &lt; Diameter Header: 272, PXY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&lt; Session-Id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Auth</w:t>
      </w:r>
      <w:proofErr w:type="gramEnd"/>
      <w:r w:rsidRPr="006503EE">
        <w:rPr>
          <w:rFonts w:ascii="Times New Roman" w:eastAsia="Times New Roman" w:hAnsi="Times New Roman" w:cs="Times New Roman"/>
          <w:bCs/>
          <w:color w:val="000000"/>
          <w:lang w:val="en-GB"/>
        </w:rPr>
        <w:t>-Application-Id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-Realm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Result</w:t>
      </w:r>
      <w:proofErr w:type="gramEnd"/>
      <w:r w:rsidRPr="006503EE">
        <w:rPr>
          <w:rFonts w:ascii="Times New Roman" w:eastAsia="Times New Roman" w:hAnsi="Times New Roman" w:cs="Times New Roman"/>
          <w:bCs/>
          <w:color w:val="000000"/>
          <w:lang w:val="en-GB"/>
        </w:rPr>
        <w:t>-Code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Experimental</w:t>
      </w:r>
      <w:proofErr w:type="gramEnd"/>
      <w:r w:rsidRPr="006503EE">
        <w:rPr>
          <w:rFonts w:ascii="Times New Roman" w:eastAsia="Times New Roman" w:hAnsi="Times New Roman" w:cs="Times New Roman"/>
          <w:bCs/>
          <w:color w:val="000000"/>
          <w:lang w:val="en-GB"/>
        </w:rPr>
        <w:t>-Result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CC</w:t>
      </w:r>
      <w:proofErr w:type="gramEnd"/>
      <w:r w:rsidRPr="006503EE">
        <w:rPr>
          <w:rFonts w:ascii="Times New Roman" w:eastAsia="Times New Roman" w:hAnsi="Times New Roman" w:cs="Times New Roman"/>
          <w:bCs/>
          <w:color w:val="000000"/>
          <w:lang w:val="en-GB"/>
        </w:rPr>
        <w:t>-Request-Type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CC</w:t>
      </w:r>
      <w:proofErr w:type="gramEnd"/>
      <w:r w:rsidRPr="006503EE">
        <w:rPr>
          <w:rFonts w:ascii="Times New Roman" w:eastAsia="Times New Roman" w:hAnsi="Times New Roman" w:cs="Times New Roman"/>
          <w:bCs/>
          <w:color w:val="000000"/>
          <w:lang w:val="en-GB"/>
        </w:rPr>
        <w:t>-Request-Number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Supported</w:t>
      </w:r>
      <w:proofErr w:type="gramEnd"/>
      <w:r w:rsidRPr="006503EE">
        <w:rPr>
          <w:rFonts w:ascii="Times New Roman" w:eastAsia="Times New Roman" w:hAnsi="Times New Roman" w:cs="Times New Roman"/>
          <w:bCs/>
          <w:color w:val="000000"/>
          <w:lang w:val="en-GB"/>
        </w:rPr>
        <w:t>-Features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Bearer</w:t>
      </w:r>
      <w:proofErr w:type="gramEnd"/>
      <w:r w:rsidRPr="006503EE">
        <w:rPr>
          <w:rFonts w:ascii="Times New Roman" w:eastAsia="Times New Roman" w:hAnsi="Times New Roman" w:cs="Times New Roman"/>
          <w:bCs/>
          <w:color w:val="000000"/>
          <w:lang w:val="en-GB"/>
        </w:rPr>
        <w:t>-Control-Mode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lastRenderedPageBreak/>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Event</w:t>
      </w:r>
      <w:proofErr w:type="gramEnd"/>
      <w:r w:rsidRPr="006503EE">
        <w:rPr>
          <w:rFonts w:ascii="Times New Roman" w:eastAsia="Times New Roman" w:hAnsi="Times New Roman" w:cs="Times New Roman"/>
          <w:bCs/>
          <w:color w:val="000000"/>
          <w:lang w:val="en-GB"/>
        </w:rPr>
        <w:t>-Trigger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-State-Id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Redirect</w:t>
      </w:r>
      <w:proofErr w:type="gramEnd"/>
      <w:r w:rsidRPr="006503EE">
        <w:rPr>
          <w:rFonts w:ascii="Times New Roman" w:eastAsia="Times New Roman" w:hAnsi="Times New Roman" w:cs="Times New Roman"/>
          <w:bCs/>
          <w:color w:val="000000"/>
          <w:lang w:val="en-GB"/>
        </w:rPr>
        <w:t>-Host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Redirect</w:t>
      </w:r>
      <w:proofErr w:type="gramEnd"/>
      <w:r w:rsidRPr="006503EE">
        <w:rPr>
          <w:rFonts w:ascii="Times New Roman" w:eastAsia="Times New Roman" w:hAnsi="Times New Roman" w:cs="Times New Roman"/>
          <w:bCs/>
          <w:color w:val="000000"/>
          <w:lang w:val="en-GB"/>
        </w:rPr>
        <w:t>-Host-Usage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Redirect</w:t>
      </w:r>
      <w:proofErr w:type="gramEnd"/>
      <w:r w:rsidRPr="006503EE">
        <w:rPr>
          <w:rFonts w:ascii="Times New Roman" w:eastAsia="Times New Roman" w:hAnsi="Times New Roman" w:cs="Times New Roman"/>
          <w:bCs/>
          <w:color w:val="000000"/>
          <w:lang w:val="en-GB"/>
        </w:rPr>
        <w:t>-Max-Cache-Time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Charging</w:t>
      </w:r>
      <w:proofErr w:type="gramEnd"/>
      <w:r w:rsidRPr="006503EE">
        <w:rPr>
          <w:rFonts w:ascii="Times New Roman" w:eastAsia="Times New Roman" w:hAnsi="Times New Roman" w:cs="Times New Roman"/>
          <w:bCs/>
          <w:color w:val="000000"/>
          <w:lang w:val="en-GB"/>
        </w:rPr>
        <w:t>-Rule-Remove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Charging</w:t>
      </w:r>
      <w:proofErr w:type="gramEnd"/>
      <w:r w:rsidRPr="006503EE">
        <w:rPr>
          <w:rFonts w:ascii="Times New Roman" w:eastAsia="Times New Roman" w:hAnsi="Times New Roman" w:cs="Times New Roman"/>
          <w:bCs/>
          <w:color w:val="000000"/>
          <w:lang w:val="en-GB"/>
        </w:rPr>
        <w:t>-Rule-Install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Charging</w:t>
      </w:r>
      <w:proofErr w:type="gramEnd"/>
      <w:r w:rsidRPr="006503EE">
        <w:rPr>
          <w:rFonts w:ascii="Times New Roman" w:eastAsia="Times New Roman" w:hAnsi="Times New Roman" w:cs="Times New Roman"/>
          <w:bCs/>
          <w:color w:val="000000"/>
          <w:lang w:val="en-GB"/>
        </w:rPr>
        <w:t>-Information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Online</w:t>
      </w:r>
      <w:proofErr w:type="gramEnd"/>
      <w:r w:rsidRPr="006503EE">
        <w:rPr>
          <w:rFonts w:ascii="Times New Roman" w:eastAsia="Times New Roman" w:hAnsi="Times New Roman" w:cs="Times New Roman"/>
          <w:bCs/>
          <w:color w:val="000000"/>
          <w:lang w:val="en-GB"/>
        </w:rPr>
        <w:t xml:space="preser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Offline</w:t>
      </w:r>
      <w:proofErr w:type="gramEnd"/>
      <w:r w:rsidRPr="006503EE">
        <w:rPr>
          <w:rFonts w:ascii="Times New Roman" w:eastAsia="Times New Roman" w:hAnsi="Times New Roman" w:cs="Times New Roman"/>
          <w:bCs/>
          <w:color w:val="000000"/>
          <w:lang w:val="en-GB"/>
        </w:rPr>
        <w:t xml:space="preser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QoS</w:t>
      </w:r>
      <w:proofErr w:type="gramEnd"/>
      <w:r w:rsidRPr="006503EE">
        <w:rPr>
          <w:rFonts w:ascii="Times New Roman" w:eastAsia="Times New Roman" w:hAnsi="Times New Roman" w:cs="Times New Roman"/>
          <w:bCs/>
          <w:color w:val="000000"/>
          <w:lang w:val="en-GB"/>
        </w:rPr>
        <w:t>-Information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Revalidation</w:t>
      </w:r>
      <w:proofErr w:type="gramEnd"/>
      <w:r w:rsidRPr="006503EE">
        <w:rPr>
          <w:rFonts w:ascii="Times New Roman" w:eastAsia="Times New Roman" w:hAnsi="Times New Roman" w:cs="Times New Roman"/>
          <w:bCs/>
          <w:color w:val="000000"/>
          <w:lang w:val="en-GB"/>
        </w:rPr>
        <w:t>-Time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Default</w:t>
      </w:r>
      <w:proofErr w:type="gramEnd"/>
      <w:r w:rsidRPr="006503EE">
        <w:rPr>
          <w:rFonts w:ascii="Times New Roman" w:eastAsia="Times New Roman" w:hAnsi="Times New Roman" w:cs="Times New Roman"/>
          <w:bCs/>
          <w:color w:val="000000"/>
          <w:lang w:val="en-GB"/>
        </w:rPr>
        <w:t>-EPS-Bearer-QoS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Bearer</w:t>
      </w:r>
      <w:proofErr w:type="gramEnd"/>
      <w:r w:rsidRPr="006503EE">
        <w:rPr>
          <w:rFonts w:ascii="Times New Roman" w:eastAsia="Times New Roman" w:hAnsi="Times New Roman" w:cs="Times New Roman"/>
          <w:bCs/>
          <w:color w:val="000000"/>
          <w:lang w:val="en-GB"/>
        </w:rPr>
        <w:t>-Usage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-User-Location-Info]</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Usage</w:t>
      </w:r>
      <w:proofErr w:type="gramEnd"/>
      <w:r w:rsidRPr="006503EE">
        <w:rPr>
          <w:rFonts w:ascii="Times New Roman" w:eastAsia="Times New Roman" w:hAnsi="Times New Roman" w:cs="Times New Roman"/>
          <w:bCs/>
          <w:color w:val="000000"/>
          <w:lang w:val="en-GB"/>
        </w:rPr>
        <w:t xml:space="preserve">-Monitoring-Information ]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CSG</w:t>
      </w:r>
      <w:proofErr w:type="gramEnd"/>
      <w:r w:rsidRPr="006503EE">
        <w:rPr>
          <w:rFonts w:ascii="Times New Roman" w:eastAsia="Times New Roman" w:hAnsi="Times New Roman" w:cs="Times New Roman"/>
          <w:bCs/>
          <w:color w:val="000000"/>
          <w:lang w:val="en-GB"/>
        </w:rPr>
        <w:t>-Information-Reporting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hint="eastAsia"/>
          <w:bCs/>
          <w:color w:val="000000"/>
          <w:lang w:val="en-GB"/>
        </w:rPr>
        <w:t>[ User</w:t>
      </w:r>
      <w:proofErr w:type="gramEnd"/>
      <w:r w:rsidRPr="006503EE">
        <w:rPr>
          <w:rFonts w:ascii="Times New Roman" w:eastAsia="Times New Roman" w:hAnsi="Times New Roman" w:cs="Times New Roman" w:hint="eastAsia"/>
          <w:bCs/>
          <w:color w:val="000000"/>
          <w:lang w:val="en-GB"/>
        </w:rPr>
        <w:t>-CSG-Information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Error</w:t>
      </w:r>
      <w:proofErr w:type="gramEnd"/>
      <w:r w:rsidRPr="006503EE">
        <w:rPr>
          <w:rFonts w:ascii="Times New Roman" w:eastAsia="Times New Roman" w:hAnsi="Times New Roman" w:cs="Times New Roman"/>
          <w:bCs/>
          <w:color w:val="000000"/>
          <w:lang w:val="en-GB"/>
        </w:rPr>
        <w:t>-Message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Error</w:t>
      </w:r>
      <w:proofErr w:type="gramEnd"/>
      <w:r w:rsidRPr="006503EE">
        <w:rPr>
          <w:rFonts w:ascii="Times New Roman" w:eastAsia="Times New Roman" w:hAnsi="Times New Roman" w:cs="Times New Roman"/>
          <w:bCs/>
          <w:color w:val="000000"/>
          <w:lang w:val="en-GB"/>
        </w:rPr>
        <w:t>-Reporting-Host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Failed</w:t>
      </w:r>
      <w:proofErr w:type="gramEnd"/>
      <w:r w:rsidRPr="006503EE">
        <w:rPr>
          <w:rFonts w:ascii="Times New Roman" w:eastAsia="Times New Roman" w:hAnsi="Times New Roman" w:cs="Times New Roman"/>
          <w:bCs/>
          <w:color w:val="000000"/>
          <w:lang w:val="en-GB"/>
        </w:rPr>
        <w:t>-AVP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Proxy</w:t>
      </w:r>
      <w:proofErr w:type="gramEnd"/>
      <w:r w:rsidRPr="006503EE">
        <w:rPr>
          <w:rFonts w:ascii="Times New Roman" w:eastAsia="Times New Roman" w:hAnsi="Times New Roman" w:cs="Times New Roman"/>
          <w:bCs/>
          <w:color w:val="000000"/>
          <w:lang w:val="en-GB"/>
        </w:rPr>
        <w:t>-Info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Route</w:t>
      </w:r>
      <w:proofErr w:type="gramEnd"/>
      <w:r w:rsidRPr="006503EE">
        <w:rPr>
          <w:rFonts w:ascii="Times New Roman" w:eastAsia="Times New Roman" w:hAnsi="Times New Roman" w:cs="Times New Roman"/>
          <w:bCs/>
          <w:color w:val="000000"/>
          <w:lang w:val="en-GB"/>
        </w:rPr>
        <w:t>-Record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AVP</w:t>
      </w:r>
      <w:proofErr w:type="gramEnd"/>
      <w:r w:rsidRPr="006503EE">
        <w:rPr>
          <w:rFonts w:ascii="Times New Roman" w:eastAsia="Times New Roman" w:hAnsi="Times New Roman" w:cs="Times New Roman"/>
          <w:bCs/>
          <w:color w:val="000000"/>
          <w:lang w:val="en-GB"/>
        </w:rPr>
        <w:t xml:space="preserve"> ]</w:t>
      </w:r>
    </w:p>
    <w:p w:rsidR="006503EE" w:rsidRPr="002500B2" w:rsidRDefault="006503EE" w:rsidP="006503EE">
      <w:pPr>
        <w:spacing w:after="0" w:line="360" w:lineRule="atLeast"/>
        <w:rPr>
          <w:rFonts w:ascii="Times New Roman" w:eastAsia="Times New Roman" w:hAnsi="Times New Roman" w:cs="Times New Roman"/>
          <w:b/>
          <w:bCs/>
          <w:color w:val="000000"/>
          <w:lang w:val="en-GB"/>
        </w:rPr>
      </w:pPr>
      <w:bookmarkStart w:id="8" w:name="_Toc305154910"/>
      <w:r w:rsidRPr="002500B2">
        <w:rPr>
          <w:rFonts w:ascii="Times New Roman" w:eastAsia="Times New Roman" w:hAnsi="Times New Roman" w:cs="Times New Roman"/>
          <w:b/>
          <w:bCs/>
          <w:color w:val="000000"/>
          <w:lang w:val="en-GB"/>
        </w:rPr>
        <w:t>Re-Auth-Request (RAR) Command</w:t>
      </w:r>
      <w:bookmarkEnd w:id="8"/>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The RAR command, indicated by the Command-Code field set to 258 and the 'R' bit set in the Co</w:t>
      </w:r>
      <w:r w:rsidRPr="006503EE">
        <w:rPr>
          <w:rFonts w:ascii="Times New Roman" w:eastAsia="Times New Roman" w:hAnsi="Times New Roman" w:cs="Times New Roman"/>
          <w:bCs/>
          <w:color w:val="000000"/>
          <w:lang w:val="en-GB"/>
        </w:rPr>
        <w:t>m</w:t>
      </w:r>
      <w:r w:rsidRPr="006503EE">
        <w:rPr>
          <w:rFonts w:ascii="Times New Roman" w:eastAsia="Times New Roman" w:hAnsi="Times New Roman" w:cs="Times New Roman"/>
          <w:bCs/>
          <w:color w:val="000000"/>
          <w:lang w:val="en-GB"/>
        </w:rPr>
        <w:t>mand Flags field, is sent by the PCRF to the PCEF in order to provision PCC rules using the PUSH procedure</w:t>
      </w:r>
      <w:r w:rsidRPr="006503EE" w:rsidDel="00C821B9">
        <w:rPr>
          <w:rFonts w:ascii="Times New Roman" w:eastAsia="Times New Roman" w:hAnsi="Times New Roman" w:cs="Times New Roman"/>
          <w:bCs/>
          <w:color w:val="000000"/>
          <w:lang w:val="en-GB"/>
        </w:rPr>
        <w:t xml:space="preserve"> initiate the provision of unsolicited PCC rules.</w:t>
      </w:r>
      <w:r w:rsidRPr="006503EE">
        <w:rPr>
          <w:rFonts w:ascii="Times New Roman" w:eastAsia="Times New Roman" w:hAnsi="Times New Roman" w:cs="Times New Roman"/>
          <w:bCs/>
          <w:color w:val="000000"/>
          <w:lang w:val="en-GB"/>
        </w:rPr>
        <w:t xml:space="preserve"> It is used to provision PCC rules, event tri</w:t>
      </w:r>
      <w:r w:rsidRPr="006503EE">
        <w:rPr>
          <w:rFonts w:ascii="Times New Roman" w:eastAsia="Times New Roman" w:hAnsi="Times New Roman" w:cs="Times New Roman"/>
          <w:bCs/>
          <w:color w:val="000000"/>
          <w:lang w:val="en-GB"/>
        </w:rPr>
        <w:t>g</w:t>
      </w:r>
      <w:r w:rsidRPr="006503EE">
        <w:rPr>
          <w:rFonts w:ascii="Times New Roman" w:eastAsia="Times New Roman" w:hAnsi="Times New Roman" w:cs="Times New Roman"/>
          <w:bCs/>
          <w:color w:val="000000"/>
          <w:lang w:val="en-GB"/>
        </w:rPr>
        <w:t>gers and event report indications for the session. If the PCRF performs the bearer binding, PCC rules will be provisioned at bearer level.</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Message Format: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&lt;RA-Request</w:t>
      </w:r>
      <w:proofErr w:type="gramStart"/>
      <w:r w:rsidRPr="006503EE">
        <w:rPr>
          <w:rFonts w:ascii="Times New Roman" w:eastAsia="Times New Roman" w:hAnsi="Times New Roman" w:cs="Times New Roman"/>
          <w:bCs/>
          <w:color w:val="000000"/>
          <w:lang w:val="en-GB"/>
        </w:rPr>
        <w:t>&gt; :</w:t>
      </w:r>
      <w:proofErr w:type="gramEnd"/>
      <w:r w:rsidRPr="006503EE">
        <w:rPr>
          <w:rFonts w:ascii="Times New Roman" w:eastAsia="Times New Roman" w:hAnsi="Times New Roman" w:cs="Times New Roman"/>
          <w:bCs/>
          <w:color w:val="000000"/>
          <w:lang w:val="en-GB"/>
        </w:rPr>
        <w:t>:= &lt; Diameter Header: 258, REQ, PXY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&lt; Session-Id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Auth</w:t>
      </w:r>
      <w:proofErr w:type="gramEnd"/>
      <w:r w:rsidRPr="006503EE">
        <w:rPr>
          <w:rFonts w:ascii="Times New Roman" w:eastAsia="Times New Roman" w:hAnsi="Times New Roman" w:cs="Times New Roman"/>
          <w:bCs/>
          <w:color w:val="000000"/>
          <w:lang w:val="en-GB"/>
        </w:rPr>
        <w:t>-Application-Id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-Realm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Destination</w:t>
      </w:r>
      <w:proofErr w:type="gramEnd"/>
      <w:r w:rsidRPr="006503EE">
        <w:rPr>
          <w:rFonts w:ascii="Times New Roman" w:eastAsia="Times New Roman" w:hAnsi="Times New Roman" w:cs="Times New Roman"/>
          <w:bCs/>
          <w:color w:val="000000"/>
          <w:lang w:val="en-GB"/>
        </w:rPr>
        <w:t>-Realm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Destination</w:t>
      </w:r>
      <w:proofErr w:type="gramEnd"/>
      <w:r w:rsidRPr="006503EE">
        <w:rPr>
          <w:rFonts w:ascii="Times New Roman" w:eastAsia="Times New Roman" w:hAnsi="Times New Roman" w:cs="Times New Roman"/>
          <w:bCs/>
          <w:color w:val="000000"/>
          <w:lang w:val="en-GB"/>
        </w:rPr>
        <w:t>-Host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lastRenderedPageBreak/>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Re</w:t>
      </w:r>
      <w:proofErr w:type="gramEnd"/>
      <w:r w:rsidRPr="006503EE">
        <w:rPr>
          <w:rFonts w:ascii="Times New Roman" w:eastAsia="Times New Roman" w:hAnsi="Times New Roman" w:cs="Times New Roman"/>
          <w:bCs/>
          <w:color w:val="000000"/>
          <w:lang w:val="en-GB"/>
        </w:rPr>
        <w:t>-Auth-Request-Type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Session</w:t>
      </w:r>
      <w:proofErr w:type="gramEnd"/>
      <w:r w:rsidRPr="006503EE">
        <w:rPr>
          <w:rFonts w:ascii="Times New Roman" w:eastAsia="Times New Roman" w:hAnsi="Times New Roman" w:cs="Times New Roman"/>
          <w:bCs/>
          <w:color w:val="000000"/>
          <w:lang w:val="en-GB"/>
        </w:rPr>
        <w:t>-Release-Cause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-State-Id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Event</w:t>
      </w:r>
      <w:proofErr w:type="gramEnd"/>
      <w:r w:rsidRPr="006503EE">
        <w:rPr>
          <w:rFonts w:ascii="Times New Roman" w:eastAsia="Times New Roman" w:hAnsi="Times New Roman" w:cs="Times New Roman"/>
          <w:bCs/>
          <w:color w:val="000000"/>
          <w:lang w:val="en-GB"/>
        </w:rPr>
        <w:t>-Trigger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Event</w:t>
      </w:r>
      <w:proofErr w:type="gramEnd"/>
      <w:r w:rsidRPr="006503EE">
        <w:rPr>
          <w:rFonts w:ascii="Times New Roman" w:eastAsia="Times New Roman" w:hAnsi="Times New Roman" w:cs="Times New Roman"/>
          <w:bCs/>
          <w:color w:val="000000"/>
          <w:lang w:val="en-GB"/>
        </w:rPr>
        <w:t>-Report-Indication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Charging</w:t>
      </w:r>
      <w:proofErr w:type="gramEnd"/>
      <w:r w:rsidRPr="006503EE">
        <w:rPr>
          <w:rFonts w:ascii="Times New Roman" w:eastAsia="Times New Roman" w:hAnsi="Times New Roman" w:cs="Times New Roman"/>
          <w:bCs/>
          <w:color w:val="000000"/>
          <w:lang w:val="en-GB"/>
        </w:rPr>
        <w:t>-Rule-Remove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Charging</w:t>
      </w:r>
      <w:proofErr w:type="gramEnd"/>
      <w:r w:rsidRPr="006503EE">
        <w:rPr>
          <w:rFonts w:ascii="Times New Roman" w:eastAsia="Times New Roman" w:hAnsi="Times New Roman" w:cs="Times New Roman"/>
          <w:bCs/>
          <w:color w:val="000000"/>
          <w:lang w:val="en-GB"/>
        </w:rPr>
        <w:t>-Rule-Install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Default</w:t>
      </w:r>
      <w:proofErr w:type="gramEnd"/>
      <w:r w:rsidRPr="006503EE">
        <w:rPr>
          <w:rFonts w:ascii="Times New Roman" w:eastAsia="Times New Roman" w:hAnsi="Times New Roman" w:cs="Times New Roman"/>
          <w:bCs/>
          <w:color w:val="000000"/>
          <w:lang w:val="en-GB"/>
        </w:rPr>
        <w:t>-EPS-Bearer-QoS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QoS</w:t>
      </w:r>
      <w:proofErr w:type="gramEnd"/>
      <w:r w:rsidRPr="006503EE">
        <w:rPr>
          <w:rFonts w:ascii="Times New Roman" w:eastAsia="Times New Roman" w:hAnsi="Times New Roman" w:cs="Times New Roman"/>
          <w:bCs/>
          <w:color w:val="000000"/>
          <w:lang w:val="en-GB"/>
        </w:rPr>
        <w:t>-Information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proofErr w:type="gramStart"/>
      <w:r w:rsidRPr="006503EE">
        <w:rPr>
          <w:rFonts w:ascii="Times New Roman" w:eastAsia="Times New Roman" w:hAnsi="Times New Roman" w:cs="Times New Roman"/>
          <w:bCs/>
          <w:color w:val="000000"/>
          <w:lang w:val="en-GB"/>
        </w:rPr>
        <w:t>[ Revalidation</w:t>
      </w:r>
      <w:proofErr w:type="gramEnd"/>
      <w:r w:rsidRPr="006503EE">
        <w:rPr>
          <w:rFonts w:ascii="Times New Roman" w:eastAsia="Times New Roman" w:hAnsi="Times New Roman" w:cs="Times New Roman"/>
          <w:bCs/>
          <w:color w:val="000000"/>
          <w:lang w:val="en-GB"/>
        </w:rPr>
        <w:t>-Time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Usage</w:t>
      </w:r>
      <w:proofErr w:type="gramEnd"/>
      <w:r w:rsidRPr="006503EE">
        <w:rPr>
          <w:rFonts w:ascii="Times New Roman" w:eastAsia="Times New Roman" w:hAnsi="Times New Roman" w:cs="Times New Roman"/>
          <w:bCs/>
          <w:color w:val="000000"/>
          <w:lang w:val="en-GB"/>
        </w:rPr>
        <w:t>-Monitoring-Information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Proxy</w:t>
      </w:r>
      <w:proofErr w:type="gramEnd"/>
      <w:r w:rsidRPr="006503EE">
        <w:rPr>
          <w:rFonts w:ascii="Times New Roman" w:eastAsia="Times New Roman" w:hAnsi="Times New Roman" w:cs="Times New Roman"/>
          <w:bCs/>
          <w:color w:val="000000"/>
          <w:lang w:val="en-GB"/>
        </w:rPr>
        <w:t>-Info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Route</w:t>
      </w:r>
      <w:proofErr w:type="gramEnd"/>
      <w:r w:rsidRPr="006503EE">
        <w:rPr>
          <w:rFonts w:ascii="Times New Roman" w:eastAsia="Times New Roman" w:hAnsi="Times New Roman" w:cs="Times New Roman"/>
          <w:bCs/>
          <w:color w:val="000000"/>
          <w:lang w:val="en-GB"/>
        </w:rPr>
        <w:t>-Record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w:t>
      </w:r>
      <w:proofErr w:type="gramStart"/>
      <w:r w:rsidRPr="006503EE">
        <w:rPr>
          <w:rFonts w:ascii="Times New Roman" w:eastAsia="Times New Roman" w:hAnsi="Times New Roman" w:cs="Times New Roman"/>
          <w:bCs/>
          <w:color w:val="000000"/>
          <w:lang w:val="en-GB"/>
        </w:rPr>
        <w:t>[ AVP</w:t>
      </w:r>
      <w:proofErr w:type="gramEnd"/>
      <w:r w:rsidRPr="006503EE">
        <w:rPr>
          <w:rFonts w:ascii="Times New Roman" w:eastAsia="Times New Roman" w:hAnsi="Times New Roman" w:cs="Times New Roman"/>
          <w:bCs/>
          <w:color w:val="000000"/>
          <w:lang w:val="en-GB"/>
        </w:rPr>
        <w:t>]</w:t>
      </w:r>
    </w:p>
    <w:p w:rsidR="006503EE" w:rsidRPr="006503EE" w:rsidRDefault="006503EE" w:rsidP="006503EE">
      <w:pPr>
        <w:spacing w:after="0" w:line="360" w:lineRule="atLeast"/>
        <w:rPr>
          <w:rFonts w:ascii="Times New Roman" w:eastAsia="Times New Roman" w:hAnsi="Times New Roman" w:cs="Times New Roman"/>
          <w:b/>
          <w:bCs/>
          <w:color w:val="000000"/>
          <w:sz w:val="32"/>
          <w:szCs w:val="32"/>
          <w:lang w:val="en-GB"/>
        </w:rPr>
      </w:pPr>
    </w:p>
    <w:p w:rsidR="006503EE" w:rsidRPr="002500B2" w:rsidRDefault="006503EE" w:rsidP="006503EE">
      <w:pPr>
        <w:spacing w:after="0" w:line="360" w:lineRule="atLeast"/>
        <w:rPr>
          <w:rFonts w:ascii="Times New Roman" w:eastAsia="Times New Roman" w:hAnsi="Times New Roman" w:cs="Times New Roman"/>
          <w:b/>
          <w:bCs/>
          <w:color w:val="000000"/>
          <w:lang w:val="en-GB"/>
        </w:rPr>
      </w:pPr>
      <w:bookmarkStart w:id="9" w:name="_Toc305154911"/>
      <w:r w:rsidRPr="002500B2">
        <w:rPr>
          <w:rFonts w:ascii="Times New Roman" w:eastAsia="Times New Roman" w:hAnsi="Times New Roman" w:cs="Times New Roman"/>
          <w:b/>
          <w:bCs/>
          <w:color w:val="000000"/>
          <w:lang w:val="en-GB"/>
        </w:rPr>
        <w:t>Re-Auth-Answer (RAA) Command</w:t>
      </w:r>
      <w:bookmarkEnd w:id="9"/>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The RAA command, indicated by the Command-Code field set to 258 and the 'R' bit cleared in the Co</w:t>
      </w:r>
      <w:r w:rsidRPr="006503EE">
        <w:rPr>
          <w:rFonts w:ascii="Times New Roman" w:eastAsia="Times New Roman" w:hAnsi="Times New Roman" w:cs="Times New Roman"/>
          <w:bCs/>
          <w:color w:val="000000"/>
          <w:lang w:val="en-GB"/>
        </w:rPr>
        <w:t>m</w:t>
      </w:r>
      <w:r w:rsidRPr="006503EE">
        <w:rPr>
          <w:rFonts w:ascii="Times New Roman" w:eastAsia="Times New Roman" w:hAnsi="Times New Roman" w:cs="Times New Roman"/>
          <w:bCs/>
          <w:color w:val="000000"/>
          <w:lang w:val="en-GB"/>
        </w:rPr>
        <w:t>mand Flags field, is sent by the PCEF to the PCRF in response to the RAR command.</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Message Format: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&lt;RA-Answer</w:t>
      </w:r>
      <w:proofErr w:type="gramStart"/>
      <w:r w:rsidRPr="006503EE">
        <w:rPr>
          <w:rFonts w:ascii="Times New Roman" w:eastAsia="Times New Roman" w:hAnsi="Times New Roman" w:cs="Times New Roman"/>
          <w:bCs/>
          <w:color w:val="000000"/>
          <w:lang w:val="en-GB"/>
        </w:rPr>
        <w:t>&gt; :</w:t>
      </w:r>
      <w:proofErr w:type="gramEnd"/>
      <w:r w:rsidRPr="006503EE">
        <w:rPr>
          <w:rFonts w:ascii="Times New Roman" w:eastAsia="Times New Roman" w:hAnsi="Times New Roman" w:cs="Times New Roman"/>
          <w:bCs/>
          <w:color w:val="000000"/>
          <w:lang w:val="en-GB"/>
        </w:rPr>
        <w:t>:=  &lt; Diameter Header: 258, PXY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t>&lt; Session-Id &gt;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-Host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-Realm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Result</w:t>
      </w:r>
      <w:proofErr w:type="gramEnd"/>
      <w:r w:rsidRPr="006503EE">
        <w:rPr>
          <w:rFonts w:ascii="Times New Roman" w:eastAsia="Times New Roman" w:hAnsi="Times New Roman" w:cs="Times New Roman"/>
          <w:bCs/>
          <w:color w:val="000000"/>
          <w:lang w:val="en-GB"/>
        </w:rPr>
        <w:t>-Code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Experimental</w:t>
      </w:r>
      <w:proofErr w:type="gramEnd"/>
      <w:r w:rsidRPr="006503EE">
        <w:rPr>
          <w:rFonts w:ascii="Times New Roman" w:eastAsia="Times New Roman" w:hAnsi="Times New Roman" w:cs="Times New Roman"/>
          <w:bCs/>
          <w:color w:val="000000"/>
          <w:lang w:val="en-GB"/>
        </w:rPr>
        <w:t>-Result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Origin</w:t>
      </w:r>
      <w:proofErr w:type="gramEnd"/>
      <w:r w:rsidRPr="006503EE">
        <w:rPr>
          <w:rFonts w:ascii="Times New Roman" w:eastAsia="Times New Roman" w:hAnsi="Times New Roman" w:cs="Times New Roman"/>
          <w:bCs/>
          <w:color w:val="000000"/>
          <w:lang w:val="en-GB"/>
        </w:rPr>
        <w:t>-State-Id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IP</w:t>
      </w:r>
      <w:proofErr w:type="gramEnd"/>
      <w:r w:rsidRPr="006503EE">
        <w:rPr>
          <w:rFonts w:ascii="Times New Roman" w:eastAsia="Times New Roman" w:hAnsi="Times New Roman" w:cs="Times New Roman"/>
          <w:bCs/>
          <w:color w:val="000000"/>
          <w:lang w:val="en-GB"/>
        </w:rPr>
        <w:t>-CAN-Type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RAT</w:t>
      </w:r>
      <w:proofErr w:type="gramEnd"/>
      <w:r w:rsidRPr="006503EE">
        <w:rPr>
          <w:rFonts w:ascii="Times New Roman" w:eastAsia="Times New Roman" w:hAnsi="Times New Roman" w:cs="Times New Roman"/>
          <w:bCs/>
          <w:color w:val="000000"/>
          <w:lang w:val="en-GB"/>
        </w:rPr>
        <w:t>-Type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0*2</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AN</w:t>
      </w:r>
      <w:proofErr w:type="gramEnd"/>
      <w:r w:rsidRPr="006503EE">
        <w:rPr>
          <w:rFonts w:ascii="Times New Roman" w:eastAsia="Times New Roman" w:hAnsi="Times New Roman" w:cs="Times New Roman"/>
          <w:bCs/>
          <w:color w:val="000000"/>
          <w:lang w:val="en-GB"/>
        </w:rPr>
        <w:t>-GW-Address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-SGSN-MCC-MNC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-SGSN-Address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-SGSN-IPv6-Address ]</w:t>
      </w:r>
    </w:p>
    <w:p w:rsidR="006503EE" w:rsidRPr="006503EE" w:rsidRDefault="006503EE" w:rsidP="006503EE">
      <w:pPr>
        <w:spacing w:after="0" w:line="360" w:lineRule="atLeast"/>
        <w:rPr>
          <w:rFonts w:ascii="Times New Roman" w:eastAsia="Times New Roman" w:hAnsi="Times New Roman" w:cs="Times New Roman"/>
          <w:bCs/>
          <w:color w:val="000000"/>
          <w:lang w:val="fr-FR"/>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fr-FR"/>
        </w:rPr>
        <w:t>[ RAI</w:t>
      </w:r>
      <w:proofErr w:type="gramEnd"/>
      <w:r w:rsidRPr="006503EE">
        <w:rPr>
          <w:rFonts w:ascii="Times New Roman" w:eastAsia="Times New Roman" w:hAnsi="Times New Roman" w:cs="Times New Roman"/>
          <w:bCs/>
          <w:color w:val="000000"/>
          <w:lang w:val="fr-FR"/>
        </w:rPr>
        <w:t xml:space="preserve"> ]</w:t>
      </w:r>
    </w:p>
    <w:p w:rsidR="006503EE" w:rsidRPr="006503EE" w:rsidRDefault="006503EE" w:rsidP="006503EE">
      <w:pPr>
        <w:spacing w:after="0" w:line="360" w:lineRule="atLeast"/>
        <w:rPr>
          <w:rFonts w:ascii="Times New Roman" w:eastAsia="Times New Roman" w:hAnsi="Times New Roman" w:cs="Times New Roman"/>
          <w:bCs/>
          <w:color w:val="000000"/>
          <w:lang w:val="fr-FR"/>
        </w:rPr>
      </w:pP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t xml:space="preserve"> </w:t>
      </w:r>
      <w:r w:rsidRPr="006503EE">
        <w:rPr>
          <w:rFonts w:ascii="Times New Roman" w:eastAsia="Times New Roman" w:hAnsi="Times New Roman" w:cs="Times New Roman"/>
          <w:bCs/>
          <w:color w:val="000000"/>
          <w:lang w:val="fr-FR"/>
        </w:rPr>
        <w:tab/>
      </w:r>
      <w:proofErr w:type="gramStart"/>
      <w:r w:rsidRPr="006503EE">
        <w:rPr>
          <w:rFonts w:ascii="Times New Roman" w:eastAsia="Times New Roman" w:hAnsi="Times New Roman" w:cs="Times New Roman"/>
          <w:bCs/>
          <w:color w:val="000000"/>
          <w:lang w:val="fr-FR"/>
        </w:rPr>
        <w:t>[ 3GPP</w:t>
      </w:r>
      <w:proofErr w:type="gramEnd"/>
      <w:r w:rsidRPr="006503EE">
        <w:rPr>
          <w:rFonts w:ascii="Times New Roman" w:eastAsia="Times New Roman" w:hAnsi="Times New Roman" w:cs="Times New Roman"/>
          <w:bCs/>
          <w:color w:val="000000"/>
          <w:lang w:val="fr-FR"/>
        </w:rPr>
        <w:t>-User-Location-Info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r w:rsidRPr="006503EE">
        <w:rPr>
          <w:rFonts w:ascii="Times New Roman" w:eastAsia="Times New Roman" w:hAnsi="Times New Roman" w:cs="Times New Roman"/>
          <w:bCs/>
          <w:color w:val="000000"/>
          <w:lang w:val="fr-FR"/>
        </w:rPr>
        <w:tab/>
      </w:r>
      <w:proofErr w:type="gramStart"/>
      <w:r w:rsidRPr="006503EE">
        <w:rPr>
          <w:rFonts w:ascii="Times New Roman" w:eastAsia="Times New Roman" w:hAnsi="Times New Roman" w:cs="Times New Roman"/>
          <w:bCs/>
          <w:color w:val="000000"/>
          <w:lang w:val="en-GB"/>
        </w:rPr>
        <w:t>[ 3GPP</w:t>
      </w:r>
      <w:proofErr w:type="gramEnd"/>
      <w:r w:rsidRPr="006503EE">
        <w:rPr>
          <w:rFonts w:ascii="Times New Roman" w:eastAsia="Times New Roman" w:hAnsi="Times New Roman" w:cs="Times New Roman"/>
          <w:bCs/>
          <w:color w:val="000000"/>
          <w:lang w:val="en-GB"/>
        </w:rPr>
        <w:t>-MS-TimeZone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Charging</w:t>
      </w:r>
      <w:proofErr w:type="gramEnd"/>
      <w:r w:rsidRPr="006503EE">
        <w:rPr>
          <w:rFonts w:ascii="Times New Roman" w:eastAsia="Times New Roman" w:hAnsi="Times New Roman" w:cs="Times New Roman"/>
          <w:bCs/>
          <w:color w:val="000000"/>
          <w:lang w:val="en-GB"/>
        </w:rPr>
        <w:t>-Rule-Report]</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Error</w:t>
      </w:r>
      <w:proofErr w:type="gramEnd"/>
      <w:r w:rsidRPr="006503EE">
        <w:rPr>
          <w:rFonts w:ascii="Times New Roman" w:eastAsia="Times New Roman" w:hAnsi="Times New Roman" w:cs="Times New Roman"/>
          <w:bCs/>
          <w:color w:val="000000"/>
          <w:lang w:val="en-GB"/>
        </w:rPr>
        <w:t>-Message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Error</w:t>
      </w:r>
      <w:proofErr w:type="gramEnd"/>
      <w:r w:rsidRPr="006503EE">
        <w:rPr>
          <w:rFonts w:ascii="Times New Roman" w:eastAsia="Times New Roman" w:hAnsi="Times New Roman" w:cs="Times New Roman"/>
          <w:bCs/>
          <w:color w:val="000000"/>
          <w:lang w:val="en-GB"/>
        </w:rPr>
        <w:t xml:space="preserve">-Reporting-Host ]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lastRenderedPageBreak/>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Failed</w:t>
      </w:r>
      <w:proofErr w:type="gramEnd"/>
      <w:r w:rsidRPr="006503EE">
        <w:rPr>
          <w:rFonts w:ascii="Times New Roman" w:eastAsia="Times New Roman" w:hAnsi="Times New Roman" w:cs="Times New Roman"/>
          <w:bCs/>
          <w:color w:val="000000"/>
          <w:lang w:val="en-GB"/>
        </w:rPr>
        <w:t>-AVP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Proxy</w:t>
      </w:r>
      <w:proofErr w:type="gramEnd"/>
      <w:r w:rsidRPr="006503EE">
        <w:rPr>
          <w:rFonts w:ascii="Times New Roman" w:eastAsia="Times New Roman" w:hAnsi="Times New Roman" w:cs="Times New Roman"/>
          <w:bCs/>
          <w:color w:val="000000"/>
          <w:lang w:val="en-GB"/>
        </w:rPr>
        <w:t>-Info ]</w:t>
      </w:r>
    </w:p>
    <w:p w:rsidR="006503EE" w:rsidRPr="006503EE" w:rsidRDefault="006503EE" w:rsidP="006503EE">
      <w:pPr>
        <w:spacing w:after="0" w:line="360" w:lineRule="atLeast"/>
        <w:rPr>
          <w:rFonts w:ascii="Times New Roman" w:eastAsia="Times New Roman" w:hAnsi="Times New Roman" w:cs="Times New Roman"/>
          <w:bCs/>
          <w:color w:val="000000"/>
          <w:lang w:val="en-GB"/>
        </w:rPr>
      </w:pP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r>
      <w:r w:rsidRPr="006503EE">
        <w:rPr>
          <w:rFonts w:ascii="Times New Roman" w:eastAsia="Times New Roman" w:hAnsi="Times New Roman" w:cs="Times New Roman"/>
          <w:bCs/>
          <w:color w:val="000000"/>
          <w:lang w:val="en-GB"/>
        </w:rPr>
        <w:tab/>
        <w:t xml:space="preserve">   *</w:t>
      </w:r>
      <w:r w:rsidRPr="006503EE">
        <w:rPr>
          <w:rFonts w:ascii="Times New Roman" w:eastAsia="Times New Roman" w:hAnsi="Times New Roman" w:cs="Times New Roman"/>
          <w:bCs/>
          <w:color w:val="000000"/>
          <w:lang w:val="en-GB"/>
        </w:rPr>
        <w:tab/>
      </w:r>
      <w:proofErr w:type="gramStart"/>
      <w:r w:rsidRPr="006503EE">
        <w:rPr>
          <w:rFonts w:ascii="Times New Roman" w:eastAsia="Times New Roman" w:hAnsi="Times New Roman" w:cs="Times New Roman"/>
          <w:bCs/>
          <w:color w:val="000000"/>
          <w:lang w:val="en-GB"/>
        </w:rPr>
        <w:t>[ AVP</w:t>
      </w:r>
      <w:proofErr w:type="gramEnd"/>
      <w:r w:rsidRPr="006503EE">
        <w:rPr>
          <w:rFonts w:ascii="Times New Roman" w:eastAsia="Times New Roman" w:hAnsi="Times New Roman" w:cs="Times New Roman"/>
          <w:bCs/>
          <w:color w:val="000000"/>
          <w:lang w:val="en-GB"/>
        </w:rPr>
        <w:t xml:space="preserve"> ]</w:t>
      </w:r>
    </w:p>
    <w:p w:rsidR="00FB19AA" w:rsidRPr="006503EE" w:rsidRDefault="00FB19AA" w:rsidP="004C02AF">
      <w:pPr>
        <w:spacing w:after="0" w:line="360" w:lineRule="atLeast"/>
        <w:rPr>
          <w:rFonts w:ascii="Times New Roman" w:eastAsia="Times New Roman" w:hAnsi="Times New Roman" w:cs="Times New Roman"/>
          <w:bCs/>
          <w:color w:val="000000"/>
        </w:rPr>
      </w:pPr>
    </w:p>
    <w:p w:rsidR="00FB19AA" w:rsidRDefault="00FB19AA" w:rsidP="004C02AF">
      <w:pPr>
        <w:spacing w:after="0" w:line="360" w:lineRule="atLeast"/>
        <w:rPr>
          <w:rFonts w:ascii="Times New Roman" w:eastAsia="Times New Roman" w:hAnsi="Times New Roman" w:cs="Times New Roman"/>
          <w:b/>
          <w:bCs/>
          <w:color w:val="000000"/>
          <w:sz w:val="32"/>
          <w:szCs w:val="32"/>
        </w:rPr>
      </w:pPr>
    </w:p>
    <w:p w:rsidR="00FB19AA" w:rsidRDefault="00FB19AA" w:rsidP="004C02AF">
      <w:pPr>
        <w:spacing w:after="0" w:line="360" w:lineRule="atLeast"/>
        <w:rPr>
          <w:rFonts w:ascii="Times New Roman" w:eastAsia="Times New Roman" w:hAnsi="Times New Roman" w:cs="Times New Roman"/>
          <w:b/>
          <w:bCs/>
          <w:color w:val="000000"/>
          <w:sz w:val="32"/>
          <w:szCs w:val="32"/>
        </w:rPr>
      </w:pPr>
    </w:p>
    <w:p w:rsidR="00FB19AA" w:rsidRDefault="00FB19AA" w:rsidP="004C02AF">
      <w:pPr>
        <w:spacing w:after="0" w:line="360" w:lineRule="atLeast"/>
        <w:rPr>
          <w:rFonts w:ascii="Times New Roman" w:eastAsia="Times New Roman" w:hAnsi="Times New Roman" w:cs="Times New Roman"/>
          <w:b/>
          <w:bCs/>
          <w:color w:val="000000"/>
          <w:sz w:val="32"/>
          <w:szCs w:val="32"/>
        </w:rPr>
      </w:pPr>
    </w:p>
    <w:p w:rsidR="00FB19AA" w:rsidRDefault="00FB19AA" w:rsidP="004C02AF">
      <w:pPr>
        <w:spacing w:after="0" w:line="360" w:lineRule="atLeast"/>
        <w:rPr>
          <w:rFonts w:ascii="Times New Roman" w:eastAsia="Times New Roman" w:hAnsi="Times New Roman" w:cs="Times New Roman"/>
          <w:b/>
          <w:bCs/>
          <w:color w:val="000000"/>
          <w:sz w:val="32"/>
          <w:szCs w:val="32"/>
        </w:rPr>
      </w:pPr>
    </w:p>
    <w:p w:rsidR="002500B2" w:rsidRPr="00A94B0C" w:rsidRDefault="002500B2" w:rsidP="002500B2">
      <w:pPr>
        <w:pStyle w:val="Heading2"/>
      </w:pPr>
      <w:bookmarkStart w:id="10" w:name="_Toc381867852"/>
      <w:r>
        <w:t>2.2.2</w:t>
      </w:r>
      <w:r w:rsidRPr="00A94B0C">
        <w:tab/>
        <w:t>Rx messages</w:t>
      </w:r>
      <w:bookmarkEnd w:id="10"/>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Existing Diameter command codes from the Diameter base protocol RFC 3588 [10] and the NASREQ Diameter application (</w:t>
      </w:r>
      <w:r w:rsidRPr="002500B2">
        <w:rPr>
          <w:rFonts w:ascii="Times New Roman" w:eastAsia="Calibri" w:hAnsi="Times New Roman" w:cs="Times New Roman"/>
          <w:lang w:eastAsia="ja-JP"/>
        </w:rPr>
        <w:t>RFC 4005</w:t>
      </w:r>
      <w:r w:rsidRPr="002500B2">
        <w:rPr>
          <w:rFonts w:ascii="Times New Roman" w:eastAsia="Calibri" w:hAnsi="Times New Roman" w:cs="Times New Roman"/>
        </w:rPr>
        <w:t xml:space="preserve"> [12]) are used with the Rx specific AVPs. An Rx specific Auth</w:t>
      </w:r>
      <w:r w:rsidRPr="002500B2">
        <w:rPr>
          <w:rFonts w:ascii="Times New Roman" w:eastAsia="Calibri" w:hAnsi="Times New Roman" w:cs="Times New Roman"/>
        </w:rPr>
        <w:noBreakHyphen/>
        <w:t>Application id is used together with the command code to identify the Rx messages.</w:t>
      </w:r>
    </w:p>
    <w:p w:rsidR="002500B2" w:rsidRPr="002500B2" w:rsidRDefault="002500B2" w:rsidP="002500B2">
      <w:pPr>
        <w:pStyle w:val="Heading3"/>
        <w:rPr>
          <w:rFonts w:ascii="Times New Roman" w:hAnsi="Times New Roman"/>
          <w:b/>
          <w:sz w:val="22"/>
          <w:szCs w:val="22"/>
        </w:rPr>
      </w:pPr>
      <w:bookmarkStart w:id="11" w:name="_Toc381867853"/>
      <w:r w:rsidRPr="002500B2">
        <w:rPr>
          <w:rFonts w:ascii="Times New Roman" w:hAnsi="Times New Roman"/>
          <w:b/>
          <w:sz w:val="22"/>
          <w:szCs w:val="22"/>
        </w:rPr>
        <w:t>AA-Request (AAR) command</w:t>
      </w:r>
      <w:bookmarkEnd w:id="11"/>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The AAR command, indicated by the Command-Code field set to 265 and the 'R' bit set in the Co</w:t>
      </w:r>
      <w:r w:rsidRPr="002500B2">
        <w:rPr>
          <w:rFonts w:ascii="Times New Roman" w:eastAsia="Calibri" w:hAnsi="Times New Roman" w:cs="Times New Roman"/>
        </w:rPr>
        <w:t>m</w:t>
      </w:r>
      <w:r w:rsidRPr="002500B2">
        <w:rPr>
          <w:rFonts w:ascii="Times New Roman" w:eastAsia="Calibri" w:hAnsi="Times New Roman" w:cs="Times New Roman"/>
        </w:rPr>
        <w:t>mand Flags field, is sent by an AF to the PCRF in order to provide it with the Session Information.</w:t>
      </w:r>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&lt;AA-Request</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265, REQ, PXY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&lt; Session-Id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Auth</w:t>
      </w:r>
      <w:proofErr w:type="gramEnd"/>
      <w:r w:rsidRPr="002500B2">
        <w:rPr>
          <w:rFonts w:ascii="Times New Roman" w:eastAsia="MS Mincho" w:hAnsi="Times New Roman"/>
          <w:noProof w:val="0"/>
          <w:sz w:val="22"/>
          <w:szCs w:val="22"/>
        </w:rPr>
        <w:t>-Application-Id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Destination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Destination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t xml:space="preserve"> </w:t>
      </w:r>
      <w:proofErr w:type="gramStart"/>
      <w:r w:rsidRPr="002500B2">
        <w:rPr>
          <w:rFonts w:ascii="Times New Roman" w:hAnsi="Times New Roman"/>
          <w:bCs/>
          <w:noProof w:val="0"/>
          <w:sz w:val="22"/>
          <w:szCs w:val="22"/>
        </w:rPr>
        <w:t>[ AF</w:t>
      </w:r>
      <w:proofErr w:type="gramEnd"/>
      <w:r w:rsidRPr="002500B2">
        <w:rPr>
          <w:rFonts w:ascii="Times New Roman" w:hAnsi="Times New Roman"/>
          <w:bCs/>
          <w:noProof w:val="0"/>
          <w:sz w:val="22"/>
          <w:szCs w:val="22"/>
        </w:rPr>
        <w:t>-Application-Identifier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w:t>
      </w:r>
      <w:proofErr w:type="gramStart"/>
      <w:r w:rsidRPr="002500B2">
        <w:rPr>
          <w:rFonts w:ascii="Times New Roman" w:hAnsi="Times New Roman"/>
          <w:bCs/>
          <w:noProof w:val="0"/>
          <w:sz w:val="22"/>
          <w:szCs w:val="22"/>
        </w:rPr>
        <w:t>[ Media</w:t>
      </w:r>
      <w:proofErr w:type="gramEnd"/>
      <w:r w:rsidRPr="002500B2">
        <w:rPr>
          <w:rFonts w:ascii="Times New Roman" w:hAnsi="Times New Roman"/>
          <w:bCs/>
          <w:noProof w:val="0"/>
          <w:sz w:val="22"/>
          <w:szCs w:val="22"/>
        </w:rPr>
        <w:t>-Component-Description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w:t>
      </w:r>
      <w:r w:rsidRPr="002500B2">
        <w:rPr>
          <w:rFonts w:ascii="Times New Roman" w:eastAsia="Batang" w:hAnsi="Times New Roman"/>
          <w:bCs/>
          <w:noProof w:val="0"/>
          <w:sz w:val="22"/>
          <w:szCs w:val="22"/>
          <w:lang w:eastAsia="ko-KR"/>
        </w:rPr>
        <w:t xml:space="preserve"> </w:t>
      </w:r>
      <w:r w:rsidRPr="002500B2">
        <w:rPr>
          <w:rFonts w:ascii="Times New Roman" w:hAnsi="Times New Roman"/>
          <w:bCs/>
          <w:noProof w:val="0"/>
          <w:sz w:val="22"/>
          <w:szCs w:val="22"/>
        </w:rPr>
        <w:t>Service</w:t>
      </w:r>
      <w:proofErr w:type="gramEnd"/>
      <w:r w:rsidRPr="002500B2">
        <w:rPr>
          <w:rFonts w:ascii="Times New Roman" w:hAnsi="Times New Roman"/>
          <w:bCs/>
          <w:noProof w:val="0"/>
          <w:sz w:val="22"/>
          <w:szCs w:val="22"/>
        </w:rPr>
        <w:t>-Info-Status ]</w:t>
      </w:r>
    </w:p>
    <w:p w:rsidR="002500B2" w:rsidRPr="002500B2" w:rsidRDefault="002500B2" w:rsidP="002500B2">
      <w:pPr>
        <w:pStyle w:val="PL"/>
        <w:rPr>
          <w:rFonts w:ascii="Times New Roman" w:hAnsi="Times New Roman"/>
          <w:bCs/>
          <w:noProof w:val="0"/>
          <w:sz w:val="22"/>
          <w:szCs w:val="22"/>
        </w:rPr>
      </w:pPr>
      <w:r w:rsidRPr="002500B2">
        <w:rPr>
          <w:rFonts w:ascii="Times New Roman" w:eastAsia="MS Mincho" w:hAnsi="Times New Roman"/>
          <w:bCs/>
          <w:noProof w:val="0"/>
          <w:sz w:val="22"/>
          <w:szCs w:val="22"/>
        </w:rPr>
        <w:tab/>
      </w:r>
      <w:r w:rsidRPr="002500B2">
        <w:rPr>
          <w:rFonts w:ascii="Times New Roman" w:eastAsia="MS Mincho" w:hAnsi="Times New Roman"/>
          <w:bCs/>
          <w:noProof w:val="0"/>
          <w:sz w:val="22"/>
          <w:szCs w:val="22"/>
        </w:rPr>
        <w:tab/>
      </w:r>
      <w:r w:rsidRPr="002500B2">
        <w:rPr>
          <w:rFonts w:ascii="Times New Roman" w:eastAsia="MS Mincho" w:hAnsi="Times New Roman"/>
          <w:bCs/>
          <w:noProof w:val="0"/>
          <w:sz w:val="22"/>
          <w:szCs w:val="22"/>
        </w:rPr>
        <w:tab/>
      </w:r>
      <w:r w:rsidRPr="002500B2">
        <w:rPr>
          <w:rFonts w:ascii="Times New Roman" w:eastAsia="MS Mincho" w:hAnsi="Times New Roman"/>
          <w:bCs/>
          <w:noProof w:val="0"/>
          <w:sz w:val="22"/>
          <w:szCs w:val="22"/>
        </w:rPr>
        <w:tab/>
        <w:t xml:space="preserve"> </w:t>
      </w:r>
      <w:proofErr w:type="gramStart"/>
      <w:r w:rsidRPr="002500B2">
        <w:rPr>
          <w:rFonts w:ascii="Times New Roman" w:hAnsi="Times New Roman"/>
          <w:bCs/>
          <w:noProof w:val="0"/>
          <w:sz w:val="22"/>
          <w:szCs w:val="22"/>
        </w:rPr>
        <w:t>[ AF</w:t>
      </w:r>
      <w:proofErr w:type="gramEnd"/>
      <w:r w:rsidRPr="002500B2">
        <w:rPr>
          <w:rFonts w:ascii="Times New Roman" w:hAnsi="Times New Roman"/>
          <w:bCs/>
          <w:noProof w:val="0"/>
          <w:sz w:val="22"/>
          <w:szCs w:val="22"/>
        </w:rPr>
        <w:t>-Charging-Identifier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SIP</w:t>
      </w:r>
      <w:proofErr w:type="gramEnd"/>
      <w:r w:rsidRPr="002500B2">
        <w:rPr>
          <w:rFonts w:ascii="Times New Roman" w:hAnsi="Times New Roman"/>
          <w:bCs/>
          <w:noProof w:val="0"/>
          <w:sz w:val="22"/>
          <w:szCs w:val="22"/>
        </w:rPr>
        <w:t>-Forking-Indication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bCs/>
          <w:noProof w:val="0"/>
          <w:sz w:val="22"/>
          <w:szCs w:val="22"/>
        </w:rPr>
        <w:t>*</w:t>
      </w:r>
      <w:proofErr w:type="gramStart"/>
      <w:r w:rsidRPr="002500B2">
        <w:rPr>
          <w:rFonts w:ascii="Times New Roman" w:hAnsi="Times New Roman"/>
          <w:bCs/>
          <w:noProof w:val="0"/>
          <w:sz w:val="22"/>
          <w:szCs w:val="22"/>
        </w:rPr>
        <w:t>[ Specific</w:t>
      </w:r>
      <w:proofErr w:type="gramEnd"/>
      <w:r w:rsidRPr="002500B2">
        <w:rPr>
          <w:rFonts w:ascii="Times New Roman" w:hAnsi="Times New Roman"/>
          <w:bCs/>
          <w:noProof w:val="0"/>
          <w:sz w:val="22"/>
          <w:szCs w:val="22"/>
        </w:rPr>
        <w:t>-Action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bCs/>
          <w:noProof w:val="0"/>
          <w:sz w:val="22"/>
          <w:szCs w:val="22"/>
        </w:rPr>
        <w:t>*</w:t>
      </w:r>
      <w:proofErr w:type="gramStart"/>
      <w:r w:rsidRPr="002500B2">
        <w:rPr>
          <w:rFonts w:ascii="Times New Roman" w:hAnsi="Times New Roman"/>
          <w:bCs/>
          <w:noProof w:val="0"/>
          <w:sz w:val="22"/>
          <w:szCs w:val="22"/>
        </w:rPr>
        <w:t>[ Subscription</w:t>
      </w:r>
      <w:proofErr w:type="gramEnd"/>
      <w:r w:rsidRPr="002500B2">
        <w:rPr>
          <w:rFonts w:ascii="Times New Roman" w:hAnsi="Times New Roman"/>
          <w:bCs/>
          <w:noProof w:val="0"/>
          <w:sz w:val="22"/>
          <w:szCs w:val="22"/>
        </w:rPr>
        <w:t>-I</w:t>
      </w:r>
      <w:r w:rsidRPr="002500B2">
        <w:rPr>
          <w:rFonts w:ascii="Times New Roman" w:eastAsia="Batang" w:hAnsi="Times New Roman"/>
          <w:bCs/>
          <w:noProof w:val="0"/>
          <w:sz w:val="22"/>
          <w:szCs w:val="22"/>
          <w:lang w:eastAsia="ko-KR"/>
        </w:rPr>
        <w:t>d</w:t>
      </w:r>
      <w:r w:rsidRPr="002500B2">
        <w:rPr>
          <w:rFonts w:ascii="Times New Roman" w:hAnsi="Times New Roman"/>
          <w:bCs/>
          <w:noProof w:val="0"/>
          <w:sz w:val="22"/>
          <w:szCs w:val="22"/>
        </w:rPr>
        <w:t xml:space="preserve">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w:t>
      </w:r>
      <w:proofErr w:type="gramStart"/>
      <w:r w:rsidRPr="002500B2">
        <w:rPr>
          <w:rFonts w:ascii="Times New Roman" w:hAnsi="Times New Roman"/>
          <w:bCs/>
          <w:noProof w:val="0"/>
          <w:sz w:val="22"/>
          <w:szCs w:val="22"/>
        </w:rPr>
        <w:t>[ Supported</w:t>
      </w:r>
      <w:proofErr w:type="gramEnd"/>
      <w:r w:rsidRPr="002500B2">
        <w:rPr>
          <w:rFonts w:ascii="Times New Roman" w:hAnsi="Times New Roman"/>
          <w:bCs/>
          <w:noProof w:val="0"/>
          <w:sz w:val="22"/>
          <w:szCs w:val="22"/>
        </w:rPr>
        <w:t>-Features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Reservation</w:t>
      </w:r>
      <w:proofErr w:type="gramEnd"/>
      <w:r w:rsidRPr="002500B2">
        <w:rPr>
          <w:rFonts w:ascii="Times New Roman" w:hAnsi="Times New Roman"/>
          <w:bCs/>
          <w:noProof w:val="0"/>
          <w:sz w:val="22"/>
          <w:szCs w:val="22"/>
        </w:rPr>
        <w:t>-Priority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Framed</w:t>
      </w:r>
      <w:proofErr w:type="gramEnd"/>
      <w:r w:rsidRPr="002500B2">
        <w:rPr>
          <w:rFonts w:ascii="Times New Roman" w:hAnsi="Times New Roman"/>
          <w:bCs/>
          <w:noProof w:val="0"/>
          <w:sz w:val="22"/>
          <w:szCs w:val="22"/>
        </w:rPr>
        <w:t>-IP-Address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Framed</w:t>
      </w:r>
      <w:proofErr w:type="gramEnd"/>
      <w:r w:rsidRPr="002500B2">
        <w:rPr>
          <w:rFonts w:ascii="Times New Roman" w:hAnsi="Times New Roman"/>
          <w:bCs/>
          <w:noProof w:val="0"/>
          <w:sz w:val="22"/>
          <w:szCs w:val="22"/>
        </w:rPr>
        <w:t>-IPv6-Prefix ]</w:t>
      </w:r>
    </w:p>
    <w:p w:rsidR="002500B2" w:rsidRPr="002500B2" w:rsidRDefault="002500B2" w:rsidP="002500B2">
      <w:pPr>
        <w:pStyle w:val="PL"/>
        <w:rPr>
          <w:rFonts w:ascii="Times New Roman" w:hAnsi="Times New Roman"/>
          <w:bCs/>
          <w:noProof w:val="0"/>
          <w:sz w:val="22"/>
          <w:szCs w:val="22"/>
          <w:lang w:eastAsia="zh-CN"/>
        </w:rPr>
      </w:pPr>
      <w:r w:rsidRPr="002500B2">
        <w:rPr>
          <w:rFonts w:ascii="Times New Roman" w:hAnsi="Times New Roman"/>
          <w:bCs/>
          <w:noProof w:val="0"/>
          <w:sz w:val="22"/>
          <w:szCs w:val="22"/>
          <w:lang w:eastAsia="zh-CN"/>
        </w:rPr>
        <w:t xml:space="preserve">                </w:t>
      </w:r>
      <w:r>
        <w:rPr>
          <w:rFonts w:ascii="Times New Roman" w:hAnsi="Times New Roman"/>
          <w:bCs/>
          <w:noProof w:val="0"/>
          <w:sz w:val="22"/>
          <w:szCs w:val="22"/>
          <w:lang w:eastAsia="zh-CN"/>
        </w:rPr>
        <w:tab/>
      </w:r>
      <w:r>
        <w:rPr>
          <w:rFonts w:ascii="Times New Roman" w:hAnsi="Times New Roman"/>
          <w:bCs/>
          <w:noProof w:val="0"/>
          <w:sz w:val="22"/>
          <w:szCs w:val="22"/>
          <w:lang w:eastAsia="zh-CN"/>
        </w:rPr>
        <w:tab/>
      </w:r>
      <w:r w:rsidRPr="002500B2">
        <w:rPr>
          <w:rFonts w:ascii="Times New Roman" w:hAnsi="Times New Roman"/>
          <w:bCs/>
          <w:noProof w:val="0"/>
          <w:sz w:val="22"/>
          <w:szCs w:val="22"/>
          <w:lang w:eastAsia="zh-CN"/>
        </w:rPr>
        <w:t xml:space="preserve"> </w:t>
      </w:r>
      <w:proofErr w:type="gramStart"/>
      <w:r w:rsidRPr="002500B2">
        <w:rPr>
          <w:rFonts w:ascii="Times New Roman" w:hAnsi="Times New Roman"/>
          <w:bCs/>
          <w:noProof w:val="0"/>
          <w:sz w:val="22"/>
          <w:szCs w:val="22"/>
        </w:rPr>
        <w:t xml:space="preserve">[ </w:t>
      </w:r>
      <w:r w:rsidRPr="002500B2">
        <w:rPr>
          <w:rFonts w:ascii="Times New Roman" w:hAnsi="Times New Roman"/>
          <w:bCs/>
          <w:noProof w:val="0"/>
          <w:sz w:val="22"/>
          <w:szCs w:val="22"/>
          <w:lang w:eastAsia="zh-CN"/>
        </w:rPr>
        <w:t>Called</w:t>
      </w:r>
      <w:proofErr w:type="gramEnd"/>
      <w:r w:rsidRPr="002500B2">
        <w:rPr>
          <w:rFonts w:ascii="Times New Roman" w:hAnsi="Times New Roman"/>
          <w:bCs/>
          <w:noProof w:val="0"/>
          <w:sz w:val="22"/>
          <w:szCs w:val="22"/>
          <w:lang w:eastAsia="zh-CN"/>
        </w:rPr>
        <w:t>-Station-I</w:t>
      </w:r>
      <w:r w:rsidRPr="002500B2">
        <w:rPr>
          <w:rFonts w:ascii="Times New Roman" w:eastAsia="Batang" w:hAnsi="Times New Roman"/>
          <w:bCs/>
          <w:noProof w:val="0"/>
          <w:sz w:val="22"/>
          <w:szCs w:val="22"/>
          <w:lang w:eastAsia="ko-KR"/>
        </w:rPr>
        <w:t>d</w:t>
      </w:r>
      <w:r w:rsidRPr="002500B2">
        <w:rPr>
          <w:rFonts w:ascii="Times New Roman" w:hAnsi="Times New Roman"/>
          <w:bCs/>
          <w:noProof w:val="0"/>
          <w:sz w:val="22"/>
          <w:szCs w:val="22"/>
        </w:rPr>
        <w:t xml:space="preserve"> ]</w:t>
      </w:r>
    </w:p>
    <w:p w:rsidR="002500B2" w:rsidRPr="002500B2" w:rsidRDefault="002500B2" w:rsidP="002500B2">
      <w:pPr>
        <w:pStyle w:val="PL"/>
        <w:rPr>
          <w:rFonts w:ascii="Times New Roman" w:eastAsia="Batang" w:hAnsi="Times New Roman"/>
          <w:sz w:val="22"/>
          <w:szCs w:val="22"/>
          <w:lang w:eastAsia="ko-KR"/>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sz w:val="22"/>
          <w:szCs w:val="22"/>
        </w:rPr>
        <w:t xml:space="preserve"> [ Service-URN ]</w:t>
      </w:r>
    </w:p>
    <w:p w:rsidR="002500B2" w:rsidRPr="002500B2" w:rsidRDefault="002500B2" w:rsidP="002500B2">
      <w:pPr>
        <w:pStyle w:val="PL"/>
        <w:rPr>
          <w:rFonts w:ascii="Times New Roman" w:eastAsia="Batang" w:hAnsi="Times New Roman"/>
          <w:sz w:val="22"/>
          <w:szCs w:val="22"/>
          <w:lang w:eastAsia="ko-KR"/>
        </w:rPr>
      </w:pP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t xml:space="preserve"> [ Sponsored-Connectivity-Data ]</w:t>
      </w:r>
    </w:p>
    <w:p w:rsidR="002500B2" w:rsidRPr="002500B2" w:rsidRDefault="002500B2" w:rsidP="002500B2">
      <w:pPr>
        <w:pStyle w:val="PL"/>
        <w:rPr>
          <w:rFonts w:ascii="Times New Roman" w:eastAsia="Batang" w:hAnsi="Times New Roman"/>
          <w:noProof w:val="0"/>
          <w:sz w:val="22"/>
          <w:szCs w:val="22"/>
          <w:lang w:eastAsia="ko-KR"/>
        </w:rPr>
      </w:pPr>
      <w:r w:rsidRPr="002500B2">
        <w:rPr>
          <w:rFonts w:ascii="Times New Roman" w:eastAsia="SimSun" w:hAnsi="Times New Roman"/>
          <w:sz w:val="22"/>
          <w:szCs w:val="22"/>
          <w:lang w:eastAsia="zh-CN"/>
        </w:rPr>
        <w:tab/>
      </w:r>
      <w:r w:rsidRPr="002500B2">
        <w:rPr>
          <w:rFonts w:ascii="Times New Roman" w:eastAsia="SimSun" w:hAnsi="Times New Roman"/>
          <w:sz w:val="22"/>
          <w:szCs w:val="22"/>
          <w:lang w:eastAsia="zh-CN"/>
        </w:rPr>
        <w:tab/>
      </w:r>
      <w:r w:rsidRPr="002500B2">
        <w:rPr>
          <w:rFonts w:ascii="Times New Roman" w:eastAsia="SimSun" w:hAnsi="Times New Roman"/>
          <w:sz w:val="22"/>
          <w:szCs w:val="22"/>
          <w:lang w:eastAsia="zh-CN"/>
        </w:rPr>
        <w:tab/>
      </w:r>
      <w:r w:rsidRPr="002500B2">
        <w:rPr>
          <w:rFonts w:ascii="Times New Roman" w:eastAsia="SimSun" w:hAnsi="Times New Roman"/>
          <w:sz w:val="22"/>
          <w:szCs w:val="22"/>
          <w:lang w:eastAsia="zh-CN"/>
        </w:rPr>
        <w:tab/>
        <w:t xml:space="preserve"> [ MPS-</w:t>
      </w:r>
      <w:r w:rsidRPr="002500B2">
        <w:rPr>
          <w:rFonts w:ascii="Times New Roman" w:hAnsi="Times New Roman"/>
          <w:sz w:val="22"/>
          <w:szCs w:val="22"/>
        </w:rPr>
        <w:t>Identifier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-State-Id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Proxy</w:t>
      </w:r>
      <w:proofErr w:type="gramEnd"/>
      <w:r w:rsidRPr="002500B2">
        <w:rPr>
          <w:rFonts w:ascii="Times New Roman" w:hAnsi="Times New Roman"/>
          <w:noProof w:val="0"/>
          <w:sz w:val="22"/>
          <w:szCs w:val="22"/>
        </w:rPr>
        <w:t>-Info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Route</w:t>
      </w:r>
      <w:proofErr w:type="gramEnd"/>
      <w:r w:rsidRPr="002500B2">
        <w:rPr>
          <w:rFonts w:ascii="Times New Roman" w:hAnsi="Times New Roman"/>
          <w:noProof w:val="0"/>
          <w:sz w:val="22"/>
          <w:szCs w:val="22"/>
        </w:rPr>
        <w:t>-Record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AVP</w:t>
      </w:r>
      <w:proofErr w:type="gramEnd"/>
      <w:r w:rsidRPr="002500B2">
        <w:rPr>
          <w:rFonts w:ascii="Times New Roman" w:hAnsi="Times New Roman"/>
          <w:noProof w:val="0"/>
          <w:sz w:val="22"/>
          <w:szCs w:val="22"/>
        </w:rPr>
        <w:t xml:space="preserve"> ]</w:t>
      </w:r>
    </w:p>
    <w:p w:rsidR="002500B2" w:rsidRDefault="002500B2" w:rsidP="002500B2">
      <w:pPr>
        <w:pStyle w:val="Heading3"/>
        <w:rPr>
          <w:rFonts w:ascii="Times New Roman" w:hAnsi="Times New Roman"/>
          <w:b/>
          <w:sz w:val="22"/>
          <w:szCs w:val="22"/>
        </w:rPr>
      </w:pPr>
      <w:bookmarkStart w:id="12" w:name="_Toc381867854"/>
    </w:p>
    <w:p w:rsidR="002500B2" w:rsidRDefault="002500B2" w:rsidP="002500B2">
      <w:pPr>
        <w:pStyle w:val="Heading3"/>
        <w:rPr>
          <w:rFonts w:ascii="Times New Roman" w:hAnsi="Times New Roman"/>
          <w:b/>
          <w:sz w:val="22"/>
          <w:szCs w:val="22"/>
        </w:rPr>
      </w:pPr>
      <w:r w:rsidRPr="002500B2">
        <w:rPr>
          <w:rFonts w:ascii="Times New Roman" w:hAnsi="Times New Roman"/>
          <w:b/>
          <w:sz w:val="22"/>
          <w:szCs w:val="22"/>
        </w:rPr>
        <w:t>AA-Answer (AAA) command</w:t>
      </w:r>
      <w:bookmarkEnd w:id="12"/>
    </w:p>
    <w:p w:rsidR="002500B2" w:rsidRPr="002500B2" w:rsidRDefault="002500B2" w:rsidP="002500B2">
      <w:pPr>
        <w:pStyle w:val="Heading3"/>
        <w:rPr>
          <w:rFonts w:ascii="Times New Roman" w:hAnsi="Times New Roman"/>
          <w:b/>
          <w:sz w:val="22"/>
          <w:szCs w:val="22"/>
        </w:rPr>
      </w:pPr>
      <w:r w:rsidRPr="002500B2">
        <w:rPr>
          <w:rFonts w:ascii="Times New Roman" w:hAnsi="Times New Roman"/>
          <w:sz w:val="22"/>
          <w:szCs w:val="22"/>
        </w:rPr>
        <w:t>The AAA command, indicated by the Command-Code field set to 265 and the 'R' bit cleared in the Co</w:t>
      </w:r>
      <w:r>
        <w:rPr>
          <w:rFonts w:ascii="Times New Roman" w:hAnsi="Times New Roman"/>
          <w:sz w:val="22"/>
          <w:szCs w:val="22"/>
        </w:rPr>
        <w:t>m</w:t>
      </w:r>
      <w:r w:rsidRPr="002500B2">
        <w:rPr>
          <w:rFonts w:ascii="Times New Roman" w:hAnsi="Times New Roman"/>
          <w:sz w:val="22"/>
          <w:szCs w:val="22"/>
        </w:rPr>
        <w:t>mand Flags field, is sent by the PCRF to the AF in response to the AAR command.</w:t>
      </w:r>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&lt;AA-Answer</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265, PXY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&lt; Session-Id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Auth</w:t>
      </w:r>
      <w:proofErr w:type="gramEnd"/>
      <w:r w:rsidRPr="002500B2">
        <w:rPr>
          <w:rFonts w:ascii="Times New Roman" w:eastAsia="MS Mincho" w:hAnsi="Times New Roman"/>
          <w:noProof w:val="0"/>
          <w:sz w:val="22"/>
          <w:szCs w:val="22"/>
        </w:rPr>
        <w:t>-Application-Id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Result</w:t>
      </w:r>
      <w:proofErr w:type="gramEnd"/>
      <w:r w:rsidRPr="002500B2">
        <w:rPr>
          <w:rFonts w:ascii="Times New Roman" w:eastAsia="MS Mincho" w:hAnsi="Times New Roman"/>
          <w:noProof w:val="0"/>
          <w:sz w:val="22"/>
          <w:szCs w:val="22"/>
        </w:rPr>
        <w:t>-Code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t xml:space="preserve"> </w:t>
      </w:r>
      <w:proofErr w:type="gramStart"/>
      <w:r w:rsidRPr="002500B2">
        <w:rPr>
          <w:rFonts w:ascii="Times New Roman" w:hAnsi="Times New Roman"/>
          <w:noProof w:val="0"/>
          <w:sz w:val="22"/>
          <w:szCs w:val="22"/>
        </w:rPr>
        <w:t>[ Experimental</w:t>
      </w:r>
      <w:proofErr w:type="gramEnd"/>
      <w:r w:rsidRPr="002500B2">
        <w:rPr>
          <w:rFonts w:ascii="Times New Roman" w:hAnsi="Times New Roman"/>
          <w:noProof w:val="0"/>
          <w:sz w:val="22"/>
          <w:szCs w:val="22"/>
        </w:rPr>
        <w:t>-Result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Cs/>
          <w:noProof w:val="0"/>
          <w:sz w:val="22"/>
          <w:szCs w:val="22"/>
        </w:rPr>
        <w:t>*</w:t>
      </w:r>
      <w:proofErr w:type="gramStart"/>
      <w:r w:rsidRPr="002500B2">
        <w:rPr>
          <w:rFonts w:ascii="Times New Roman" w:hAnsi="Times New Roman"/>
          <w:bCs/>
          <w:noProof w:val="0"/>
          <w:sz w:val="22"/>
          <w:szCs w:val="22"/>
        </w:rPr>
        <w:t>[ Access</w:t>
      </w:r>
      <w:proofErr w:type="gramEnd"/>
      <w:r w:rsidRPr="002500B2">
        <w:rPr>
          <w:rFonts w:ascii="Times New Roman" w:hAnsi="Times New Roman"/>
          <w:bCs/>
          <w:noProof w:val="0"/>
          <w:sz w:val="22"/>
          <w:szCs w:val="22"/>
        </w:rPr>
        <w:t>-Network-Charging-Identifier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Access</w:t>
      </w:r>
      <w:proofErr w:type="gramEnd"/>
      <w:r w:rsidRPr="002500B2">
        <w:rPr>
          <w:rFonts w:ascii="Times New Roman" w:hAnsi="Times New Roman"/>
          <w:bCs/>
          <w:noProof w:val="0"/>
          <w:sz w:val="22"/>
          <w:szCs w:val="22"/>
        </w:rPr>
        <w:t>-Network-Charging-Address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w:t>
      </w:r>
      <w:r w:rsidRPr="002500B2">
        <w:rPr>
          <w:rFonts w:ascii="Times New Roman" w:eastAsia="Batang" w:hAnsi="Times New Roman"/>
          <w:bCs/>
          <w:noProof w:val="0"/>
          <w:sz w:val="22"/>
          <w:szCs w:val="22"/>
          <w:lang w:eastAsia="ko-KR"/>
        </w:rPr>
        <w:t xml:space="preserve"> </w:t>
      </w:r>
      <w:r w:rsidRPr="002500B2">
        <w:rPr>
          <w:rFonts w:ascii="Times New Roman" w:hAnsi="Times New Roman"/>
          <w:bCs/>
          <w:noProof w:val="0"/>
          <w:sz w:val="22"/>
          <w:szCs w:val="22"/>
        </w:rPr>
        <w:t>Acceptable</w:t>
      </w:r>
      <w:proofErr w:type="gramEnd"/>
      <w:r w:rsidRPr="002500B2">
        <w:rPr>
          <w:rFonts w:ascii="Times New Roman" w:hAnsi="Times New Roman"/>
          <w:bCs/>
          <w:noProof w:val="0"/>
          <w:sz w:val="22"/>
          <w:szCs w:val="22"/>
        </w:rPr>
        <w:t>-Service-Info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IP</w:t>
      </w:r>
      <w:proofErr w:type="gramEnd"/>
      <w:r w:rsidRPr="002500B2">
        <w:rPr>
          <w:rFonts w:ascii="Times New Roman" w:hAnsi="Times New Roman"/>
          <w:bCs/>
          <w:noProof w:val="0"/>
          <w:sz w:val="22"/>
          <w:szCs w:val="22"/>
        </w:rPr>
        <w:t>-CAN-Type ]</w:t>
      </w:r>
    </w:p>
    <w:p w:rsidR="002500B2" w:rsidRPr="002500B2" w:rsidRDefault="002500B2" w:rsidP="002500B2">
      <w:pPr>
        <w:pStyle w:val="PL"/>
        <w:rPr>
          <w:rFonts w:ascii="Times New Roman" w:eastAsia="Batang" w:hAnsi="Times New Roman"/>
          <w:sz w:val="22"/>
          <w:szCs w:val="22"/>
          <w:lang w:eastAsia="ko-KR"/>
        </w:rPr>
      </w:pP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t xml:space="preserve"> [</w:t>
      </w:r>
      <w:r w:rsidRPr="002500B2">
        <w:rPr>
          <w:rFonts w:ascii="Times New Roman" w:eastAsia="Batang" w:hAnsi="Times New Roman"/>
          <w:sz w:val="22"/>
          <w:szCs w:val="22"/>
          <w:lang w:eastAsia="ko-KR"/>
        </w:rPr>
        <w:t xml:space="preserve"> </w:t>
      </w:r>
      <w:r w:rsidRPr="002500B2">
        <w:rPr>
          <w:rFonts w:ascii="Times New Roman" w:hAnsi="Times New Roman"/>
          <w:sz w:val="22"/>
          <w:szCs w:val="22"/>
        </w:rPr>
        <w:t>RAT-Type ]</w:t>
      </w:r>
    </w:p>
    <w:p w:rsidR="002500B2" w:rsidRPr="002500B2" w:rsidRDefault="002500B2" w:rsidP="002500B2">
      <w:pPr>
        <w:pStyle w:val="PL"/>
        <w:rPr>
          <w:rFonts w:ascii="Times New Roman" w:eastAsia="Batang" w:hAnsi="Times New Roman"/>
          <w:sz w:val="22"/>
          <w:szCs w:val="22"/>
          <w:lang w:eastAsia="ko-KR"/>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w:t>
      </w:r>
      <w:proofErr w:type="gramStart"/>
      <w:r w:rsidRPr="002500B2">
        <w:rPr>
          <w:rFonts w:ascii="Times New Roman" w:hAnsi="Times New Roman"/>
          <w:bCs/>
          <w:noProof w:val="0"/>
          <w:sz w:val="22"/>
          <w:szCs w:val="22"/>
        </w:rPr>
        <w:t>[ Flows</w:t>
      </w:r>
      <w:proofErr w:type="gramEnd"/>
      <w:r w:rsidRPr="002500B2">
        <w:rPr>
          <w:rFonts w:ascii="Times New Roman" w:hAnsi="Times New Roman"/>
          <w:bCs/>
          <w:noProof w:val="0"/>
          <w:sz w:val="22"/>
          <w:szCs w:val="22"/>
        </w:rPr>
        <w:t xml:space="preserve"> ]</w:t>
      </w:r>
    </w:p>
    <w:p w:rsidR="002500B2" w:rsidRPr="002500B2" w:rsidRDefault="002500B2" w:rsidP="002500B2">
      <w:pPr>
        <w:pStyle w:val="PL"/>
        <w:rPr>
          <w:rFonts w:ascii="Times New Roman" w:hAnsi="Times New Roman"/>
          <w:sz w:val="22"/>
          <w:szCs w:val="22"/>
          <w:lang w:eastAsia="ko-KR"/>
        </w:rPr>
      </w:pP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t>*[ Supported-Features ]</w:t>
      </w:r>
    </w:p>
    <w:p w:rsidR="002500B2" w:rsidRPr="002500B2" w:rsidRDefault="002500B2" w:rsidP="002500B2">
      <w:pPr>
        <w:pStyle w:val="PL"/>
        <w:rPr>
          <w:rFonts w:ascii="Times New Roman" w:hAnsi="Times New Roman"/>
          <w:noProof w:val="0"/>
          <w:sz w:val="22"/>
          <w:szCs w:val="22"/>
        </w:rPr>
      </w:pPr>
      <w:r w:rsidRPr="002500B2">
        <w:rPr>
          <w:rFonts w:ascii="Times New Roman" w:eastAsia="Batang" w:hAnsi="Times New Roman"/>
          <w:noProof w:val="0"/>
          <w:sz w:val="22"/>
          <w:szCs w:val="22"/>
          <w:lang w:eastAsia="ko-KR"/>
        </w:rPr>
        <w:t xml:space="preserve">      </w:t>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Pr>
          <w:rFonts w:ascii="Times New Roman" w:eastAsia="MS Mincho" w:hAnsi="Times New Roman"/>
          <w:noProof w:val="0"/>
          <w:sz w:val="22"/>
          <w:szCs w:val="22"/>
        </w:rPr>
        <w:tab/>
      </w:r>
      <w:r w:rsidRPr="002500B2">
        <w:rPr>
          <w:rFonts w:ascii="Times New Roman" w:hAnsi="Times New Roman"/>
          <w:noProof w:val="0"/>
          <w:sz w:val="22"/>
          <w:szCs w:val="22"/>
        </w:rPr>
        <w:t>*</w:t>
      </w:r>
      <w:proofErr w:type="gramStart"/>
      <w:r w:rsidRPr="002500B2">
        <w:rPr>
          <w:rFonts w:ascii="Times New Roman" w:hAnsi="Times New Roman"/>
          <w:noProof w:val="0"/>
          <w:sz w:val="22"/>
          <w:szCs w:val="22"/>
        </w:rPr>
        <w:t>[ Class</w:t>
      </w:r>
      <w:proofErr w:type="gramEnd"/>
      <w:r w:rsidRPr="002500B2">
        <w:rPr>
          <w:rFonts w:ascii="Times New Roman" w:hAnsi="Times New Roman"/>
          <w:noProof w:val="0"/>
          <w:sz w:val="22"/>
          <w:szCs w:val="22"/>
        </w:rPr>
        <w:t xml:space="preserve">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hAnsi="Times New Roman"/>
          <w:noProof w:val="0"/>
          <w:sz w:val="22"/>
          <w:szCs w:val="22"/>
        </w:rPr>
        <w:t xml:space="preserve"> </w:t>
      </w:r>
      <w:proofErr w:type="gramStart"/>
      <w:r w:rsidRPr="002500B2">
        <w:rPr>
          <w:rFonts w:ascii="Times New Roman" w:hAnsi="Times New Roman"/>
          <w:noProof w:val="0"/>
          <w:sz w:val="22"/>
          <w:szCs w:val="22"/>
        </w:rPr>
        <w:t>[ Error</w:t>
      </w:r>
      <w:proofErr w:type="gramEnd"/>
      <w:r w:rsidRPr="002500B2">
        <w:rPr>
          <w:rFonts w:ascii="Times New Roman" w:hAnsi="Times New Roman"/>
          <w:noProof w:val="0"/>
          <w:sz w:val="22"/>
          <w:szCs w:val="22"/>
        </w:rPr>
        <w:t>-Message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Error</w:t>
      </w:r>
      <w:proofErr w:type="gramEnd"/>
      <w:r w:rsidRPr="002500B2">
        <w:rPr>
          <w:rFonts w:ascii="Times New Roman" w:eastAsia="MS Mincho" w:hAnsi="Times New Roman"/>
          <w:noProof w:val="0"/>
          <w:sz w:val="22"/>
          <w:szCs w:val="22"/>
        </w:rPr>
        <w:t>-Reporting-Host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Failed</w:t>
      </w:r>
      <w:proofErr w:type="gramEnd"/>
      <w:r w:rsidRPr="002500B2">
        <w:rPr>
          <w:rFonts w:ascii="Times New Roman" w:eastAsia="MS Mincho" w:hAnsi="Times New Roman"/>
          <w:noProof w:val="0"/>
          <w:sz w:val="22"/>
          <w:szCs w:val="22"/>
        </w:rPr>
        <w:t>-AVP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hAnsi="Times New Roman"/>
          <w:noProof w:val="0"/>
          <w:sz w:val="22"/>
          <w:szCs w:val="22"/>
        </w:rPr>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-State-Id ]</w:t>
      </w:r>
      <w:r w:rsidRPr="002500B2">
        <w:rPr>
          <w:rFonts w:ascii="Times New Roman" w:hAnsi="Times New Roman"/>
          <w:sz w:val="22"/>
          <w:szCs w:val="22"/>
        </w:rPr>
        <w:t xml:space="preserve">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 xml:space="preserve">               </w:t>
      </w:r>
      <w:r>
        <w:rPr>
          <w:rFonts w:ascii="Times New Roman" w:hAnsi="Times New Roman"/>
          <w:noProof w:val="0"/>
          <w:sz w:val="22"/>
          <w:szCs w:val="22"/>
        </w:rPr>
        <w:tab/>
      </w:r>
      <w:r w:rsidRPr="002500B2">
        <w:rPr>
          <w:rFonts w:ascii="Times New Roman" w:hAnsi="Times New Roman"/>
          <w:noProof w:val="0"/>
          <w:sz w:val="22"/>
          <w:szCs w:val="22"/>
        </w:rPr>
        <w:t xml:space="preserve"> </w:t>
      </w:r>
      <w:r>
        <w:rPr>
          <w:rFonts w:ascii="Times New Roman" w:hAnsi="Times New Roman"/>
          <w:noProof w:val="0"/>
          <w:sz w:val="22"/>
          <w:szCs w:val="22"/>
        </w:rPr>
        <w:tab/>
      </w:r>
      <w:r w:rsidRPr="002500B2">
        <w:rPr>
          <w:rFonts w:ascii="Times New Roman" w:hAnsi="Times New Roman"/>
          <w:noProof w:val="0"/>
          <w:sz w:val="22"/>
          <w:szCs w:val="22"/>
        </w:rPr>
        <w:t>*</w:t>
      </w:r>
      <w:proofErr w:type="gramStart"/>
      <w:r w:rsidRPr="002500B2">
        <w:rPr>
          <w:rFonts w:ascii="Times New Roman" w:hAnsi="Times New Roman"/>
          <w:noProof w:val="0"/>
          <w:sz w:val="22"/>
          <w:szCs w:val="22"/>
        </w:rPr>
        <w:t>[ Redirect</w:t>
      </w:r>
      <w:proofErr w:type="gramEnd"/>
      <w:r w:rsidRPr="002500B2">
        <w:rPr>
          <w:rFonts w:ascii="Times New Roman" w:hAnsi="Times New Roman"/>
          <w:noProof w:val="0"/>
          <w:sz w:val="22"/>
          <w:szCs w:val="22"/>
        </w:rPr>
        <w:t>-Host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 xml:space="preserve">               </w:t>
      </w:r>
      <w:r>
        <w:rPr>
          <w:rFonts w:ascii="Times New Roman" w:hAnsi="Times New Roman"/>
          <w:noProof w:val="0"/>
          <w:sz w:val="22"/>
          <w:szCs w:val="22"/>
        </w:rPr>
        <w:tab/>
      </w:r>
      <w:r w:rsidRPr="002500B2">
        <w:rPr>
          <w:rFonts w:ascii="Times New Roman" w:hAnsi="Times New Roman"/>
          <w:noProof w:val="0"/>
          <w:sz w:val="22"/>
          <w:szCs w:val="22"/>
        </w:rPr>
        <w:t xml:space="preserve"> </w:t>
      </w:r>
      <w:r>
        <w:rPr>
          <w:rFonts w:ascii="Times New Roman" w:hAnsi="Times New Roman"/>
          <w:noProof w:val="0"/>
          <w:sz w:val="22"/>
          <w:szCs w:val="22"/>
        </w:rPr>
        <w:tab/>
      </w:r>
      <w:r w:rsidRPr="002500B2">
        <w:rPr>
          <w:rFonts w:ascii="Times New Roman" w:hAnsi="Times New Roman"/>
          <w:noProof w:val="0"/>
          <w:sz w:val="22"/>
          <w:szCs w:val="22"/>
        </w:rPr>
        <w:t xml:space="preserve"> </w:t>
      </w:r>
      <w:proofErr w:type="gramStart"/>
      <w:r w:rsidRPr="002500B2">
        <w:rPr>
          <w:rFonts w:ascii="Times New Roman" w:hAnsi="Times New Roman"/>
          <w:noProof w:val="0"/>
          <w:sz w:val="22"/>
          <w:szCs w:val="22"/>
        </w:rPr>
        <w:t>[ Redirect</w:t>
      </w:r>
      <w:proofErr w:type="gramEnd"/>
      <w:r w:rsidRPr="002500B2">
        <w:rPr>
          <w:rFonts w:ascii="Times New Roman" w:hAnsi="Times New Roman"/>
          <w:noProof w:val="0"/>
          <w:sz w:val="22"/>
          <w:szCs w:val="22"/>
        </w:rPr>
        <w:t>-Host-Usage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r w:rsidRPr="002500B2">
        <w:rPr>
          <w:rFonts w:ascii="Times New Roman" w:hAnsi="Times New Roman"/>
          <w:sz w:val="22"/>
          <w:szCs w:val="22"/>
        </w:rPr>
        <w:t xml:space="preserve"> [ Redirect-Max-Cache-Time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hAnsi="Times New Roman"/>
          <w:noProof w:val="0"/>
          <w:sz w:val="22"/>
          <w:szCs w:val="22"/>
        </w:rPr>
        <w:t>*</w:t>
      </w:r>
      <w:proofErr w:type="gramStart"/>
      <w:r w:rsidRPr="002500B2">
        <w:rPr>
          <w:rFonts w:ascii="Times New Roman" w:hAnsi="Times New Roman"/>
          <w:noProof w:val="0"/>
          <w:sz w:val="22"/>
          <w:szCs w:val="22"/>
        </w:rPr>
        <w:t>[ Proxy</w:t>
      </w:r>
      <w:proofErr w:type="gramEnd"/>
      <w:r w:rsidRPr="002500B2">
        <w:rPr>
          <w:rFonts w:ascii="Times New Roman" w:hAnsi="Times New Roman"/>
          <w:noProof w:val="0"/>
          <w:sz w:val="22"/>
          <w:szCs w:val="22"/>
        </w:rPr>
        <w:t>-Info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hAnsi="Times New Roman"/>
          <w:noProof w:val="0"/>
          <w:sz w:val="22"/>
          <w:szCs w:val="22"/>
        </w:rPr>
        <w:t>*</w:t>
      </w:r>
      <w:proofErr w:type="gramStart"/>
      <w:r w:rsidRPr="002500B2">
        <w:rPr>
          <w:rFonts w:ascii="Times New Roman" w:hAnsi="Times New Roman"/>
          <w:noProof w:val="0"/>
          <w:sz w:val="22"/>
          <w:szCs w:val="22"/>
        </w:rPr>
        <w:t>[ AVP</w:t>
      </w:r>
      <w:proofErr w:type="gramEnd"/>
      <w:r w:rsidRPr="002500B2">
        <w:rPr>
          <w:rFonts w:ascii="Times New Roman" w:hAnsi="Times New Roman"/>
          <w:noProof w:val="0"/>
          <w:sz w:val="22"/>
          <w:szCs w:val="22"/>
        </w:rPr>
        <w:t xml:space="preserve"> ]</w:t>
      </w:r>
    </w:p>
    <w:p w:rsidR="002500B2" w:rsidRPr="002500B2" w:rsidRDefault="002500B2" w:rsidP="002500B2">
      <w:pPr>
        <w:pStyle w:val="Heading3"/>
        <w:rPr>
          <w:rFonts w:ascii="Times New Roman" w:hAnsi="Times New Roman"/>
          <w:b/>
          <w:sz w:val="22"/>
          <w:szCs w:val="22"/>
        </w:rPr>
      </w:pPr>
      <w:bookmarkStart w:id="13" w:name="_Toc381867855"/>
      <w:r w:rsidRPr="002500B2">
        <w:rPr>
          <w:rFonts w:ascii="Times New Roman" w:hAnsi="Times New Roman"/>
          <w:b/>
          <w:sz w:val="22"/>
          <w:szCs w:val="22"/>
        </w:rPr>
        <w:t>Re-Auth-Request (RAR) command</w:t>
      </w:r>
      <w:bookmarkEnd w:id="13"/>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The RAR command, indicated by the Command-Code field set to 258 and the 'R' bit set in the Co</w:t>
      </w:r>
      <w:r w:rsidRPr="002500B2">
        <w:rPr>
          <w:rFonts w:ascii="Times New Roman" w:eastAsia="Calibri" w:hAnsi="Times New Roman" w:cs="Times New Roman"/>
        </w:rPr>
        <w:t>m</w:t>
      </w:r>
      <w:r w:rsidRPr="002500B2">
        <w:rPr>
          <w:rFonts w:ascii="Times New Roman" w:eastAsia="Calibri" w:hAnsi="Times New Roman" w:cs="Times New Roman"/>
        </w:rPr>
        <w:t>mand Flags field, is sent by the PCRF to the AF in order to indicate an Rx specific action.</w:t>
      </w:r>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&lt;RA-Request</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258, REQ, PXY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&lt; Session-Id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Destination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Destination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Auth</w:t>
      </w:r>
      <w:proofErr w:type="gramEnd"/>
      <w:r w:rsidRPr="002500B2">
        <w:rPr>
          <w:rFonts w:ascii="Times New Roman" w:eastAsia="MS Mincho" w:hAnsi="Times New Roman"/>
          <w:noProof w:val="0"/>
          <w:sz w:val="22"/>
          <w:szCs w:val="22"/>
        </w:rPr>
        <w:t>-Application-Id }</w:t>
      </w:r>
    </w:p>
    <w:p w:rsidR="002500B2" w:rsidRPr="002500B2" w:rsidRDefault="002500B2" w:rsidP="002500B2">
      <w:pPr>
        <w:pStyle w:val="PL"/>
        <w:rPr>
          <w:rFonts w:ascii="Times New Roman" w:hAnsi="Times New Roman"/>
          <w:b/>
          <w:bCs/>
          <w:noProof w:val="0"/>
          <w:sz w:val="22"/>
          <w:szCs w:val="22"/>
        </w:rPr>
      </w:pP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t xml:space="preserve"> { Specific-Action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
          <w:bCs/>
          <w:noProof w:val="0"/>
          <w:sz w:val="22"/>
          <w:szCs w:val="22"/>
        </w:rPr>
        <w:tab/>
      </w:r>
      <w:r w:rsidRPr="002500B2">
        <w:rPr>
          <w:rFonts w:ascii="Times New Roman" w:hAnsi="Times New Roman"/>
          <w:bCs/>
          <w:noProof w:val="0"/>
          <w:sz w:val="22"/>
          <w:szCs w:val="22"/>
        </w:rPr>
        <w:t>*</w:t>
      </w:r>
      <w:proofErr w:type="gramStart"/>
      <w:r w:rsidRPr="002500B2">
        <w:rPr>
          <w:rFonts w:ascii="Times New Roman" w:hAnsi="Times New Roman"/>
          <w:bCs/>
          <w:noProof w:val="0"/>
          <w:sz w:val="22"/>
          <w:szCs w:val="22"/>
        </w:rPr>
        <w:t>[ Access</w:t>
      </w:r>
      <w:proofErr w:type="gramEnd"/>
      <w:r w:rsidRPr="002500B2">
        <w:rPr>
          <w:rFonts w:ascii="Times New Roman" w:hAnsi="Times New Roman"/>
          <w:bCs/>
          <w:noProof w:val="0"/>
          <w:sz w:val="22"/>
          <w:szCs w:val="22"/>
        </w:rPr>
        <w:t>-Network-Charging-Identifier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bCs/>
          <w:noProof w:val="0"/>
          <w:sz w:val="22"/>
          <w:szCs w:val="22"/>
        </w:rPr>
        <w:t>[ Access</w:t>
      </w:r>
      <w:proofErr w:type="gramEnd"/>
      <w:r w:rsidRPr="002500B2">
        <w:rPr>
          <w:rFonts w:ascii="Times New Roman" w:hAnsi="Times New Roman"/>
          <w:bCs/>
          <w:noProof w:val="0"/>
          <w:sz w:val="22"/>
          <w:szCs w:val="22"/>
        </w:rPr>
        <w:t>-Network-Charging-Address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w:t>
      </w:r>
      <w:proofErr w:type="gramStart"/>
      <w:r w:rsidRPr="002500B2">
        <w:rPr>
          <w:rFonts w:ascii="Times New Roman" w:hAnsi="Times New Roman"/>
          <w:bCs/>
          <w:noProof w:val="0"/>
          <w:sz w:val="22"/>
          <w:szCs w:val="22"/>
        </w:rPr>
        <w:t>[ Flows</w:t>
      </w:r>
      <w:proofErr w:type="gramEnd"/>
      <w:r w:rsidRPr="002500B2">
        <w:rPr>
          <w:rFonts w:ascii="Times New Roman" w:hAnsi="Times New Roman"/>
          <w:bCs/>
          <w:noProof w:val="0"/>
          <w:sz w:val="22"/>
          <w:szCs w:val="22"/>
        </w:rPr>
        <w:t xml:space="preserve">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bCs/>
          <w:noProof w:val="0"/>
          <w:sz w:val="22"/>
          <w:szCs w:val="22"/>
        </w:rPr>
        <w:t>*</w:t>
      </w:r>
      <w:proofErr w:type="gramStart"/>
      <w:r w:rsidRPr="002500B2">
        <w:rPr>
          <w:rFonts w:ascii="Times New Roman" w:hAnsi="Times New Roman"/>
          <w:bCs/>
          <w:noProof w:val="0"/>
          <w:sz w:val="22"/>
          <w:szCs w:val="22"/>
        </w:rPr>
        <w:t>[ Subscription</w:t>
      </w:r>
      <w:proofErr w:type="gramEnd"/>
      <w:r w:rsidRPr="002500B2">
        <w:rPr>
          <w:rFonts w:ascii="Times New Roman" w:hAnsi="Times New Roman"/>
          <w:bCs/>
          <w:noProof w:val="0"/>
          <w:sz w:val="22"/>
          <w:szCs w:val="22"/>
        </w:rPr>
        <w:t>-I</w:t>
      </w:r>
      <w:r w:rsidRPr="002500B2">
        <w:rPr>
          <w:rFonts w:ascii="Times New Roman" w:eastAsia="Batang" w:hAnsi="Times New Roman"/>
          <w:bCs/>
          <w:noProof w:val="0"/>
          <w:sz w:val="22"/>
          <w:szCs w:val="22"/>
          <w:lang w:eastAsia="ko-KR"/>
        </w:rPr>
        <w:t>d</w:t>
      </w:r>
      <w:r w:rsidRPr="002500B2">
        <w:rPr>
          <w:rFonts w:ascii="Times New Roman" w:hAnsi="Times New Roman"/>
          <w:bCs/>
          <w:noProof w:val="0"/>
          <w:sz w:val="22"/>
          <w:szCs w:val="22"/>
        </w:rPr>
        <w:t xml:space="preserve">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Abort</w:t>
      </w:r>
      <w:proofErr w:type="gramEnd"/>
      <w:r w:rsidRPr="002500B2">
        <w:rPr>
          <w:rFonts w:ascii="Times New Roman" w:hAnsi="Times New Roman"/>
          <w:bCs/>
          <w:noProof w:val="0"/>
          <w:sz w:val="22"/>
          <w:szCs w:val="22"/>
        </w:rPr>
        <w:t>-Cause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 IP</w:t>
      </w:r>
      <w:proofErr w:type="gramEnd"/>
      <w:r w:rsidRPr="002500B2">
        <w:rPr>
          <w:rFonts w:ascii="Times New Roman" w:hAnsi="Times New Roman"/>
          <w:bCs/>
          <w:noProof w:val="0"/>
          <w:sz w:val="22"/>
          <w:szCs w:val="22"/>
        </w:rPr>
        <w:t>-CAN-Type ]</w:t>
      </w:r>
    </w:p>
    <w:p w:rsidR="002500B2" w:rsidRPr="002500B2" w:rsidRDefault="002500B2" w:rsidP="002500B2">
      <w:pPr>
        <w:pStyle w:val="PL"/>
        <w:rPr>
          <w:rFonts w:ascii="Times New Roman" w:eastAsia="Batang" w:hAnsi="Times New Roman"/>
          <w:bCs/>
          <w:noProof w:val="0"/>
          <w:sz w:val="22"/>
          <w:szCs w:val="22"/>
          <w:lang w:eastAsia="ko-KR"/>
        </w:rPr>
      </w:pP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r>
      <w:r w:rsidRPr="002500B2">
        <w:rPr>
          <w:rFonts w:ascii="Times New Roman" w:hAnsi="Times New Roman"/>
          <w:bCs/>
          <w:noProof w:val="0"/>
          <w:sz w:val="22"/>
          <w:szCs w:val="22"/>
        </w:rPr>
        <w:tab/>
        <w:t xml:space="preserve"> </w:t>
      </w:r>
      <w:proofErr w:type="gramStart"/>
      <w:r w:rsidRPr="002500B2">
        <w:rPr>
          <w:rFonts w:ascii="Times New Roman" w:hAnsi="Times New Roman"/>
          <w:bCs/>
          <w:noProof w:val="0"/>
          <w:sz w:val="22"/>
          <w:szCs w:val="22"/>
        </w:rPr>
        <w:t>[</w:t>
      </w:r>
      <w:r w:rsidRPr="002500B2">
        <w:rPr>
          <w:rFonts w:ascii="Times New Roman" w:eastAsia="Batang" w:hAnsi="Times New Roman"/>
          <w:bCs/>
          <w:noProof w:val="0"/>
          <w:sz w:val="22"/>
          <w:szCs w:val="22"/>
          <w:lang w:eastAsia="ko-KR"/>
        </w:rPr>
        <w:t xml:space="preserve"> </w:t>
      </w:r>
      <w:r w:rsidRPr="002500B2">
        <w:rPr>
          <w:rFonts w:ascii="Times New Roman" w:hAnsi="Times New Roman"/>
          <w:bCs/>
          <w:noProof w:val="0"/>
          <w:sz w:val="22"/>
          <w:szCs w:val="22"/>
        </w:rPr>
        <w:t>RAT</w:t>
      </w:r>
      <w:proofErr w:type="gramEnd"/>
      <w:r w:rsidRPr="002500B2">
        <w:rPr>
          <w:rFonts w:ascii="Times New Roman" w:hAnsi="Times New Roman"/>
          <w:bCs/>
          <w:noProof w:val="0"/>
          <w:sz w:val="22"/>
          <w:szCs w:val="22"/>
        </w:rPr>
        <w:t>-Type ]</w:t>
      </w:r>
    </w:p>
    <w:p w:rsidR="002500B2" w:rsidRPr="002500B2" w:rsidRDefault="002500B2" w:rsidP="002500B2">
      <w:pPr>
        <w:pStyle w:val="PL"/>
        <w:rPr>
          <w:rFonts w:ascii="Times New Roman" w:eastAsia="Batang" w:hAnsi="Times New Roman"/>
          <w:noProof w:val="0"/>
          <w:sz w:val="22"/>
          <w:szCs w:val="22"/>
          <w:lang w:eastAsia="ko-KR"/>
        </w:rPr>
      </w:pPr>
      <w:r w:rsidRPr="002500B2">
        <w:rPr>
          <w:rFonts w:ascii="Times New Roman" w:hAnsi="Times New Roman"/>
          <w:sz w:val="22"/>
          <w:szCs w:val="22"/>
        </w:rPr>
        <w:lastRenderedPageBreak/>
        <w:tab/>
      </w:r>
      <w:r w:rsidRPr="002500B2">
        <w:rPr>
          <w:rFonts w:ascii="Times New Roman" w:hAnsi="Times New Roman"/>
          <w:sz w:val="22"/>
          <w:szCs w:val="22"/>
        </w:rPr>
        <w:tab/>
      </w:r>
      <w:r w:rsidRPr="002500B2">
        <w:rPr>
          <w:rFonts w:ascii="Times New Roman" w:hAnsi="Times New Roman"/>
          <w:sz w:val="22"/>
          <w:szCs w:val="22"/>
        </w:rPr>
        <w:tab/>
      </w:r>
      <w:r w:rsidRPr="002500B2">
        <w:rPr>
          <w:rFonts w:ascii="Times New Roman" w:hAnsi="Times New Roman"/>
          <w:sz w:val="22"/>
          <w:szCs w:val="22"/>
        </w:rPr>
        <w:tab/>
        <w:t xml:space="preserve"> [ Sponsored-Connectivity-Data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-State-Id ]</w:t>
      </w:r>
    </w:p>
    <w:p w:rsidR="002500B2" w:rsidRPr="002500B2" w:rsidRDefault="002500B2" w:rsidP="002500B2">
      <w:pPr>
        <w:pStyle w:val="PL"/>
        <w:rPr>
          <w:rFonts w:ascii="Times New Roman" w:hAnsi="Times New Roman"/>
          <w:noProof w:val="0"/>
          <w:sz w:val="22"/>
          <w:szCs w:val="22"/>
        </w:rPr>
      </w:pPr>
      <w:r w:rsidRPr="002500B2">
        <w:rPr>
          <w:rFonts w:ascii="Times New Roman" w:eastAsia="Batang" w:hAnsi="Times New Roman"/>
          <w:noProof w:val="0"/>
          <w:sz w:val="22"/>
          <w:szCs w:val="22"/>
          <w:lang w:eastAsia="ko-KR"/>
        </w:rPr>
        <w:t xml:space="preserve">      </w:t>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Pr>
          <w:rFonts w:ascii="Times New Roman" w:eastAsia="MS Mincho" w:hAnsi="Times New Roman"/>
          <w:noProof w:val="0"/>
          <w:sz w:val="22"/>
          <w:szCs w:val="22"/>
        </w:rPr>
        <w:tab/>
      </w:r>
      <w:r w:rsidRPr="002500B2">
        <w:rPr>
          <w:rFonts w:ascii="Times New Roman" w:hAnsi="Times New Roman"/>
          <w:noProof w:val="0"/>
          <w:sz w:val="22"/>
          <w:szCs w:val="22"/>
        </w:rPr>
        <w:t>*</w:t>
      </w:r>
      <w:proofErr w:type="gramStart"/>
      <w:r w:rsidRPr="002500B2">
        <w:rPr>
          <w:rFonts w:ascii="Times New Roman" w:hAnsi="Times New Roman"/>
          <w:noProof w:val="0"/>
          <w:sz w:val="22"/>
          <w:szCs w:val="22"/>
        </w:rPr>
        <w:t>[ Class</w:t>
      </w:r>
      <w:proofErr w:type="gramEnd"/>
      <w:r w:rsidRPr="002500B2">
        <w:rPr>
          <w:rFonts w:ascii="Times New Roman" w:hAnsi="Times New Roman"/>
          <w:noProof w:val="0"/>
          <w:sz w:val="22"/>
          <w:szCs w:val="22"/>
        </w:rPr>
        <w:t xml:space="preserve">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Proxy</w:t>
      </w:r>
      <w:proofErr w:type="gramEnd"/>
      <w:r w:rsidRPr="002500B2">
        <w:rPr>
          <w:rFonts w:ascii="Times New Roman" w:hAnsi="Times New Roman"/>
          <w:noProof w:val="0"/>
          <w:sz w:val="22"/>
          <w:szCs w:val="22"/>
        </w:rPr>
        <w:t>-Info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Route</w:t>
      </w:r>
      <w:proofErr w:type="gramEnd"/>
      <w:r w:rsidRPr="002500B2">
        <w:rPr>
          <w:rFonts w:ascii="Times New Roman" w:hAnsi="Times New Roman"/>
          <w:noProof w:val="0"/>
          <w:sz w:val="22"/>
          <w:szCs w:val="22"/>
        </w:rPr>
        <w:t>-Record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AVP</w:t>
      </w:r>
      <w:proofErr w:type="gramEnd"/>
      <w:r w:rsidRPr="002500B2">
        <w:rPr>
          <w:rFonts w:ascii="Times New Roman" w:hAnsi="Times New Roman"/>
          <w:noProof w:val="0"/>
          <w:sz w:val="22"/>
          <w:szCs w:val="22"/>
        </w:rPr>
        <w:t xml:space="preserve"> ]</w:t>
      </w:r>
    </w:p>
    <w:p w:rsidR="002500B2" w:rsidRPr="002500B2" w:rsidRDefault="002500B2" w:rsidP="002500B2">
      <w:pPr>
        <w:pStyle w:val="Heading3"/>
        <w:rPr>
          <w:rFonts w:ascii="Times New Roman" w:hAnsi="Times New Roman"/>
          <w:b/>
          <w:sz w:val="22"/>
          <w:szCs w:val="22"/>
        </w:rPr>
      </w:pPr>
      <w:bookmarkStart w:id="14" w:name="_Toc381867856"/>
      <w:r w:rsidRPr="002500B2">
        <w:rPr>
          <w:rFonts w:ascii="Times New Roman" w:hAnsi="Times New Roman"/>
          <w:b/>
          <w:sz w:val="22"/>
          <w:szCs w:val="22"/>
        </w:rPr>
        <w:t>Re-Auth-Answer (RAA) command</w:t>
      </w:r>
      <w:bookmarkEnd w:id="14"/>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The RAA command, indicated by the Command-Code field set to 258 and the 'R' bit cleared in the Co</w:t>
      </w:r>
      <w:r w:rsidRPr="002500B2">
        <w:rPr>
          <w:rFonts w:ascii="Times New Roman" w:eastAsia="Calibri" w:hAnsi="Times New Roman" w:cs="Times New Roman"/>
        </w:rPr>
        <w:t>m</w:t>
      </w:r>
      <w:r w:rsidRPr="002500B2">
        <w:rPr>
          <w:rFonts w:ascii="Times New Roman" w:eastAsia="Calibri" w:hAnsi="Times New Roman" w:cs="Times New Roman"/>
        </w:rPr>
        <w:t>mand Flags field, is sent by the AF to the PCRF in response to the RAR command.</w:t>
      </w:r>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&lt;RA-Answer</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258, PXY &gt;</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&lt; Session-Id &gt;</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-Host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-Realm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Result</w:t>
      </w:r>
      <w:proofErr w:type="gramEnd"/>
      <w:r w:rsidRPr="002500B2">
        <w:rPr>
          <w:rFonts w:ascii="Times New Roman" w:hAnsi="Times New Roman"/>
          <w:noProof w:val="0"/>
          <w:sz w:val="22"/>
          <w:szCs w:val="22"/>
        </w:rPr>
        <w:t>-Code ]</w:t>
      </w:r>
    </w:p>
    <w:p w:rsidR="002500B2" w:rsidRPr="002500B2" w:rsidRDefault="002500B2" w:rsidP="002500B2">
      <w:pPr>
        <w:pStyle w:val="PL"/>
        <w:rPr>
          <w:rFonts w:ascii="Times New Roman" w:hAnsi="Times New Roman"/>
          <w:noProof w:val="0"/>
          <w:sz w:val="22"/>
          <w:szCs w:val="22"/>
          <w:lang w:val="es-ES"/>
        </w:rPr>
      </w:pPr>
      <w:r w:rsidRPr="002500B2">
        <w:rPr>
          <w:rFonts w:ascii="Times New Roman" w:hAnsi="Times New Roman"/>
          <w:b/>
          <w:bCs/>
          <w:sz w:val="22"/>
          <w:szCs w:val="22"/>
        </w:rPr>
        <w:tab/>
      </w:r>
      <w:r w:rsidRPr="002500B2">
        <w:rPr>
          <w:rFonts w:ascii="Times New Roman" w:hAnsi="Times New Roman"/>
          <w:b/>
          <w:bCs/>
          <w:sz w:val="22"/>
          <w:szCs w:val="22"/>
        </w:rPr>
        <w:tab/>
      </w:r>
      <w:r w:rsidRPr="002500B2">
        <w:rPr>
          <w:rFonts w:ascii="Times New Roman" w:hAnsi="Times New Roman"/>
          <w:b/>
          <w:bCs/>
          <w:sz w:val="22"/>
          <w:szCs w:val="22"/>
        </w:rPr>
        <w:tab/>
      </w:r>
      <w:r w:rsidRPr="002500B2">
        <w:rPr>
          <w:rFonts w:ascii="Times New Roman" w:hAnsi="Times New Roman"/>
          <w:b/>
          <w:bCs/>
          <w:sz w:val="22"/>
          <w:szCs w:val="22"/>
        </w:rPr>
        <w:tab/>
        <w:t xml:space="preserve"> </w:t>
      </w:r>
      <w:r w:rsidRPr="002500B2">
        <w:rPr>
          <w:rFonts w:ascii="Times New Roman" w:hAnsi="Times New Roman"/>
          <w:sz w:val="22"/>
          <w:szCs w:val="22"/>
          <w:lang w:val="es-ES"/>
        </w:rPr>
        <w:t>[ Experimental-Result ]</w:t>
      </w:r>
    </w:p>
    <w:p w:rsidR="002500B2" w:rsidRPr="002500B2" w:rsidRDefault="002500B2" w:rsidP="002500B2">
      <w:pPr>
        <w:pStyle w:val="PL"/>
        <w:rPr>
          <w:rFonts w:ascii="Times New Roman" w:hAnsi="Times New Roman"/>
          <w:bCs/>
          <w:noProof w:val="0"/>
          <w:sz w:val="22"/>
          <w:szCs w:val="22"/>
          <w:lang w:val="es-ES"/>
        </w:rPr>
      </w:pPr>
      <w:r w:rsidRPr="002500B2">
        <w:rPr>
          <w:rFonts w:ascii="Times New Roman" w:hAnsi="Times New Roman"/>
          <w:noProof w:val="0"/>
          <w:sz w:val="22"/>
          <w:szCs w:val="22"/>
          <w:lang w:val="es-ES"/>
        </w:rPr>
        <w:tab/>
      </w:r>
      <w:r w:rsidRPr="002500B2">
        <w:rPr>
          <w:rFonts w:ascii="Times New Roman" w:hAnsi="Times New Roman"/>
          <w:noProof w:val="0"/>
          <w:sz w:val="22"/>
          <w:szCs w:val="22"/>
          <w:lang w:val="es-ES"/>
        </w:rPr>
        <w:tab/>
      </w:r>
      <w:r w:rsidRPr="002500B2">
        <w:rPr>
          <w:rFonts w:ascii="Times New Roman" w:hAnsi="Times New Roman"/>
          <w:b/>
          <w:bCs/>
          <w:noProof w:val="0"/>
          <w:sz w:val="22"/>
          <w:szCs w:val="22"/>
          <w:lang w:val="es-ES"/>
        </w:rPr>
        <w:tab/>
      </w:r>
      <w:r w:rsidRPr="002500B2">
        <w:rPr>
          <w:rFonts w:ascii="Times New Roman" w:hAnsi="Times New Roman"/>
          <w:b/>
          <w:bCs/>
          <w:noProof w:val="0"/>
          <w:sz w:val="22"/>
          <w:szCs w:val="22"/>
          <w:lang w:val="es-ES"/>
        </w:rPr>
        <w:tab/>
      </w:r>
      <w:r w:rsidRPr="002500B2">
        <w:rPr>
          <w:rFonts w:ascii="Times New Roman" w:hAnsi="Times New Roman"/>
          <w:bCs/>
          <w:noProof w:val="0"/>
          <w:sz w:val="22"/>
          <w:szCs w:val="22"/>
          <w:lang w:val="es-ES"/>
        </w:rPr>
        <w:t>*</w:t>
      </w:r>
      <w:proofErr w:type="gramStart"/>
      <w:r w:rsidRPr="002500B2">
        <w:rPr>
          <w:rFonts w:ascii="Times New Roman" w:hAnsi="Times New Roman"/>
          <w:bCs/>
          <w:noProof w:val="0"/>
          <w:sz w:val="22"/>
          <w:szCs w:val="22"/>
          <w:lang w:val="es-ES"/>
        </w:rPr>
        <w:t>[ Media</w:t>
      </w:r>
      <w:proofErr w:type="gramEnd"/>
      <w:r w:rsidRPr="002500B2">
        <w:rPr>
          <w:rFonts w:ascii="Times New Roman" w:hAnsi="Times New Roman"/>
          <w:bCs/>
          <w:noProof w:val="0"/>
          <w:sz w:val="22"/>
          <w:szCs w:val="22"/>
          <w:lang w:val="es-ES"/>
        </w:rPr>
        <w:t>-</w:t>
      </w:r>
      <w:proofErr w:type="spellStart"/>
      <w:r w:rsidRPr="002500B2">
        <w:rPr>
          <w:rFonts w:ascii="Times New Roman" w:hAnsi="Times New Roman"/>
          <w:bCs/>
          <w:noProof w:val="0"/>
          <w:sz w:val="22"/>
          <w:szCs w:val="22"/>
          <w:lang w:val="es-ES"/>
        </w:rPr>
        <w:t>Component</w:t>
      </w:r>
      <w:proofErr w:type="spellEnd"/>
      <w:r w:rsidRPr="002500B2">
        <w:rPr>
          <w:rFonts w:ascii="Times New Roman" w:hAnsi="Times New Roman"/>
          <w:bCs/>
          <w:noProof w:val="0"/>
          <w:sz w:val="22"/>
          <w:szCs w:val="22"/>
          <w:lang w:val="es-ES"/>
        </w:rPr>
        <w:t>-</w:t>
      </w:r>
      <w:proofErr w:type="spellStart"/>
      <w:r w:rsidRPr="002500B2">
        <w:rPr>
          <w:rFonts w:ascii="Times New Roman" w:hAnsi="Times New Roman"/>
          <w:bCs/>
          <w:noProof w:val="0"/>
          <w:sz w:val="22"/>
          <w:szCs w:val="22"/>
          <w:lang w:val="es-ES"/>
        </w:rPr>
        <w:t>Description</w:t>
      </w:r>
      <w:proofErr w:type="spellEnd"/>
      <w:r w:rsidRPr="002500B2">
        <w:rPr>
          <w:rFonts w:ascii="Times New Roman" w:hAnsi="Times New Roman"/>
          <w:bCs/>
          <w:noProof w:val="0"/>
          <w:sz w:val="22"/>
          <w:szCs w:val="22"/>
          <w:lang w:val="es-ES"/>
        </w:rPr>
        <w:t xml:space="preserve"> ]</w:t>
      </w:r>
    </w:p>
    <w:p w:rsidR="002500B2" w:rsidRPr="002500B2" w:rsidRDefault="002500B2" w:rsidP="002500B2">
      <w:pPr>
        <w:pStyle w:val="PL"/>
        <w:rPr>
          <w:rFonts w:ascii="Times New Roman" w:hAnsi="Times New Roman"/>
          <w:bCs/>
          <w:noProof w:val="0"/>
          <w:sz w:val="22"/>
          <w:szCs w:val="22"/>
        </w:rPr>
      </w:pPr>
      <w:r w:rsidRPr="002500B2">
        <w:rPr>
          <w:rFonts w:ascii="Times New Roman" w:hAnsi="Times New Roman"/>
          <w:sz w:val="22"/>
          <w:szCs w:val="22"/>
          <w:lang w:val="es-ES"/>
        </w:rPr>
        <w:t xml:space="preserve">                </w:t>
      </w:r>
      <w:r>
        <w:rPr>
          <w:rFonts w:ascii="Times New Roman" w:hAnsi="Times New Roman"/>
          <w:sz w:val="22"/>
          <w:szCs w:val="22"/>
          <w:lang w:val="es-ES"/>
        </w:rPr>
        <w:tab/>
      </w:r>
      <w:r>
        <w:rPr>
          <w:rFonts w:ascii="Times New Roman" w:hAnsi="Times New Roman"/>
          <w:sz w:val="22"/>
          <w:szCs w:val="22"/>
          <w:lang w:val="es-ES"/>
        </w:rPr>
        <w:tab/>
      </w:r>
      <w:r w:rsidRPr="002500B2">
        <w:rPr>
          <w:rFonts w:ascii="Times New Roman" w:hAnsi="Times New Roman"/>
          <w:sz w:val="22"/>
          <w:szCs w:val="22"/>
          <w:lang w:val="es-ES"/>
        </w:rPr>
        <w:t xml:space="preserve"> </w:t>
      </w:r>
      <w:r w:rsidRPr="002500B2">
        <w:rPr>
          <w:rFonts w:ascii="Times New Roman" w:hAnsi="Times New Roman"/>
          <w:sz w:val="22"/>
          <w:szCs w:val="22"/>
        </w:rPr>
        <w:t>[ Service-URN ]</w:t>
      </w:r>
    </w:p>
    <w:p w:rsidR="002500B2" w:rsidRPr="002500B2" w:rsidRDefault="002500B2" w:rsidP="002500B2">
      <w:pPr>
        <w:pStyle w:val="PL"/>
        <w:rPr>
          <w:rFonts w:ascii="Times New Roman" w:hAnsi="Times New Roman"/>
          <w:b/>
          <w:bCs/>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-State-Id ]</w:t>
      </w:r>
    </w:p>
    <w:p w:rsidR="002500B2" w:rsidRPr="002500B2" w:rsidRDefault="002500B2" w:rsidP="002500B2">
      <w:pPr>
        <w:pStyle w:val="PL"/>
        <w:rPr>
          <w:rFonts w:ascii="Times New Roman" w:hAnsi="Times New Roman"/>
          <w:b/>
          <w:bCs/>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Class</w:t>
      </w:r>
      <w:proofErr w:type="gramEnd"/>
      <w:r w:rsidRPr="002500B2">
        <w:rPr>
          <w:rFonts w:ascii="Times New Roman" w:hAnsi="Times New Roman"/>
          <w:noProof w:val="0"/>
          <w:sz w:val="22"/>
          <w:szCs w:val="22"/>
        </w:rPr>
        <w:t xml:space="preserve">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Error</w:t>
      </w:r>
      <w:proofErr w:type="gramEnd"/>
      <w:r w:rsidRPr="002500B2">
        <w:rPr>
          <w:rFonts w:ascii="Times New Roman" w:hAnsi="Times New Roman"/>
          <w:noProof w:val="0"/>
          <w:sz w:val="22"/>
          <w:szCs w:val="22"/>
        </w:rPr>
        <w:t>-Message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Error</w:t>
      </w:r>
      <w:proofErr w:type="gramEnd"/>
      <w:r w:rsidRPr="002500B2">
        <w:rPr>
          <w:rFonts w:ascii="Times New Roman" w:hAnsi="Times New Roman"/>
          <w:noProof w:val="0"/>
          <w:sz w:val="22"/>
          <w:szCs w:val="22"/>
        </w:rPr>
        <w:t xml:space="preserve">-Reporting-Host ]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Redirect</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Redirect</w:t>
      </w:r>
      <w:proofErr w:type="gramEnd"/>
      <w:r w:rsidRPr="002500B2">
        <w:rPr>
          <w:rFonts w:ascii="Times New Roman" w:hAnsi="Times New Roman"/>
          <w:noProof w:val="0"/>
          <w:sz w:val="22"/>
          <w:szCs w:val="22"/>
        </w:rPr>
        <w:t>-Host-Usage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Redirect</w:t>
      </w:r>
      <w:proofErr w:type="gramEnd"/>
      <w:r w:rsidRPr="002500B2">
        <w:rPr>
          <w:rFonts w:ascii="Times New Roman" w:hAnsi="Times New Roman"/>
          <w:noProof w:val="0"/>
          <w:sz w:val="22"/>
          <w:szCs w:val="22"/>
        </w:rPr>
        <w:t>-Max-Cache-Time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Failed</w:t>
      </w:r>
      <w:proofErr w:type="gramEnd"/>
      <w:r w:rsidRPr="002500B2">
        <w:rPr>
          <w:rFonts w:ascii="Times New Roman" w:eastAsia="MS Mincho" w:hAnsi="Times New Roman"/>
          <w:noProof w:val="0"/>
          <w:sz w:val="22"/>
          <w:szCs w:val="22"/>
        </w:rPr>
        <w:t>-AVP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Proxy</w:t>
      </w:r>
      <w:proofErr w:type="gramEnd"/>
      <w:r w:rsidRPr="002500B2">
        <w:rPr>
          <w:rFonts w:ascii="Times New Roman" w:hAnsi="Times New Roman"/>
          <w:noProof w:val="0"/>
          <w:sz w:val="22"/>
          <w:szCs w:val="22"/>
        </w:rPr>
        <w:t>-Info ]</w:t>
      </w:r>
    </w:p>
    <w:p w:rsidR="002500B2" w:rsidRPr="002500B2" w:rsidRDefault="002500B2" w:rsidP="002500B2">
      <w:pPr>
        <w:pStyle w:val="PL"/>
        <w:rPr>
          <w:rFonts w:ascii="Times New Roman"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w:t>
      </w:r>
      <w:proofErr w:type="gramStart"/>
      <w:r w:rsidRPr="002500B2">
        <w:rPr>
          <w:rFonts w:ascii="Times New Roman" w:hAnsi="Times New Roman"/>
          <w:noProof w:val="0"/>
          <w:sz w:val="22"/>
          <w:szCs w:val="22"/>
        </w:rPr>
        <w:t>[ AVP</w:t>
      </w:r>
      <w:proofErr w:type="gramEnd"/>
      <w:r w:rsidRPr="002500B2">
        <w:rPr>
          <w:rFonts w:ascii="Times New Roman" w:hAnsi="Times New Roman"/>
          <w:noProof w:val="0"/>
          <w:sz w:val="22"/>
          <w:szCs w:val="22"/>
        </w:rPr>
        <w:t xml:space="preserve"> ]</w:t>
      </w:r>
    </w:p>
    <w:p w:rsidR="002500B2" w:rsidRPr="002500B2" w:rsidRDefault="002500B2" w:rsidP="002500B2">
      <w:pPr>
        <w:pStyle w:val="Heading3"/>
        <w:rPr>
          <w:rFonts w:ascii="Times New Roman" w:hAnsi="Times New Roman"/>
          <w:b/>
          <w:sz w:val="22"/>
          <w:szCs w:val="22"/>
        </w:rPr>
      </w:pPr>
      <w:bookmarkStart w:id="15" w:name="_Toc381867857"/>
      <w:r w:rsidRPr="002500B2">
        <w:rPr>
          <w:rFonts w:ascii="Times New Roman" w:hAnsi="Times New Roman"/>
          <w:b/>
          <w:sz w:val="22"/>
          <w:szCs w:val="22"/>
        </w:rPr>
        <w:t>Session-Termination-Request (STR) command</w:t>
      </w:r>
      <w:bookmarkEnd w:id="15"/>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The STR command, indicated by the Command-Code field set to 275 and the 'R' bit set in the Co</w:t>
      </w:r>
      <w:r w:rsidRPr="002500B2">
        <w:rPr>
          <w:rFonts w:ascii="Times New Roman" w:eastAsia="Calibri" w:hAnsi="Times New Roman" w:cs="Times New Roman"/>
        </w:rPr>
        <w:t>m</w:t>
      </w:r>
      <w:r w:rsidRPr="002500B2">
        <w:rPr>
          <w:rFonts w:ascii="Times New Roman" w:eastAsia="Calibri" w:hAnsi="Times New Roman" w:cs="Times New Roman"/>
        </w:rPr>
        <w:t>mand Flags field, is sent by the AF to inform the PCRF that an established session shall be termina</w:t>
      </w:r>
      <w:r w:rsidRPr="002500B2">
        <w:rPr>
          <w:rFonts w:ascii="Times New Roman" w:eastAsia="Calibri" w:hAnsi="Times New Roman" w:cs="Times New Roman"/>
        </w:rPr>
        <w:t>t</w:t>
      </w:r>
      <w:r w:rsidRPr="002500B2">
        <w:rPr>
          <w:rFonts w:ascii="Times New Roman" w:eastAsia="Calibri" w:hAnsi="Times New Roman" w:cs="Times New Roman"/>
        </w:rPr>
        <w:t>ed.</w:t>
      </w:r>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&lt;ST-Request</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275, REQ, PXY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&lt; Session-Id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Destination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Auth</w:t>
      </w:r>
      <w:proofErr w:type="gramEnd"/>
      <w:r w:rsidRPr="002500B2">
        <w:rPr>
          <w:rFonts w:ascii="Times New Roman" w:eastAsia="MS Mincho" w:hAnsi="Times New Roman"/>
          <w:noProof w:val="0"/>
          <w:sz w:val="22"/>
          <w:szCs w:val="22"/>
        </w:rPr>
        <w:t>-Application-Id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Termination</w:t>
      </w:r>
      <w:proofErr w:type="gramEnd"/>
      <w:r w:rsidRPr="002500B2">
        <w:rPr>
          <w:rFonts w:ascii="Times New Roman" w:eastAsia="MS Mincho" w:hAnsi="Times New Roman"/>
          <w:noProof w:val="0"/>
          <w:sz w:val="22"/>
          <w:szCs w:val="22"/>
        </w:rPr>
        <w:t>-Cause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t xml:space="preserve"> [ Destination-Host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Class</w:t>
      </w:r>
      <w:proofErr w:type="gramEnd"/>
      <w:r w:rsidRPr="002500B2">
        <w:rPr>
          <w:rFonts w:ascii="Times New Roman" w:eastAsia="MS Mincho" w:hAnsi="Times New Roman"/>
          <w:noProof w:val="0"/>
          <w:sz w:val="22"/>
          <w:szCs w:val="22"/>
        </w:rPr>
        <w:t xml:space="preserv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r>
      <w:r w:rsidRPr="002500B2">
        <w:rPr>
          <w:rFonts w:ascii="Times New Roman" w:hAnsi="Times New Roman"/>
          <w:noProof w:val="0"/>
          <w:sz w:val="22"/>
          <w:szCs w:val="22"/>
        </w:rPr>
        <w:tab/>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-State-Id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Proxy</w:t>
      </w:r>
      <w:proofErr w:type="gramEnd"/>
      <w:r w:rsidRPr="002500B2">
        <w:rPr>
          <w:rFonts w:ascii="Times New Roman" w:eastAsia="MS Mincho" w:hAnsi="Times New Roman"/>
          <w:noProof w:val="0"/>
          <w:sz w:val="22"/>
          <w:szCs w:val="22"/>
        </w:rPr>
        <w:t>-Info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Route</w:t>
      </w:r>
      <w:proofErr w:type="gramEnd"/>
      <w:r w:rsidRPr="002500B2">
        <w:rPr>
          <w:rFonts w:ascii="Times New Roman" w:eastAsia="MS Mincho" w:hAnsi="Times New Roman"/>
          <w:noProof w:val="0"/>
          <w:sz w:val="22"/>
          <w:szCs w:val="22"/>
        </w:rPr>
        <w:t>-Record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AVP</w:t>
      </w:r>
      <w:proofErr w:type="gramEnd"/>
      <w:r w:rsidRPr="002500B2">
        <w:rPr>
          <w:rFonts w:ascii="Times New Roman" w:eastAsia="MS Mincho" w:hAnsi="Times New Roman"/>
          <w:noProof w:val="0"/>
          <w:sz w:val="22"/>
          <w:szCs w:val="22"/>
        </w:rPr>
        <w:t xml:space="preserve"> ]</w:t>
      </w:r>
    </w:p>
    <w:p w:rsidR="002500B2" w:rsidRPr="002500B2" w:rsidRDefault="002500B2" w:rsidP="002500B2">
      <w:pPr>
        <w:pStyle w:val="Heading3"/>
        <w:rPr>
          <w:rFonts w:ascii="Times New Roman" w:hAnsi="Times New Roman"/>
          <w:b/>
          <w:sz w:val="22"/>
          <w:szCs w:val="22"/>
        </w:rPr>
      </w:pPr>
      <w:bookmarkStart w:id="16" w:name="_Toc381867858"/>
      <w:r w:rsidRPr="002500B2">
        <w:rPr>
          <w:rFonts w:ascii="Times New Roman" w:hAnsi="Times New Roman"/>
          <w:b/>
          <w:sz w:val="22"/>
          <w:szCs w:val="22"/>
        </w:rPr>
        <w:lastRenderedPageBreak/>
        <w:t>Session-Termination-Answer (STA) command</w:t>
      </w:r>
      <w:bookmarkEnd w:id="16"/>
    </w:p>
    <w:p w:rsidR="002500B2" w:rsidRPr="002500B2" w:rsidRDefault="002500B2" w:rsidP="002500B2">
      <w:pPr>
        <w:keepNext/>
        <w:keepLines/>
        <w:rPr>
          <w:rFonts w:ascii="Times New Roman" w:eastAsia="Calibri" w:hAnsi="Times New Roman" w:cs="Times New Roman"/>
        </w:rPr>
      </w:pPr>
      <w:r w:rsidRPr="002500B2">
        <w:rPr>
          <w:rFonts w:ascii="Times New Roman" w:eastAsia="Calibri" w:hAnsi="Times New Roman" w:cs="Times New Roman"/>
        </w:rPr>
        <w:t>The STA command, indicated by the Command-Code field set to 275 and the 'R' bit cleared in the Co</w:t>
      </w:r>
      <w:r w:rsidRPr="002500B2">
        <w:rPr>
          <w:rFonts w:ascii="Times New Roman" w:eastAsia="Calibri" w:hAnsi="Times New Roman" w:cs="Times New Roman"/>
        </w:rPr>
        <w:t>m</w:t>
      </w:r>
      <w:r w:rsidRPr="002500B2">
        <w:rPr>
          <w:rFonts w:ascii="Times New Roman" w:eastAsia="Calibri" w:hAnsi="Times New Roman" w:cs="Times New Roman"/>
        </w:rPr>
        <w:t>mand Flags field, is sent by the PCRF to the AF in response to the STR command.</w:t>
      </w:r>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&lt;ST-Answer</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275, PXY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&lt; Session-Id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Result</w:t>
      </w:r>
      <w:proofErr w:type="gramEnd"/>
      <w:r w:rsidRPr="002500B2">
        <w:rPr>
          <w:rFonts w:ascii="Times New Roman" w:eastAsia="MS Mincho" w:hAnsi="Times New Roman"/>
          <w:noProof w:val="0"/>
          <w:sz w:val="22"/>
          <w:szCs w:val="22"/>
        </w:rPr>
        <w:t>-Code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Error</w:t>
      </w:r>
      <w:proofErr w:type="gramEnd"/>
      <w:r w:rsidRPr="002500B2">
        <w:rPr>
          <w:rFonts w:ascii="Times New Roman" w:eastAsia="MS Mincho" w:hAnsi="Times New Roman"/>
          <w:noProof w:val="0"/>
          <w:sz w:val="22"/>
          <w:szCs w:val="22"/>
        </w:rPr>
        <w:t>-Message ]</w:t>
      </w:r>
    </w:p>
    <w:p w:rsidR="002500B2" w:rsidRPr="002500B2" w:rsidRDefault="002500B2" w:rsidP="002500B2">
      <w:pPr>
        <w:pStyle w:val="PL"/>
        <w:rPr>
          <w:rFonts w:ascii="Times New Roman" w:eastAsia="Batang" w:hAnsi="Times New Roman"/>
          <w:noProof w:val="0"/>
          <w:sz w:val="22"/>
          <w:szCs w:val="22"/>
          <w:lang w:eastAsia="ko-KR"/>
        </w:rPr>
      </w:pP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t xml:space="preserve"> [ Error-Reporting-Host ]</w:t>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p>
    <w:p w:rsidR="002500B2" w:rsidRPr="002500B2" w:rsidRDefault="002500B2" w:rsidP="002500B2">
      <w:pPr>
        <w:pStyle w:val="PL"/>
        <w:rPr>
          <w:rFonts w:ascii="Times New Roman" w:eastAsia="Batang" w:hAnsi="Times New Roman"/>
          <w:noProof w:val="0"/>
          <w:sz w:val="22"/>
          <w:szCs w:val="22"/>
          <w:lang w:eastAsia="ko-KR"/>
        </w:rPr>
      </w:pPr>
      <w:r w:rsidRPr="002500B2">
        <w:rPr>
          <w:rFonts w:ascii="Times New Roman" w:eastAsia="Batang" w:hAnsi="Times New Roman"/>
          <w:noProof w:val="0"/>
          <w:sz w:val="22"/>
          <w:szCs w:val="22"/>
          <w:lang w:eastAsia="ko-KR"/>
        </w:rPr>
        <w:t xml:space="preserve">                  </w:t>
      </w:r>
      <w:r w:rsidRPr="002500B2">
        <w:rPr>
          <w:rFonts w:ascii="Times New Roman" w:eastAsia="MS Mincho" w:hAnsi="Times New Roman"/>
          <w:noProof w:val="0"/>
          <w:sz w:val="22"/>
          <w:szCs w:val="22"/>
        </w:rPr>
        <w:t>*</w:t>
      </w:r>
      <w:r w:rsidRPr="002500B2">
        <w:rPr>
          <w:rFonts w:ascii="Times New Roman" w:eastAsia="Batang" w:hAnsi="Times New Roman"/>
          <w:noProof w:val="0"/>
          <w:sz w:val="22"/>
          <w:szCs w:val="22"/>
          <w:lang w:eastAsia="ko-KR"/>
        </w:rPr>
        <w:t xml:space="preserve"> </w:t>
      </w:r>
      <w:proofErr w:type="gramStart"/>
      <w:r w:rsidRPr="002500B2">
        <w:rPr>
          <w:rFonts w:ascii="Times New Roman" w:eastAsia="MS Mincho" w:hAnsi="Times New Roman"/>
          <w:noProof w:val="0"/>
          <w:sz w:val="22"/>
          <w:szCs w:val="22"/>
        </w:rPr>
        <w:t>[ Failed</w:t>
      </w:r>
      <w:proofErr w:type="gramEnd"/>
      <w:r w:rsidRPr="002500B2">
        <w:rPr>
          <w:rFonts w:ascii="Times New Roman" w:eastAsia="MS Mincho" w:hAnsi="Times New Roman"/>
          <w:noProof w:val="0"/>
          <w:sz w:val="22"/>
          <w:szCs w:val="22"/>
        </w:rPr>
        <w:t>-AVP ]</w:t>
      </w:r>
    </w:p>
    <w:p w:rsidR="002500B2" w:rsidRPr="002500B2" w:rsidRDefault="002500B2" w:rsidP="002500B2">
      <w:pPr>
        <w:pStyle w:val="PL"/>
        <w:rPr>
          <w:rFonts w:ascii="Times New Roman" w:eastAsia="Batang" w:hAnsi="Times New Roman"/>
          <w:b/>
          <w:noProof w:val="0"/>
          <w:sz w:val="22"/>
          <w:szCs w:val="22"/>
          <w:lang w:eastAsia="ko-KR"/>
        </w:rPr>
      </w:pPr>
      <w:r w:rsidRPr="002500B2">
        <w:rPr>
          <w:rFonts w:ascii="Times New Roman" w:hAnsi="Times New Roman"/>
          <w:b/>
          <w:sz w:val="22"/>
          <w:szCs w:val="22"/>
        </w:rPr>
        <w:tab/>
      </w:r>
      <w:r w:rsidRPr="002500B2">
        <w:rPr>
          <w:rFonts w:ascii="Times New Roman" w:hAnsi="Times New Roman"/>
          <w:b/>
          <w:sz w:val="22"/>
          <w:szCs w:val="22"/>
        </w:rPr>
        <w:tab/>
      </w:r>
      <w:r w:rsidRPr="002500B2">
        <w:rPr>
          <w:rFonts w:ascii="Times New Roman" w:hAnsi="Times New Roman"/>
          <w:b/>
          <w:sz w:val="22"/>
          <w:szCs w:val="22"/>
        </w:rPr>
        <w:tab/>
      </w:r>
      <w:r w:rsidRPr="002500B2">
        <w:rPr>
          <w:rFonts w:ascii="Times New Roman" w:hAnsi="Times New Roman"/>
          <w:b/>
          <w:sz w:val="22"/>
          <w:szCs w:val="22"/>
        </w:rPr>
        <w:tab/>
        <w:t xml:space="preserve"> [ Sponsored-Connectivity-Data ]</w:t>
      </w:r>
    </w:p>
    <w:p w:rsidR="002500B2" w:rsidRPr="002500B2" w:rsidRDefault="002500B2" w:rsidP="002500B2">
      <w:pPr>
        <w:pStyle w:val="PL"/>
        <w:rPr>
          <w:rFonts w:ascii="Times New Roman" w:eastAsia="MS Mincho" w:hAnsi="Times New Roman"/>
          <w:sz w:val="22"/>
          <w:szCs w:val="22"/>
        </w:rPr>
      </w:pP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t xml:space="preserve"> [ Origin-State-Id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Class</w:t>
      </w:r>
      <w:proofErr w:type="gramEnd"/>
      <w:r w:rsidRPr="002500B2">
        <w:rPr>
          <w:rFonts w:ascii="Times New Roman" w:eastAsia="MS Mincho" w:hAnsi="Times New Roman"/>
          <w:noProof w:val="0"/>
          <w:sz w:val="22"/>
          <w:szCs w:val="22"/>
        </w:rPr>
        <w:t xml:space="preserv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Redirect</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sz w:val="22"/>
          <w:szCs w:val="22"/>
        </w:rPr>
      </w:pP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t xml:space="preserve"> [ Redirect-Host-Usage ]</w:t>
      </w:r>
    </w:p>
    <w:p w:rsidR="002500B2" w:rsidRPr="002500B2" w:rsidRDefault="002500B2" w:rsidP="002500B2">
      <w:pPr>
        <w:pStyle w:val="PL"/>
        <w:rPr>
          <w:rFonts w:ascii="Times New Roman" w:eastAsia="MS Mincho" w:hAnsi="Times New Roman"/>
          <w:sz w:val="22"/>
          <w:szCs w:val="22"/>
        </w:rPr>
      </w:pP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t xml:space="preserve"> [ Redirect-Max-Cache-Time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Proxy</w:t>
      </w:r>
      <w:proofErr w:type="gramEnd"/>
      <w:r w:rsidRPr="002500B2">
        <w:rPr>
          <w:rFonts w:ascii="Times New Roman" w:eastAsia="MS Mincho" w:hAnsi="Times New Roman"/>
          <w:noProof w:val="0"/>
          <w:sz w:val="22"/>
          <w:szCs w:val="22"/>
        </w:rPr>
        <w:t>-Info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Batang" w:hAnsi="Times New Roman"/>
          <w:noProof w:val="0"/>
          <w:sz w:val="22"/>
          <w:szCs w:val="22"/>
          <w:lang w:eastAsia="ko-KR"/>
        </w:rPr>
        <w:t>*</w:t>
      </w:r>
      <w:proofErr w:type="gramStart"/>
      <w:r w:rsidRPr="002500B2">
        <w:rPr>
          <w:rFonts w:ascii="Times New Roman" w:eastAsia="MS Mincho" w:hAnsi="Times New Roman"/>
          <w:noProof w:val="0"/>
          <w:sz w:val="22"/>
          <w:szCs w:val="22"/>
        </w:rPr>
        <w:t>[ AVP</w:t>
      </w:r>
      <w:proofErr w:type="gramEnd"/>
      <w:r w:rsidRPr="002500B2">
        <w:rPr>
          <w:rFonts w:ascii="Times New Roman" w:eastAsia="MS Mincho" w:hAnsi="Times New Roman"/>
          <w:noProof w:val="0"/>
          <w:sz w:val="22"/>
          <w:szCs w:val="22"/>
        </w:rPr>
        <w:t xml:space="preserve"> ]</w:t>
      </w:r>
    </w:p>
    <w:p w:rsidR="002500B2" w:rsidRPr="002500B2" w:rsidRDefault="002500B2" w:rsidP="002500B2">
      <w:pPr>
        <w:pStyle w:val="Heading3"/>
        <w:rPr>
          <w:rFonts w:ascii="Times New Roman" w:hAnsi="Times New Roman"/>
          <w:b/>
          <w:sz w:val="22"/>
          <w:szCs w:val="22"/>
        </w:rPr>
      </w:pPr>
      <w:bookmarkStart w:id="17" w:name="_Toc381867859"/>
      <w:r w:rsidRPr="002500B2">
        <w:rPr>
          <w:rFonts w:ascii="Times New Roman" w:hAnsi="Times New Roman"/>
          <w:b/>
          <w:sz w:val="22"/>
          <w:szCs w:val="22"/>
        </w:rPr>
        <w:t>Abort-Session-Request (ASR) command</w:t>
      </w:r>
      <w:bookmarkEnd w:id="17"/>
    </w:p>
    <w:p w:rsidR="002500B2" w:rsidRPr="002500B2" w:rsidRDefault="002500B2" w:rsidP="002500B2">
      <w:pPr>
        <w:keepNext/>
        <w:keepLines/>
        <w:rPr>
          <w:rFonts w:ascii="Times New Roman" w:eastAsia="Calibri" w:hAnsi="Times New Roman" w:cs="Times New Roman"/>
        </w:rPr>
      </w:pPr>
      <w:r w:rsidRPr="002500B2">
        <w:rPr>
          <w:rFonts w:ascii="Times New Roman" w:eastAsia="Calibri" w:hAnsi="Times New Roman" w:cs="Times New Roman"/>
        </w:rPr>
        <w:t>The ASR command, indicated by the Command-Code field set to 274 and the 'R' bit set in the Co</w:t>
      </w:r>
      <w:r w:rsidRPr="002500B2">
        <w:rPr>
          <w:rFonts w:ascii="Times New Roman" w:eastAsia="Calibri" w:hAnsi="Times New Roman" w:cs="Times New Roman"/>
        </w:rPr>
        <w:t>m</w:t>
      </w:r>
      <w:r w:rsidRPr="002500B2">
        <w:rPr>
          <w:rFonts w:ascii="Times New Roman" w:eastAsia="Calibri" w:hAnsi="Times New Roman" w:cs="Times New Roman"/>
        </w:rPr>
        <w:t>mand Flags field, is sent by the PCRF to inform the AF that bearer for the established session is no longer avai</w:t>
      </w:r>
      <w:r w:rsidRPr="002500B2">
        <w:rPr>
          <w:rFonts w:ascii="Times New Roman" w:eastAsia="Calibri" w:hAnsi="Times New Roman" w:cs="Times New Roman"/>
        </w:rPr>
        <w:t>l</w:t>
      </w:r>
      <w:r w:rsidRPr="002500B2">
        <w:rPr>
          <w:rFonts w:ascii="Times New Roman" w:eastAsia="Calibri" w:hAnsi="Times New Roman" w:cs="Times New Roman"/>
        </w:rPr>
        <w:t>able.</w:t>
      </w:r>
    </w:p>
    <w:p w:rsidR="002500B2" w:rsidRPr="002500B2" w:rsidRDefault="002500B2" w:rsidP="002500B2">
      <w:pPr>
        <w:keepNext/>
        <w:keepLines/>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&lt;AS-Request</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274, REQ, PXY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&lt; Session-Id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Destination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Destination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Auth</w:t>
      </w:r>
      <w:proofErr w:type="gramEnd"/>
      <w:r w:rsidRPr="002500B2">
        <w:rPr>
          <w:rFonts w:ascii="Times New Roman" w:eastAsia="MS Mincho" w:hAnsi="Times New Roman"/>
          <w:noProof w:val="0"/>
          <w:sz w:val="22"/>
          <w:szCs w:val="22"/>
        </w:rPr>
        <w:t>-Application-Id }</w:t>
      </w:r>
    </w:p>
    <w:p w:rsidR="002500B2" w:rsidRPr="002500B2" w:rsidRDefault="002500B2" w:rsidP="002500B2">
      <w:pPr>
        <w:pStyle w:val="PL"/>
        <w:rPr>
          <w:rFonts w:ascii="Times New Roman" w:eastAsia="MS Mincho" w:hAnsi="Times New Roman"/>
          <w:b/>
          <w:bCs/>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b/>
          <w:bCs/>
          <w:noProof w:val="0"/>
          <w:sz w:val="22"/>
          <w:szCs w:val="22"/>
        </w:rPr>
        <w:tab/>
      </w:r>
      <w:r w:rsidRPr="002500B2">
        <w:rPr>
          <w:rFonts w:ascii="Times New Roman" w:eastAsia="MS Mincho" w:hAnsi="Times New Roman"/>
          <w:b/>
          <w:bCs/>
          <w:noProof w:val="0"/>
          <w:sz w:val="22"/>
          <w:szCs w:val="22"/>
        </w:rPr>
        <w:tab/>
        <w:t xml:space="preserve"> </w:t>
      </w:r>
      <w:proofErr w:type="gramStart"/>
      <w:r w:rsidRPr="002500B2">
        <w:rPr>
          <w:rFonts w:ascii="Times New Roman" w:eastAsia="MS Mincho" w:hAnsi="Times New Roman"/>
          <w:b/>
          <w:bCs/>
          <w:noProof w:val="0"/>
          <w:sz w:val="22"/>
          <w:szCs w:val="22"/>
        </w:rPr>
        <w:t>{ Abort</w:t>
      </w:r>
      <w:proofErr w:type="gramEnd"/>
      <w:r w:rsidRPr="002500B2">
        <w:rPr>
          <w:rFonts w:ascii="Times New Roman" w:eastAsia="MS Mincho" w:hAnsi="Times New Roman"/>
          <w:b/>
          <w:bCs/>
          <w:noProof w:val="0"/>
          <w:sz w:val="22"/>
          <w:szCs w:val="22"/>
        </w:rPr>
        <w:t>-Cause }</w:t>
      </w:r>
    </w:p>
    <w:p w:rsidR="002500B2" w:rsidRPr="002500B2" w:rsidRDefault="002500B2" w:rsidP="002500B2">
      <w:pPr>
        <w:pStyle w:val="PL"/>
        <w:rPr>
          <w:rFonts w:ascii="Times New Roman" w:eastAsia="MS Mincho" w:hAnsi="Times New Roman"/>
          <w:b/>
          <w:bCs/>
          <w:noProof w:val="0"/>
          <w:sz w:val="22"/>
          <w:szCs w:val="22"/>
        </w:rPr>
      </w:pP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t xml:space="preserve"> </w:t>
      </w:r>
      <w:r w:rsidRPr="002500B2">
        <w:rPr>
          <w:rFonts w:ascii="Times New Roman" w:hAnsi="Times New Roman"/>
          <w:sz w:val="22"/>
          <w:szCs w:val="22"/>
        </w:rPr>
        <w:t>[ Origin-State-Id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Proxy</w:t>
      </w:r>
      <w:proofErr w:type="gramEnd"/>
      <w:r w:rsidRPr="002500B2">
        <w:rPr>
          <w:rFonts w:ascii="Times New Roman" w:eastAsia="MS Mincho" w:hAnsi="Times New Roman"/>
          <w:noProof w:val="0"/>
          <w:sz w:val="22"/>
          <w:szCs w:val="22"/>
        </w:rPr>
        <w:t>-Info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w:t>
      </w:r>
      <w:proofErr w:type="gramStart"/>
      <w:r w:rsidRPr="002500B2">
        <w:rPr>
          <w:rFonts w:ascii="Times New Roman" w:eastAsia="MS Mincho" w:hAnsi="Times New Roman"/>
          <w:noProof w:val="0"/>
          <w:sz w:val="22"/>
          <w:szCs w:val="22"/>
        </w:rPr>
        <w:t>[ Route</w:t>
      </w:r>
      <w:proofErr w:type="gramEnd"/>
      <w:r w:rsidRPr="002500B2">
        <w:rPr>
          <w:rFonts w:ascii="Times New Roman" w:eastAsia="MS Mincho" w:hAnsi="Times New Roman"/>
          <w:noProof w:val="0"/>
          <w:sz w:val="22"/>
          <w:szCs w:val="22"/>
        </w:rPr>
        <w:t>-Record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Batang" w:hAnsi="Times New Roman"/>
          <w:noProof w:val="0"/>
          <w:sz w:val="22"/>
          <w:szCs w:val="22"/>
          <w:lang w:eastAsia="ko-KR"/>
        </w:rPr>
        <w:t>*</w:t>
      </w:r>
      <w:proofErr w:type="gramStart"/>
      <w:r w:rsidRPr="002500B2">
        <w:rPr>
          <w:rFonts w:ascii="Times New Roman" w:eastAsia="MS Mincho" w:hAnsi="Times New Roman"/>
          <w:noProof w:val="0"/>
          <w:sz w:val="22"/>
          <w:szCs w:val="22"/>
        </w:rPr>
        <w:t>[ AVP</w:t>
      </w:r>
      <w:proofErr w:type="gramEnd"/>
      <w:r w:rsidRPr="002500B2">
        <w:rPr>
          <w:rFonts w:ascii="Times New Roman" w:eastAsia="MS Mincho" w:hAnsi="Times New Roman"/>
          <w:noProof w:val="0"/>
          <w:sz w:val="22"/>
          <w:szCs w:val="22"/>
        </w:rPr>
        <w:t xml:space="preserve"> ]</w:t>
      </w:r>
    </w:p>
    <w:p w:rsidR="002500B2" w:rsidRPr="002500B2" w:rsidRDefault="002500B2" w:rsidP="002500B2">
      <w:pPr>
        <w:pStyle w:val="Heading3"/>
        <w:rPr>
          <w:rFonts w:ascii="Times New Roman" w:hAnsi="Times New Roman"/>
          <w:b/>
          <w:sz w:val="22"/>
          <w:szCs w:val="22"/>
        </w:rPr>
      </w:pPr>
      <w:bookmarkStart w:id="18" w:name="_Toc381867860"/>
      <w:r w:rsidRPr="002500B2">
        <w:rPr>
          <w:rFonts w:ascii="Times New Roman" w:hAnsi="Times New Roman"/>
          <w:b/>
          <w:sz w:val="22"/>
          <w:szCs w:val="22"/>
        </w:rPr>
        <w:t>Abort-Session-Answer (ASA) command</w:t>
      </w:r>
      <w:bookmarkEnd w:id="18"/>
    </w:p>
    <w:p w:rsidR="002500B2" w:rsidRPr="002500B2" w:rsidRDefault="002500B2" w:rsidP="002500B2">
      <w:pPr>
        <w:rPr>
          <w:rFonts w:ascii="Times New Roman" w:eastAsia="Batang" w:hAnsi="Times New Roman" w:cs="Times New Roman"/>
          <w:lang w:eastAsia="ko-KR"/>
        </w:rPr>
      </w:pPr>
      <w:r w:rsidRPr="002500B2">
        <w:rPr>
          <w:rFonts w:ascii="Times New Roman" w:eastAsia="Calibri" w:hAnsi="Times New Roman" w:cs="Times New Roman"/>
        </w:rPr>
        <w:t>The ASA command, indicated by the Command-Code field set to 274 and the 'R' bit cleared in the Co</w:t>
      </w:r>
      <w:r w:rsidRPr="002500B2">
        <w:rPr>
          <w:rFonts w:ascii="Times New Roman" w:eastAsia="Calibri" w:hAnsi="Times New Roman" w:cs="Times New Roman"/>
        </w:rPr>
        <w:t>m</w:t>
      </w:r>
      <w:r w:rsidRPr="002500B2">
        <w:rPr>
          <w:rFonts w:ascii="Times New Roman" w:eastAsia="Calibri" w:hAnsi="Times New Roman" w:cs="Times New Roman"/>
        </w:rPr>
        <w:t>mand Flags field, is sent by the AF to the PCRF in response to the ASR command.</w:t>
      </w:r>
    </w:p>
    <w:p w:rsidR="002500B2" w:rsidRPr="002500B2" w:rsidRDefault="002500B2" w:rsidP="002500B2">
      <w:pPr>
        <w:rPr>
          <w:rFonts w:ascii="Times New Roman" w:eastAsia="Calibri" w:hAnsi="Times New Roman" w:cs="Times New Roman"/>
        </w:rPr>
      </w:pPr>
      <w:r w:rsidRPr="002500B2">
        <w:rPr>
          <w:rFonts w:ascii="Times New Roman" w:eastAsia="Calibri" w:hAnsi="Times New Roman" w:cs="Times New Roman"/>
        </w:rPr>
        <w:t>Message Format: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&lt;AS-Answer</w:t>
      </w:r>
      <w:proofErr w:type="gramStart"/>
      <w:r w:rsidRPr="002500B2">
        <w:rPr>
          <w:rFonts w:ascii="Times New Roman" w:eastAsia="MS Mincho" w:hAnsi="Times New Roman"/>
          <w:noProof w:val="0"/>
          <w:sz w:val="22"/>
          <w:szCs w:val="22"/>
        </w:rPr>
        <w:t>&gt;  :</w:t>
      </w:r>
      <w:proofErr w:type="gramEnd"/>
      <w:r w:rsidRPr="002500B2">
        <w:rPr>
          <w:rFonts w:ascii="Times New Roman" w:eastAsia="MS Mincho" w:hAnsi="Times New Roman"/>
          <w:noProof w:val="0"/>
          <w:sz w:val="22"/>
          <w:szCs w:val="22"/>
        </w:rPr>
        <w:t>:=  &lt; Diameter Header: 274, PXY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&lt; Session-Id &gt;</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Origin</w:t>
      </w:r>
      <w:proofErr w:type="gramEnd"/>
      <w:r w:rsidRPr="002500B2">
        <w:rPr>
          <w:rFonts w:ascii="Times New Roman" w:eastAsia="MS Mincho" w:hAnsi="Times New Roman"/>
          <w:noProof w:val="0"/>
          <w:sz w:val="22"/>
          <w:szCs w:val="22"/>
        </w:rPr>
        <w:t>-Realm }</w:t>
      </w:r>
    </w:p>
    <w:p w:rsidR="002500B2" w:rsidRPr="002500B2" w:rsidRDefault="002500B2" w:rsidP="002500B2">
      <w:pPr>
        <w:pStyle w:val="PL"/>
        <w:rPr>
          <w:rFonts w:ascii="Times New Roman" w:eastAsia="MS Mincho" w:hAnsi="Times New Roman"/>
          <w:sz w:val="22"/>
          <w:szCs w:val="22"/>
        </w:rPr>
      </w:pPr>
      <w:r w:rsidRPr="002500B2">
        <w:rPr>
          <w:rFonts w:ascii="Times New Roman" w:eastAsia="MS Mincho" w:hAnsi="Times New Roman"/>
          <w:sz w:val="22"/>
          <w:szCs w:val="22"/>
        </w:rPr>
        <w:lastRenderedPageBreak/>
        <w:tab/>
      </w:r>
      <w:r w:rsidRPr="002500B2">
        <w:rPr>
          <w:rFonts w:ascii="Times New Roman" w:eastAsia="MS Mincho" w:hAnsi="Times New Roman"/>
          <w:sz w:val="22"/>
          <w:szCs w:val="22"/>
        </w:rPr>
        <w:tab/>
      </w:r>
      <w:r w:rsidRPr="002500B2">
        <w:rPr>
          <w:rFonts w:ascii="Times New Roman" w:eastAsia="MS Mincho" w:hAnsi="Times New Roman"/>
          <w:sz w:val="22"/>
          <w:szCs w:val="22"/>
        </w:rPr>
        <w:tab/>
      </w:r>
      <w:r w:rsidRPr="002500B2">
        <w:rPr>
          <w:rFonts w:ascii="Times New Roman" w:eastAsia="MS Mincho" w:hAnsi="Times New Roman"/>
          <w:sz w:val="22"/>
          <w:szCs w:val="22"/>
        </w:rPr>
        <w:tab/>
        <w:t xml:space="preserve">  [ Result-Code ]</w:t>
      </w:r>
      <w:r w:rsidRPr="002500B2">
        <w:rPr>
          <w:rFonts w:ascii="Times New Roman" w:hAnsi="Times New Roman"/>
          <w:b/>
          <w:bCs/>
          <w:noProof w:val="0"/>
          <w:sz w:val="22"/>
          <w:szCs w:val="22"/>
        </w:rPr>
        <w:tab/>
      </w:r>
      <w:r w:rsidRPr="002500B2">
        <w:rPr>
          <w:rFonts w:ascii="Times New Roman" w:hAnsi="Times New Roman"/>
          <w:b/>
          <w:bCs/>
          <w:noProof w:val="0"/>
          <w:sz w:val="22"/>
          <w:szCs w:val="22"/>
        </w:rPr>
        <w:tab/>
        <w:t xml:space="preserv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hAnsi="Times New Roman"/>
          <w:noProof w:val="0"/>
          <w:sz w:val="22"/>
          <w:szCs w:val="22"/>
        </w:rPr>
        <w:t>[ Origin</w:t>
      </w:r>
      <w:proofErr w:type="gramEnd"/>
      <w:r w:rsidRPr="002500B2">
        <w:rPr>
          <w:rFonts w:ascii="Times New Roman" w:hAnsi="Times New Roman"/>
          <w:noProof w:val="0"/>
          <w:sz w:val="22"/>
          <w:szCs w:val="22"/>
        </w:rPr>
        <w:t>-State-Id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Error</w:t>
      </w:r>
      <w:proofErr w:type="gramEnd"/>
      <w:r w:rsidRPr="002500B2">
        <w:rPr>
          <w:rFonts w:ascii="Times New Roman" w:eastAsia="MS Mincho" w:hAnsi="Times New Roman"/>
          <w:noProof w:val="0"/>
          <w:sz w:val="22"/>
          <w:szCs w:val="22"/>
        </w:rPr>
        <w:t>-Message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Error</w:t>
      </w:r>
      <w:proofErr w:type="gramEnd"/>
      <w:r w:rsidRPr="002500B2">
        <w:rPr>
          <w:rFonts w:ascii="Times New Roman" w:eastAsia="MS Mincho" w:hAnsi="Times New Roman"/>
          <w:noProof w:val="0"/>
          <w:sz w:val="22"/>
          <w:szCs w:val="22"/>
        </w:rPr>
        <w:t>-Reporting-Host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Failed</w:t>
      </w:r>
      <w:proofErr w:type="gramEnd"/>
      <w:r w:rsidRPr="002500B2">
        <w:rPr>
          <w:rFonts w:ascii="Times New Roman" w:eastAsia="MS Mincho" w:hAnsi="Times New Roman"/>
          <w:noProof w:val="0"/>
          <w:sz w:val="22"/>
          <w:szCs w:val="22"/>
        </w:rPr>
        <w:t>-AVP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Redirect</w:t>
      </w:r>
      <w:proofErr w:type="gramEnd"/>
      <w:r w:rsidRPr="002500B2">
        <w:rPr>
          <w:rFonts w:ascii="Times New Roman" w:eastAsia="MS Mincho" w:hAnsi="Times New Roman"/>
          <w:noProof w:val="0"/>
          <w:sz w:val="22"/>
          <w:szCs w:val="22"/>
        </w:rPr>
        <w:t>-Host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Redirect</w:t>
      </w:r>
      <w:proofErr w:type="gramEnd"/>
      <w:r w:rsidRPr="002500B2">
        <w:rPr>
          <w:rFonts w:ascii="Times New Roman" w:eastAsia="MS Mincho" w:hAnsi="Times New Roman"/>
          <w:noProof w:val="0"/>
          <w:sz w:val="22"/>
          <w:szCs w:val="22"/>
        </w:rPr>
        <w:t>-Host-Usage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Redirect</w:t>
      </w:r>
      <w:proofErr w:type="gramEnd"/>
      <w:r w:rsidRPr="002500B2">
        <w:rPr>
          <w:rFonts w:ascii="Times New Roman" w:eastAsia="MS Mincho" w:hAnsi="Times New Roman"/>
          <w:noProof w:val="0"/>
          <w:sz w:val="22"/>
          <w:szCs w:val="22"/>
        </w:rPr>
        <w:t>-Max-Cache-Time ]</w:t>
      </w:r>
    </w:p>
    <w:p w:rsidR="002500B2" w:rsidRPr="002500B2" w:rsidRDefault="002500B2" w:rsidP="002500B2">
      <w:pPr>
        <w:pStyle w:val="PL"/>
        <w:rPr>
          <w:rFonts w:ascii="Times New Roman" w:eastAsia="MS Mincho"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Proxy</w:t>
      </w:r>
      <w:proofErr w:type="gramEnd"/>
      <w:r w:rsidRPr="002500B2">
        <w:rPr>
          <w:rFonts w:ascii="Times New Roman" w:eastAsia="MS Mincho" w:hAnsi="Times New Roman"/>
          <w:noProof w:val="0"/>
          <w:sz w:val="22"/>
          <w:szCs w:val="22"/>
        </w:rPr>
        <w:t>-Info ]</w:t>
      </w:r>
    </w:p>
    <w:p w:rsidR="002500B2" w:rsidRPr="002500B2" w:rsidRDefault="002500B2" w:rsidP="002500B2">
      <w:pPr>
        <w:pStyle w:val="PL"/>
        <w:rPr>
          <w:rFonts w:ascii="Times New Roman" w:hAnsi="Times New Roman"/>
          <w:noProof w:val="0"/>
          <w:sz w:val="22"/>
          <w:szCs w:val="22"/>
        </w:rPr>
      </w:pP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r>
      <w:r w:rsidRPr="002500B2">
        <w:rPr>
          <w:rFonts w:ascii="Times New Roman" w:eastAsia="MS Mincho" w:hAnsi="Times New Roman"/>
          <w:noProof w:val="0"/>
          <w:sz w:val="22"/>
          <w:szCs w:val="22"/>
        </w:rPr>
        <w:tab/>
        <w:t xml:space="preserve"> *</w:t>
      </w:r>
      <w:proofErr w:type="gramStart"/>
      <w:r w:rsidRPr="002500B2">
        <w:rPr>
          <w:rFonts w:ascii="Times New Roman" w:eastAsia="MS Mincho" w:hAnsi="Times New Roman"/>
          <w:noProof w:val="0"/>
          <w:sz w:val="22"/>
          <w:szCs w:val="22"/>
        </w:rPr>
        <w:t>[ AVP</w:t>
      </w:r>
      <w:proofErr w:type="gramEnd"/>
      <w:r w:rsidRPr="002500B2">
        <w:rPr>
          <w:rFonts w:ascii="Times New Roman" w:eastAsia="MS Mincho" w:hAnsi="Times New Roman"/>
          <w:noProof w:val="0"/>
          <w:sz w:val="22"/>
          <w:szCs w:val="22"/>
        </w:rPr>
        <w:t xml:space="preserve"> ]</w:t>
      </w:r>
    </w:p>
    <w:p w:rsidR="00BE2083" w:rsidRDefault="00BE2083" w:rsidP="002500B2">
      <w:pPr>
        <w:spacing w:after="0" w:line="360" w:lineRule="atLeast"/>
      </w:pPr>
    </w:p>
    <w:p w:rsidR="00BE2083" w:rsidRDefault="00BE2083" w:rsidP="002500B2">
      <w:pPr>
        <w:spacing w:after="0" w:line="360" w:lineRule="atLeast"/>
      </w:pPr>
    </w:p>
    <w:p w:rsidR="00BE2083" w:rsidRPr="00BE2083" w:rsidRDefault="00BE2083" w:rsidP="00BE2083">
      <w:pPr>
        <w:pStyle w:val="Heading1"/>
        <w:tabs>
          <w:tab w:val="left" w:pos="1140"/>
        </w:tabs>
        <w:ind w:left="1140" w:hanging="1140"/>
        <w:rPr>
          <w:rFonts w:ascii="Times New Roman" w:hAnsi="Times New Roman" w:cs="Times New Roman"/>
          <w:sz w:val="22"/>
          <w:szCs w:val="22"/>
        </w:rPr>
      </w:pPr>
      <w:bookmarkStart w:id="19" w:name="_Toc289954326"/>
      <w:r>
        <w:rPr>
          <w:rFonts w:ascii="Times New Roman" w:hAnsi="Times New Roman" w:cs="Times New Roman"/>
          <w:color w:val="auto"/>
          <w:sz w:val="32"/>
          <w:szCs w:val="32"/>
        </w:rPr>
        <w:t xml:space="preserve">2.2.3 </w:t>
      </w:r>
      <w:r w:rsidRPr="00BE2083">
        <w:rPr>
          <w:rFonts w:ascii="Times New Roman" w:hAnsi="Times New Roman" w:cs="Times New Roman"/>
          <w:color w:val="auto"/>
          <w:sz w:val="32"/>
          <w:szCs w:val="32"/>
        </w:rPr>
        <w:t xml:space="preserve">Diameter application for </w:t>
      </w:r>
      <w:proofErr w:type="spellStart"/>
      <w:r w:rsidRPr="00BE2083">
        <w:rPr>
          <w:rFonts w:ascii="Times New Roman" w:hAnsi="Times New Roman" w:cs="Times New Roman"/>
          <w:color w:val="auto"/>
          <w:sz w:val="32"/>
          <w:szCs w:val="32"/>
        </w:rPr>
        <w:t>Sh</w:t>
      </w:r>
      <w:proofErr w:type="spellEnd"/>
      <w:r w:rsidRPr="00BE2083">
        <w:rPr>
          <w:rFonts w:ascii="Times New Roman" w:hAnsi="Times New Roman" w:cs="Times New Roman"/>
          <w:color w:val="auto"/>
          <w:sz w:val="32"/>
          <w:szCs w:val="32"/>
        </w:rPr>
        <w:t xml:space="preserve"> interface</w:t>
      </w:r>
      <w:bookmarkEnd w:id="19"/>
    </w:p>
    <w:p w:rsidR="00BE2083" w:rsidRPr="00BE2083" w:rsidRDefault="00BE2083" w:rsidP="00BE2083">
      <w:pPr>
        <w:rPr>
          <w:rFonts w:ascii="Times New Roman" w:hAnsi="Times New Roman" w:cs="Times New Roman"/>
        </w:rPr>
      </w:pPr>
      <w:r w:rsidRPr="00BE2083">
        <w:rPr>
          <w:rFonts w:ascii="Times New Roman" w:hAnsi="Times New Roman" w:cs="Times New Roman"/>
        </w:rPr>
        <w:t>This clause specifies a Diameter application that allows a Diameter server and a Diameter client:</w:t>
      </w:r>
    </w:p>
    <w:p w:rsidR="00BE2083" w:rsidRPr="00BE2083" w:rsidRDefault="00BE2083" w:rsidP="00BE2083">
      <w:pPr>
        <w:pStyle w:val="B1"/>
        <w:rPr>
          <w:sz w:val="22"/>
          <w:szCs w:val="22"/>
        </w:rPr>
      </w:pPr>
      <w:r w:rsidRPr="00BE2083">
        <w:rPr>
          <w:sz w:val="22"/>
          <w:szCs w:val="22"/>
        </w:rPr>
        <w:t>-</w:t>
      </w:r>
      <w:r w:rsidRPr="00BE2083">
        <w:rPr>
          <w:sz w:val="22"/>
          <w:szCs w:val="22"/>
        </w:rPr>
        <w:tab/>
      </w:r>
      <w:proofErr w:type="gramStart"/>
      <w:r w:rsidRPr="00BE2083">
        <w:rPr>
          <w:sz w:val="22"/>
          <w:szCs w:val="22"/>
        </w:rPr>
        <w:t>to</w:t>
      </w:r>
      <w:proofErr w:type="gramEnd"/>
      <w:r w:rsidRPr="00BE2083">
        <w:rPr>
          <w:sz w:val="22"/>
          <w:szCs w:val="22"/>
        </w:rPr>
        <w:t xml:space="preserve"> download and update transparent and non-transparent user data</w:t>
      </w:r>
    </w:p>
    <w:p w:rsidR="00BE2083" w:rsidRPr="00BE2083" w:rsidRDefault="00BE2083" w:rsidP="00BE2083">
      <w:pPr>
        <w:pStyle w:val="B1"/>
        <w:rPr>
          <w:sz w:val="22"/>
          <w:szCs w:val="22"/>
        </w:rPr>
      </w:pPr>
      <w:r w:rsidRPr="00BE2083">
        <w:rPr>
          <w:sz w:val="22"/>
          <w:szCs w:val="22"/>
        </w:rPr>
        <w:t>-</w:t>
      </w:r>
      <w:r w:rsidRPr="00BE2083">
        <w:rPr>
          <w:sz w:val="22"/>
          <w:szCs w:val="22"/>
        </w:rPr>
        <w:tab/>
      </w:r>
      <w:proofErr w:type="gramStart"/>
      <w:r w:rsidRPr="00BE2083">
        <w:rPr>
          <w:sz w:val="22"/>
          <w:szCs w:val="22"/>
        </w:rPr>
        <w:t>to</w:t>
      </w:r>
      <w:proofErr w:type="gramEnd"/>
      <w:r w:rsidRPr="00BE2083">
        <w:rPr>
          <w:sz w:val="22"/>
          <w:szCs w:val="22"/>
        </w:rPr>
        <w:t xml:space="preserve"> request and send notifications on changes on user data</w:t>
      </w:r>
    </w:p>
    <w:p w:rsidR="00BE2083" w:rsidRPr="00BE2083" w:rsidRDefault="00BE2083" w:rsidP="00BE2083">
      <w:pPr>
        <w:rPr>
          <w:rFonts w:ascii="Times New Roman" w:hAnsi="Times New Roman" w:cs="Times New Roman"/>
        </w:rPr>
      </w:pPr>
      <w:r w:rsidRPr="00BE2083">
        <w:rPr>
          <w:rFonts w:ascii="Times New Roman" w:hAnsi="Times New Roman" w:cs="Times New Roman"/>
        </w:rPr>
        <w:t xml:space="preserve">The </w:t>
      </w:r>
      <w:proofErr w:type="spellStart"/>
      <w:r w:rsidRPr="00BE2083">
        <w:rPr>
          <w:rFonts w:ascii="Times New Roman" w:hAnsi="Times New Roman" w:cs="Times New Roman"/>
        </w:rPr>
        <w:t>Sh</w:t>
      </w:r>
      <w:proofErr w:type="spellEnd"/>
      <w:r w:rsidRPr="00BE2083">
        <w:rPr>
          <w:rFonts w:ascii="Times New Roman" w:hAnsi="Times New Roman" w:cs="Times New Roman"/>
        </w:rPr>
        <w:t xml:space="preserve"> interface protocol is defined as an IETF vendor specific Diameter application, where the ve</w:t>
      </w:r>
      <w:r w:rsidRPr="00BE2083">
        <w:rPr>
          <w:rFonts w:ascii="Times New Roman" w:hAnsi="Times New Roman" w:cs="Times New Roman"/>
        </w:rPr>
        <w:t>n</w:t>
      </w:r>
      <w:r w:rsidRPr="00BE2083">
        <w:rPr>
          <w:rFonts w:ascii="Times New Roman" w:hAnsi="Times New Roman" w:cs="Times New Roman"/>
        </w:rPr>
        <w:t>dor is 3GPP. The vendor identifier assigned by IANA to 3GPP (</w:t>
      </w:r>
      <w:hyperlink r:id="rId15" w:history="1">
        <w:r w:rsidRPr="00BE2083">
          <w:rPr>
            <w:rFonts w:ascii="Times New Roman" w:hAnsi="Times New Roman" w:cs="Times New Roman"/>
          </w:rPr>
          <w:t xml:space="preserve"> http://www.iana.org/assignments/enterprise-numbers</w:t>
        </w:r>
      </w:hyperlink>
      <w:r w:rsidRPr="00BE2083">
        <w:rPr>
          <w:rFonts w:ascii="Times New Roman" w:hAnsi="Times New Roman" w:cs="Times New Roman"/>
        </w:rPr>
        <w:t>) is 10415.</w:t>
      </w:r>
    </w:p>
    <w:p w:rsidR="00BE2083" w:rsidRPr="00BE2083" w:rsidRDefault="00BE2083" w:rsidP="00BE2083">
      <w:pPr>
        <w:rPr>
          <w:rFonts w:ascii="Times New Roman" w:hAnsi="Times New Roman" w:cs="Times New Roman"/>
        </w:rPr>
      </w:pPr>
      <w:r w:rsidRPr="00BE2083">
        <w:rPr>
          <w:rFonts w:ascii="Times New Roman" w:hAnsi="Times New Roman" w:cs="Times New Roman"/>
        </w:rPr>
        <w:t xml:space="preserve">The Diameter application identifier assigned to the </w:t>
      </w:r>
      <w:proofErr w:type="spellStart"/>
      <w:r w:rsidRPr="00BE2083">
        <w:rPr>
          <w:rFonts w:ascii="Times New Roman" w:hAnsi="Times New Roman" w:cs="Times New Roman"/>
        </w:rPr>
        <w:t>Sh</w:t>
      </w:r>
      <w:proofErr w:type="spellEnd"/>
      <w:r w:rsidRPr="00BE2083">
        <w:rPr>
          <w:rFonts w:ascii="Times New Roman" w:hAnsi="Times New Roman" w:cs="Times New Roman"/>
        </w:rPr>
        <w:t xml:space="preserve"> interface application is </w:t>
      </w:r>
      <w:r w:rsidRPr="00BE2083">
        <w:rPr>
          <w:rFonts w:ascii="Times New Roman" w:hAnsi="Times New Roman" w:cs="Times New Roman"/>
          <w:lang w:val="en-AU"/>
        </w:rPr>
        <w:t>16777217</w:t>
      </w:r>
      <w:r w:rsidRPr="00BE2083">
        <w:rPr>
          <w:rFonts w:ascii="Times New Roman" w:hAnsi="Times New Roman" w:cs="Times New Roman"/>
        </w:rPr>
        <w:t xml:space="preserve"> (allocated by IANA).</w:t>
      </w:r>
    </w:p>
    <w:p w:rsidR="00BE2083" w:rsidRPr="00BE2083" w:rsidRDefault="00BE2083" w:rsidP="00BE2083">
      <w:pPr>
        <w:rPr>
          <w:rFonts w:ascii="Times New Roman" w:hAnsi="Times New Roman" w:cs="Times New Roman"/>
        </w:rPr>
      </w:pPr>
    </w:p>
    <w:p w:rsidR="00BE2083" w:rsidRPr="00BE2083" w:rsidRDefault="00BE2083" w:rsidP="00BE2083">
      <w:pPr>
        <w:pStyle w:val="Heading3"/>
        <w:ind w:left="0" w:firstLine="0"/>
        <w:rPr>
          <w:rFonts w:ascii="Times New Roman" w:hAnsi="Times New Roman"/>
          <w:b/>
          <w:sz w:val="22"/>
          <w:szCs w:val="22"/>
          <w:lang w:val="en-US"/>
        </w:rPr>
      </w:pPr>
      <w:bookmarkStart w:id="20" w:name="UDR"/>
      <w:bookmarkStart w:id="21" w:name="_Toc289954328"/>
      <w:bookmarkEnd w:id="20"/>
      <w:r w:rsidRPr="00BE2083">
        <w:rPr>
          <w:rFonts w:ascii="Times New Roman" w:hAnsi="Times New Roman"/>
          <w:b/>
          <w:sz w:val="22"/>
          <w:szCs w:val="22"/>
          <w:lang w:val="en-US"/>
        </w:rPr>
        <w:t>User-Data-Request (UDR) Command</w:t>
      </w:r>
      <w:bookmarkEnd w:id="21"/>
    </w:p>
    <w:p w:rsidR="00BE2083" w:rsidRPr="00BE2083" w:rsidRDefault="00BE2083" w:rsidP="00BE2083">
      <w:pPr>
        <w:rPr>
          <w:rFonts w:ascii="Times New Roman" w:hAnsi="Times New Roman" w:cs="Times New Roman"/>
        </w:rPr>
      </w:pPr>
      <w:r w:rsidRPr="00BE2083">
        <w:rPr>
          <w:rFonts w:ascii="Times New Roman" w:hAnsi="Times New Roman" w:cs="Times New Roman"/>
        </w:rPr>
        <w:t>The User-Data-Request (UDR) command, indicated by the Command-Code field set to 306 and the ‘R’ bit set in the Command Flags field, is sent by a Diameter client to a Diameter server in order to request user data.</w:t>
      </w:r>
    </w:p>
    <w:p w:rsidR="00BE2083" w:rsidRPr="00BE2083" w:rsidRDefault="00BE2083" w:rsidP="00BE2083">
      <w:pPr>
        <w:rPr>
          <w:rFonts w:ascii="Times New Roman" w:hAnsi="Times New Roman" w:cs="Times New Roman"/>
        </w:rPr>
      </w:pPr>
      <w:r w:rsidRPr="00BE2083">
        <w:rPr>
          <w:rFonts w:ascii="Times New Roman" w:hAnsi="Times New Roman" w:cs="Times New Roman"/>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&lt; User-Data -Request</w:t>
      </w:r>
      <w:proofErr w:type="gramStart"/>
      <w:r w:rsidRPr="00BE2083">
        <w:rPr>
          <w:rFonts w:ascii="Times New Roman" w:hAnsi="Times New Roman" w:cs="Times New Roman"/>
        </w:rPr>
        <w:t>&gt; :</w:t>
      </w:r>
      <w:proofErr w:type="gramEnd"/>
      <w:r w:rsidRPr="00BE2083">
        <w:rPr>
          <w:rFonts w:ascii="Times New Roman" w:hAnsi="Times New Roman" w:cs="Times New Roman"/>
        </w:rPr>
        <w:t>:=</w:t>
      </w:r>
      <w:r w:rsidRPr="00BE2083">
        <w:rPr>
          <w:rFonts w:ascii="Times New Roman" w:hAnsi="Times New Roman" w:cs="Times New Roman"/>
        </w:rPr>
        <w:tab/>
        <w:t>&lt; Diameter Header: 306, REQ, PXY, 16777217 &gt;</w:t>
      </w:r>
    </w:p>
    <w:p w:rsidR="00BE2083" w:rsidRPr="00BE2083" w:rsidRDefault="00BE2083" w:rsidP="00BE2083">
      <w:pPr>
        <w:spacing w:after="0"/>
        <w:ind w:left="852"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&lt; Session-Id &gt;</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2880" w:firstLine="720"/>
        <w:rPr>
          <w:rFonts w:ascii="Times New Roman" w:hAnsi="Times New Roman" w:cs="Times New Roman"/>
        </w:rPr>
      </w:pPr>
      <w:r>
        <w:rPr>
          <w:rFonts w:ascii="Times New Roman" w:hAnsi="Times New Roman" w:cs="Times New Roman"/>
        </w:rPr>
        <w:t xml:space="preserve"> </w:t>
      </w:r>
      <w:proofErr w:type="gramStart"/>
      <w:r w:rsidRPr="00BE2083">
        <w:rPr>
          <w:rFonts w:ascii="Times New Roman" w:hAnsi="Times New Roman" w:cs="Times New Roman"/>
        </w:rPr>
        <w:t>{ Auth</w:t>
      </w:r>
      <w:proofErr w:type="gramEnd"/>
      <w:r w:rsidRPr="00BE2083">
        <w:rPr>
          <w:rFonts w:ascii="Times New Roman" w:hAnsi="Times New Roman" w:cs="Times New Roman"/>
        </w:rPr>
        <w:t>-Session-State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Destination</w:t>
      </w:r>
      <w:proofErr w:type="gramEnd"/>
      <w:r w:rsidRPr="00BE2083">
        <w:rPr>
          <w:rFonts w:ascii="Times New Roman" w:hAnsi="Times New Roman" w:cs="Times New Roman"/>
        </w:rPr>
        <w:t>-Host ]</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Destination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Supported</w:t>
      </w:r>
      <w:proofErr w:type="gramEnd"/>
      <w:r w:rsidRPr="00BE2083">
        <w:rPr>
          <w:rFonts w:ascii="Times New Roman" w:hAnsi="Times New Roman" w:cs="Times New Roman"/>
          <w:bCs/>
        </w:rPr>
        <w:t>-Features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User</w:t>
      </w:r>
      <w:proofErr w:type="gramEnd"/>
      <w:r w:rsidRPr="00BE2083">
        <w:rPr>
          <w:rFonts w:ascii="Times New Roman" w:hAnsi="Times New Roman" w:cs="Times New Roman"/>
          <w:bCs/>
        </w:rPr>
        <w:t>-Identity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-PSI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-IMPU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Server</w:t>
      </w:r>
      <w:proofErr w:type="gramEnd"/>
      <w:r w:rsidRPr="00BE2083">
        <w:rPr>
          <w:rFonts w:ascii="Times New Roman" w:hAnsi="Times New Roman" w:cs="Times New Roman"/>
          <w:bCs/>
        </w:rPr>
        <w:t>-Name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Service</w:t>
      </w:r>
      <w:proofErr w:type="gramEnd"/>
      <w:r w:rsidRPr="00BE2083">
        <w:rPr>
          <w:rFonts w:ascii="Times New Roman" w:hAnsi="Times New Roman" w:cs="Times New Roman"/>
          <w:bCs/>
        </w:rPr>
        <w:t>-Indication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lastRenderedPageBreak/>
        <w:t>*</w:t>
      </w:r>
      <w:proofErr w:type="gramStart"/>
      <w:r w:rsidRPr="00BE2083">
        <w:rPr>
          <w:rFonts w:ascii="Times New Roman" w:hAnsi="Times New Roman" w:cs="Times New Roman"/>
          <w:bCs/>
        </w:rPr>
        <w:t>{ Data</w:t>
      </w:r>
      <w:proofErr w:type="gramEnd"/>
      <w:r w:rsidRPr="00BE2083">
        <w:rPr>
          <w:rFonts w:ascii="Times New Roman" w:hAnsi="Times New Roman" w:cs="Times New Roman"/>
          <w:bCs/>
        </w:rPr>
        <w:t>-Reference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Identity</w:t>
      </w:r>
      <w:proofErr w:type="gramEnd"/>
      <w:r w:rsidRPr="00BE2083">
        <w:rPr>
          <w:rFonts w:ascii="Times New Roman" w:hAnsi="Times New Roman" w:cs="Times New Roman"/>
          <w:bCs/>
        </w:rPr>
        <w:t>-Set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Requested</w:t>
      </w:r>
      <w:proofErr w:type="gramEnd"/>
      <w:r w:rsidRPr="00BE2083">
        <w:rPr>
          <w:rFonts w:ascii="Times New Roman" w:hAnsi="Times New Roman" w:cs="Times New Roman"/>
          <w:bCs/>
        </w:rPr>
        <w:t>-Domain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Current</w:t>
      </w:r>
      <w:proofErr w:type="gramEnd"/>
      <w:r w:rsidRPr="00BE2083">
        <w:rPr>
          <w:rFonts w:ascii="Times New Roman" w:hAnsi="Times New Roman" w:cs="Times New Roman"/>
          <w:bCs/>
        </w:rPr>
        <w:t>-Location ]</w:t>
      </w:r>
    </w:p>
    <w:p w:rsidR="00BE2083" w:rsidRPr="00BE2083" w:rsidRDefault="00BE2083" w:rsidP="00BE2083">
      <w:pPr>
        <w:spacing w:after="0"/>
        <w:ind w:left="3408" w:firstLine="284"/>
        <w:rPr>
          <w:rFonts w:ascii="Times New Roman" w:hAnsi="Times New Roman" w:cs="Times New Roman"/>
          <w:bCs/>
          <w:lang w:val="sv-SE"/>
        </w:rPr>
      </w:pPr>
      <w:r w:rsidRPr="00BE2083">
        <w:rPr>
          <w:rFonts w:ascii="Times New Roman" w:hAnsi="Times New Roman" w:cs="Times New Roman"/>
          <w:bCs/>
          <w:lang w:val="sv-SE"/>
        </w:rPr>
        <w:t xml:space="preserve">*[ DSAI-Tag ] </w:t>
      </w:r>
    </w:p>
    <w:p w:rsidR="00BE2083" w:rsidRPr="00BE2083" w:rsidRDefault="00BE2083" w:rsidP="00BE2083">
      <w:pPr>
        <w:spacing w:after="0"/>
        <w:ind w:left="3408" w:firstLine="284"/>
        <w:rPr>
          <w:rFonts w:ascii="Times New Roman" w:hAnsi="Times New Roman" w:cs="Times New Roman"/>
          <w:bCs/>
          <w:lang w:val="sv-SE"/>
        </w:rPr>
      </w:pPr>
      <w:r w:rsidRPr="00BE2083">
        <w:rPr>
          <w:rFonts w:ascii="Times New Roman" w:hAnsi="Times New Roman" w:cs="Times New Roman"/>
          <w:bCs/>
          <w:lang w:val="sv-SE"/>
        </w:rPr>
        <w:t xml:space="preserve">[ Session-Priority ] </w:t>
      </w:r>
    </w:p>
    <w:p w:rsidR="00BE2083" w:rsidRPr="00BE2083" w:rsidRDefault="00BE2083" w:rsidP="00BE2083">
      <w:pPr>
        <w:numPr>
          <w:ins w:id="22" w:author="Unknown"/>
        </w:numPr>
        <w:spacing w:after="0"/>
        <w:ind w:left="3408" w:firstLine="284"/>
        <w:rPr>
          <w:rFonts w:ascii="Times New Roman" w:hAnsi="Times New Roman" w:cs="Times New Roman"/>
        </w:rPr>
      </w:pPr>
      <w:proofErr w:type="gramStart"/>
      <w:r w:rsidRPr="00BE2083">
        <w:rPr>
          <w:rFonts w:ascii="Times New Roman" w:hAnsi="Times New Roman" w:cs="Times New Roman"/>
        </w:rPr>
        <w:t>[ User</w:t>
      </w:r>
      <w:proofErr w:type="gramEnd"/>
      <w:r w:rsidRPr="00BE2083">
        <w:rPr>
          <w:rFonts w:ascii="Times New Roman" w:hAnsi="Times New Roman" w:cs="Times New Roman"/>
        </w:rPr>
        <w:t>-Name ]</w:t>
      </w:r>
    </w:p>
    <w:p w:rsidR="00BE2083" w:rsidRPr="00BE2083" w:rsidRDefault="00BE2083" w:rsidP="00BE2083">
      <w:pPr>
        <w:spacing w:after="0"/>
        <w:ind w:left="3408" w:firstLine="284"/>
        <w:rPr>
          <w:rFonts w:ascii="Times New Roman" w:hAnsi="Times New Roman" w:cs="Times New Roman"/>
          <w:bCs/>
          <w:lang w:val="sv-SE"/>
        </w:rPr>
      </w:pPr>
      <w:r w:rsidRPr="00BE2083">
        <w:rPr>
          <w:rFonts w:ascii="Times New Roman" w:hAnsi="Times New Roman" w:cs="Times New Roman"/>
          <w:bCs/>
          <w:lang w:val="sv-SE"/>
        </w:rPr>
        <w:t>[ Requested-Nodes ]</w:t>
      </w:r>
    </w:p>
    <w:p w:rsidR="00BE2083" w:rsidRPr="00BE2083" w:rsidRDefault="00BE2083" w:rsidP="00BE2083">
      <w:pPr>
        <w:spacing w:after="0"/>
        <w:ind w:left="3408" w:firstLine="284"/>
        <w:rPr>
          <w:rFonts w:ascii="Times New Roman" w:hAnsi="Times New Roman" w:cs="Times New Roman"/>
          <w:bCs/>
          <w:lang w:val="sv-SE"/>
        </w:rPr>
      </w:pPr>
      <w:proofErr w:type="gramStart"/>
      <w:r w:rsidRPr="00BE2083">
        <w:rPr>
          <w:rFonts w:ascii="Times New Roman" w:hAnsi="Times New Roman" w:cs="Times New Roman"/>
          <w:bCs/>
        </w:rPr>
        <w:t>[ Serving</w:t>
      </w:r>
      <w:proofErr w:type="gramEnd"/>
      <w:r w:rsidRPr="00BE2083">
        <w:rPr>
          <w:rFonts w:ascii="Times New Roman" w:hAnsi="Times New Roman" w:cs="Times New Roman"/>
          <w:bCs/>
        </w:rPr>
        <w:t>-Node-Indication ]</w:t>
      </w:r>
    </w:p>
    <w:p w:rsidR="00BE2083" w:rsidRPr="00BE2083" w:rsidRDefault="00BE2083" w:rsidP="00BE2083">
      <w:pPr>
        <w:spacing w:after="0"/>
        <w:ind w:firstLine="284"/>
        <w:rPr>
          <w:rFonts w:ascii="Times New Roman" w:hAnsi="Times New Roman" w:cs="Times New Roman"/>
          <w:lang w:val="sv-SE"/>
        </w:rPr>
      </w:pP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sidRPr="00BE2083">
        <w:rPr>
          <w:rFonts w:ascii="Times New Roman" w:hAnsi="Times New Roman" w:cs="Times New Roman"/>
          <w:lang w:val="sv-SE"/>
        </w:rPr>
        <w:t>*[ AVP ]</w:t>
      </w:r>
    </w:p>
    <w:p w:rsidR="00BE2083" w:rsidRPr="00BE2083" w:rsidRDefault="00BE2083" w:rsidP="00BE2083">
      <w:pPr>
        <w:spacing w:after="0"/>
        <w:rPr>
          <w:rFonts w:ascii="Times New Roman" w:hAnsi="Times New Roman" w:cs="Times New Roman"/>
          <w:lang w:val="sv-SE"/>
        </w:rPr>
      </w:pP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sidRPr="00BE2083">
        <w:rPr>
          <w:rFonts w:ascii="Times New Roman" w:hAnsi="Times New Roman" w:cs="Times New Roman"/>
          <w:lang w:val="sv-SE"/>
        </w:rPr>
        <w:t>*[ Proxy-Info ]</w:t>
      </w:r>
    </w:p>
    <w:p w:rsidR="00BE2083" w:rsidRPr="00BE2083" w:rsidRDefault="00BE2083" w:rsidP="00BE2083">
      <w:pPr>
        <w:rPr>
          <w:rFonts w:ascii="Times New Roman" w:hAnsi="Times New Roman" w:cs="Times New Roman"/>
        </w:rPr>
      </w:pP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Pr>
          <w:rFonts w:ascii="Times New Roman" w:hAnsi="Times New Roman" w:cs="Times New Roman"/>
          <w:lang w:val="sv-SE"/>
        </w:rPr>
        <w:tab/>
      </w: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BE2083" w:rsidRPr="00BE2083" w:rsidRDefault="00BE2083" w:rsidP="00BE2083">
      <w:pPr>
        <w:pStyle w:val="Heading3"/>
        <w:ind w:left="0" w:firstLine="0"/>
        <w:rPr>
          <w:rFonts w:ascii="Times New Roman" w:hAnsi="Times New Roman"/>
          <w:b/>
          <w:sz w:val="22"/>
          <w:szCs w:val="22"/>
        </w:rPr>
      </w:pPr>
      <w:bookmarkStart w:id="23" w:name="UDA"/>
      <w:bookmarkStart w:id="24" w:name="_Toc289954329"/>
      <w:bookmarkEnd w:id="23"/>
      <w:r w:rsidRPr="00BE2083">
        <w:rPr>
          <w:rFonts w:ascii="Times New Roman" w:hAnsi="Times New Roman"/>
          <w:b/>
          <w:sz w:val="22"/>
          <w:szCs w:val="22"/>
        </w:rPr>
        <w:t>User-Data-Answer (UDA) Command</w:t>
      </w:r>
      <w:bookmarkEnd w:id="24"/>
    </w:p>
    <w:p w:rsidR="00BE2083" w:rsidRPr="00BE2083" w:rsidRDefault="00BE2083" w:rsidP="00BE2083">
      <w:pPr>
        <w:rPr>
          <w:rFonts w:ascii="Times New Roman" w:hAnsi="Times New Roman" w:cs="Times New Roman"/>
        </w:rPr>
      </w:pPr>
      <w:r w:rsidRPr="00BE2083">
        <w:rPr>
          <w:rFonts w:ascii="Times New Roman" w:hAnsi="Times New Roman" w:cs="Times New Roman"/>
        </w:rPr>
        <w:t>The User-Data-Answer (UDA) command, indicated by the Command-Code field set to 306 and the ‘R’ bit cleared in the Command Flags field, is sent by a server in response to the User-Data-Request co</w:t>
      </w:r>
      <w:r w:rsidRPr="00BE2083">
        <w:rPr>
          <w:rFonts w:ascii="Times New Roman" w:hAnsi="Times New Roman" w:cs="Times New Roman"/>
        </w:rPr>
        <w:t>m</w:t>
      </w:r>
      <w:r w:rsidRPr="00BE2083">
        <w:rPr>
          <w:rFonts w:ascii="Times New Roman" w:hAnsi="Times New Roman" w:cs="Times New Roman"/>
        </w:rPr>
        <w:t>mand. The Experimental-Result AVP may contain one of the values defined in section 6.2 or in 3GPP TS 29.229 [6].</w:t>
      </w:r>
    </w:p>
    <w:p w:rsidR="00BE2083" w:rsidRPr="00BE2083" w:rsidRDefault="00BE2083" w:rsidP="00BE2083">
      <w:pPr>
        <w:rPr>
          <w:rFonts w:ascii="Times New Roman" w:hAnsi="Times New Roman" w:cs="Times New Roman"/>
        </w:rPr>
      </w:pPr>
      <w:r w:rsidRPr="00BE2083">
        <w:rPr>
          <w:rFonts w:ascii="Times New Roman" w:hAnsi="Times New Roman" w:cs="Times New Roman"/>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 xml:space="preserve">&lt; User-Data-Answer </w:t>
      </w:r>
      <w:proofErr w:type="gramStart"/>
      <w:r w:rsidRPr="00BE2083">
        <w:rPr>
          <w:rFonts w:ascii="Times New Roman" w:hAnsi="Times New Roman" w:cs="Times New Roman"/>
        </w:rPr>
        <w:t>&gt; :</w:t>
      </w:r>
      <w:proofErr w:type="gramEnd"/>
      <w:r w:rsidRPr="00BE2083">
        <w:rPr>
          <w:rFonts w:ascii="Times New Roman" w:hAnsi="Times New Roman" w:cs="Times New Roman"/>
        </w:rPr>
        <w:t>:=</w:t>
      </w:r>
      <w:r w:rsidRPr="00BE2083">
        <w:rPr>
          <w:rFonts w:ascii="Times New Roman" w:hAnsi="Times New Roman" w:cs="Times New Roman"/>
        </w:rPr>
        <w:tab/>
      </w:r>
      <w:r w:rsidRPr="00BE2083">
        <w:rPr>
          <w:rFonts w:ascii="Times New Roman" w:hAnsi="Times New Roman" w:cs="Times New Roman"/>
        </w:rPr>
        <w:tab/>
        <w:t>&lt; Diameter Header: 306, PXY, 16777217 &gt;</w:t>
      </w:r>
    </w:p>
    <w:p w:rsidR="00BE2083" w:rsidRPr="00BE2083" w:rsidRDefault="00BE2083" w:rsidP="00BE2083">
      <w:pPr>
        <w:spacing w:after="0"/>
        <w:ind w:left="568"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&lt; Session-Id &gt;</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Result</w:t>
      </w:r>
      <w:proofErr w:type="gramEnd"/>
      <w:r w:rsidRPr="00BE2083">
        <w:rPr>
          <w:rFonts w:ascii="Times New Roman" w:hAnsi="Times New Roman" w:cs="Times New Roman"/>
        </w:rPr>
        <w:t>-Code ]</w:t>
      </w:r>
    </w:p>
    <w:p w:rsidR="00BE2083" w:rsidRPr="00BE2083" w:rsidRDefault="00BE2083" w:rsidP="00BE2083">
      <w:pPr>
        <w:spacing w:after="0"/>
        <w:ind w:left="3600" w:firstLine="720"/>
        <w:rPr>
          <w:rFonts w:ascii="Times New Roman" w:hAnsi="Times New Roman" w:cs="Times New Roman"/>
        </w:rPr>
      </w:pPr>
      <w:proofErr w:type="gramStart"/>
      <w:r w:rsidRPr="00BE2083">
        <w:rPr>
          <w:rFonts w:ascii="Times New Roman" w:hAnsi="Times New Roman" w:cs="Times New Roman"/>
        </w:rPr>
        <w:t>[ Experimental</w:t>
      </w:r>
      <w:proofErr w:type="gramEnd"/>
      <w:r w:rsidRPr="00BE2083">
        <w:rPr>
          <w:rFonts w:ascii="Times New Roman" w:hAnsi="Times New Roman" w:cs="Times New Roman"/>
        </w:rPr>
        <w:t>-Result ]</w:t>
      </w:r>
    </w:p>
    <w:p w:rsidR="00BE2083" w:rsidRPr="00BE2083" w:rsidRDefault="00BE2083" w:rsidP="00BE2083">
      <w:pPr>
        <w:spacing w:after="0"/>
        <w:rPr>
          <w:rFonts w:ascii="Times New Roman" w:hAnsi="Times New Roman" w:cs="Times New Roman"/>
        </w:rPr>
      </w:pPr>
      <w:r>
        <w:rPr>
          <w:rFonts w:ascii="Times New Roman" w:hAnsi="Times New Roman" w:cs="Times New Roman"/>
        </w:rPr>
        <w:t xml:space="preserve">                                                                              </w:t>
      </w:r>
      <w:proofErr w:type="gramStart"/>
      <w:r w:rsidRPr="00BE2083">
        <w:rPr>
          <w:rFonts w:ascii="Times New Roman" w:hAnsi="Times New Roman" w:cs="Times New Roman"/>
        </w:rPr>
        <w:t>{ Auth</w:t>
      </w:r>
      <w:proofErr w:type="gramEnd"/>
      <w:r w:rsidRPr="00BE2083">
        <w:rPr>
          <w:rFonts w:ascii="Times New Roman" w:hAnsi="Times New Roman" w:cs="Times New Roman"/>
        </w:rPr>
        <w:t>-Session-State }</w:t>
      </w:r>
    </w:p>
    <w:p w:rsidR="00BE2083" w:rsidRPr="00BE2083" w:rsidRDefault="00BE2083" w:rsidP="00BE2083">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BE2083">
        <w:rPr>
          <w:rFonts w:ascii="Times New Roman" w:hAnsi="Times New Roman" w:cs="Times New Roman"/>
        </w:rPr>
        <w:t>{ Origin</w:t>
      </w:r>
      <w:proofErr w:type="gramEnd"/>
      <w:r w:rsidRPr="00BE2083">
        <w:rPr>
          <w:rFonts w:ascii="Times New Roman" w:hAnsi="Times New Roman" w:cs="Times New Roman"/>
        </w:rPr>
        <w:t>-Host }</w:t>
      </w:r>
    </w:p>
    <w:p w:rsidR="00BE2083" w:rsidRPr="00BE2083" w:rsidRDefault="00BE2083" w:rsidP="00BE2083">
      <w:pPr>
        <w:spacing w:after="0"/>
        <w:ind w:left="3600" w:firstLine="720"/>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884"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Supported</w:t>
      </w:r>
      <w:proofErr w:type="gramEnd"/>
      <w:r w:rsidRPr="00BE2083">
        <w:rPr>
          <w:rFonts w:ascii="Times New Roman" w:hAnsi="Times New Roman" w:cs="Times New Roman"/>
          <w:bCs/>
        </w:rPr>
        <w:t>-Features ]</w:t>
      </w:r>
    </w:p>
    <w:p w:rsidR="00BE2083" w:rsidRPr="00BE2083" w:rsidRDefault="00BE2083" w:rsidP="00BE2083">
      <w:pPr>
        <w:spacing w:after="0"/>
        <w:ind w:left="3600" w:firstLine="568"/>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-PSI ]</w:t>
      </w:r>
    </w:p>
    <w:p w:rsidR="00BE2083" w:rsidRPr="00BE2083" w:rsidRDefault="00BE2083" w:rsidP="00BE2083">
      <w:pPr>
        <w:spacing w:after="0"/>
        <w:ind w:left="3600" w:firstLine="568"/>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-IMPU ]</w:t>
      </w:r>
    </w:p>
    <w:p w:rsidR="00BE2083" w:rsidRPr="00BE2083" w:rsidRDefault="00BE2083" w:rsidP="00BE2083">
      <w:pPr>
        <w:spacing w:after="0"/>
        <w:ind w:left="3600" w:firstLine="568"/>
        <w:rPr>
          <w:rFonts w:ascii="Times New Roman" w:hAnsi="Times New Roman" w:cs="Times New Roman"/>
          <w:bCs/>
        </w:rPr>
      </w:pPr>
      <w:r w:rsidRPr="00BE2083">
        <w:rPr>
          <w:rFonts w:ascii="Times New Roman" w:hAnsi="Times New Roman" w:cs="Times New Roman"/>
          <w:bCs/>
        </w:rPr>
        <w:t xml:space="preserve"> </w:t>
      </w:r>
      <w:proofErr w:type="gramStart"/>
      <w:r w:rsidRPr="00BE2083">
        <w:rPr>
          <w:rFonts w:ascii="Times New Roman" w:hAnsi="Times New Roman" w:cs="Times New Roman"/>
          <w:bCs/>
        </w:rPr>
        <w:t>[ User</w:t>
      </w:r>
      <w:proofErr w:type="gramEnd"/>
      <w:r w:rsidRPr="00BE2083">
        <w:rPr>
          <w:rFonts w:ascii="Times New Roman" w:hAnsi="Times New Roman" w:cs="Times New Roman"/>
          <w:bCs/>
        </w:rPr>
        <w:t>-Data ]</w:t>
      </w:r>
    </w:p>
    <w:p w:rsidR="00BE2083" w:rsidRPr="00BE2083" w:rsidRDefault="00BE2083" w:rsidP="00BE2083">
      <w:pPr>
        <w:spacing w:after="0"/>
        <w:ind w:left="3600" w:firstLine="568"/>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AVP</w:t>
      </w:r>
      <w:proofErr w:type="gramEnd"/>
      <w:r w:rsidRPr="00BE2083">
        <w:rPr>
          <w:rFonts w:ascii="Times New Roman" w:hAnsi="Times New Roman" w:cs="Times New Roman"/>
        </w:rPr>
        <w:t xml:space="preserve"> ]</w:t>
      </w:r>
    </w:p>
    <w:p w:rsidR="00BE2083" w:rsidRPr="00BE2083" w:rsidRDefault="00BE2083" w:rsidP="00BE2083">
      <w:pPr>
        <w:spacing w:after="0"/>
        <w:ind w:left="3600" w:firstLine="568"/>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Failed</w:t>
      </w:r>
      <w:proofErr w:type="gramEnd"/>
      <w:r w:rsidRPr="00BE2083">
        <w:rPr>
          <w:rFonts w:ascii="Times New Roman" w:hAnsi="Times New Roman" w:cs="Times New Roman"/>
        </w:rPr>
        <w:t>-AVP ]</w:t>
      </w:r>
    </w:p>
    <w:p w:rsidR="00BE2083" w:rsidRPr="00BE2083" w:rsidRDefault="00BE2083" w:rsidP="00BE2083">
      <w:pPr>
        <w:spacing w:after="0"/>
        <w:ind w:left="3600" w:firstLine="568"/>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Proxy</w:t>
      </w:r>
      <w:proofErr w:type="gramEnd"/>
      <w:r w:rsidRPr="00BE2083">
        <w:rPr>
          <w:rFonts w:ascii="Times New Roman" w:hAnsi="Times New Roman" w:cs="Times New Roman"/>
        </w:rPr>
        <w:t>-Info ]</w:t>
      </w:r>
    </w:p>
    <w:p w:rsidR="00BE2083" w:rsidRPr="00BE2083" w:rsidRDefault="00BE2083" w:rsidP="00BE208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BE2083" w:rsidRPr="00BE2083" w:rsidRDefault="00BE2083" w:rsidP="00BE2083">
      <w:pPr>
        <w:pStyle w:val="Heading3"/>
        <w:rPr>
          <w:rFonts w:ascii="Times New Roman" w:hAnsi="Times New Roman"/>
          <w:b/>
          <w:sz w:val="22"/>
          <w:szCs w:val="22"/>
        </w:rPr>
      </w:pPr>
      <w:bookmarkStart w:id="25" w:name="PUR"/>
      <w:bookmarkStart w:id="26" w:name="_Toc289954330"/>
      <w:bookmarkEnd w:id="25"/>
      <w:r>
        <w:rPr>
          <w:rFonts w:ascii="Times New Roman" w:hAnsi="Times New Roman"/>
          <w:sz w:val="22"/>
          <w:szCs w:val="22"/>
        </w:rPr>
        <w:t xml:space="preserve"> </w:t>
      </w:r>
      <w:r w:rsidRPr="00BE2083">
        <w:rPr>
          <w:rFonts w:ascii="Times New Roman" w:hAnsi="Times New Roman"/>
          <w:b/>
          <w:sz w:val="22"/>
          <w:szCs w:val="22"/>
        </w:rPr>
        <w:t>Profile-Update-Request (PUR) Command</w:t>
      </w:r>
      <w:bookmarkEnd w:id="26"/>
    </w:p>
    <w:p w:rsidR="00BE2083" w:rsidRPr="00BE2083" w:rsidRDefault="00BE2083" w:rsidP="00BE2083">
      <w:pPr>
        <w:rPr>
          <w:rFonts w:ascii="Times New Roman" w:hAnsi="Times New Roman" w:cs="Times New Roman"/>
        </w:rPr>
      </w:pPr>
      <w:r w:rsidRPr="00BE2083">
        <w:rPr>
          <w:rFonts w:ascii="Times New Roman" w:hAnsi="Times New Roman" w:cs="Times New Roman"/>
        </w:rPr>
        <w:t xml:space="preserve">The Profile-Update-Request (PUR) command, indicated by the Command-Code field set to 307 and the ‘R’ bit set in the Command Flags field, is sent by a Diameter client to a Diameter server in order to update user data in the server. </w:t>
      </w:r>
    </w:p>
    <w:p w:rsidR="00BE2083" w:rsidRPr="00BE2083" w:rsidRDefault="00BE2083" w:rsidP="00BE2083">
      <w:pPr>
        <w:pStyle w:val="EQ"/>
        <w:keepLines w:val="0"/>
        <w:tabs>
          <w:tab w:val="clear" w:pos="4536"/>
          <w:tab w:val="clear" w:pos="9072"/>
        </w:tabs>
        <w:rPr>
          <w:noProof w:val="0"/>
          <w:sz w:val="22"/>
          <w:szCs w:val="22"/>
        </w:rPr>
      </w:pPr>
      <w:r w:rsidRPr="00BE2083">
        <w:rPr>
          <w:noProof w:val="0"/>
          <w:sz w:val="22"/>
          <w:szCs w:val="22"/>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&lt; Profile-Update-R</w:t>
      </w:r>
      <w:r>
        <w:rPr>
          <w:rFonts w:ascii="Times New Roman" w:hAnsi="Times New Roman" w:cs="Times New Roman"/>
        </w:rPr>
        <w:t xml:space="preserve">equest </w:t>
      </w:r>
      <w:proofErr w:type="gramStart"/>
      <w:r>
        <w:rPr>
          <w:rFonts w:ascii="Times New Roman" w:hAnsi="Times New Roman" w:cs="Times New Roman"/>
        </w:rPr>
        <w:t>&gt; :</w:t>
      </w:r>
      <w:proofErr w:type="gramEnd"/>
      <w:r>
        <w:rPr>
          <w:rFonts w:ascii="Times New Roman" w:hAnsi="Times New Roman" w:cs="Times New Roman"/>
        </w:rPr>
        <w:t>:=</w:t>
      </w:r>
      <w:r>
        <w:rPr>
          <w:rFonts w:ascii="Times New Roman" w:hAnsi="Times New Roman" w:cs="Times New Roman"/>
        </w:rPr>
        <w:tab/>
      </w:r>
      <w:r w:rsidRPr="00BE2083">
        <w:rPr>
          <w:rFonts w:ascii="Times New Roman" w:hAnsi="Times New Roman" w:cs="Times New Roman"/>
        </w:rPr>
        <w:t>&lt; Diameter Header: 307, REQ, PXY, 16777217 &gt;</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&lt; Session-Id &gt;</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Auth</w:t>
      </w:r>
      <w:proofErr w:type="gramEnd"/>
      <w:r w:rsidRPr="00BE2083">
        <w:rPr>
          <w:rFonts w:ascii="Times New Roman" w:hAnsi="Times New Roman" w:cs="Times New Roman"/>
        </w:rPr>
        <w:t>-Session-State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lastRenderedPageBreak/>
        <w:t>{ Origin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Destination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Destination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b/>
          <w:bCs/>
        </w:rPr>
      </w:pPr>
      <w:r w:rsidRPr="00BE2083">
        <w:rPr>
          <w:rFonts w:ascii="Times New Roman" w:hAnsi="Times New Roman" w:cs="Times New Roman"/>
          <w:b/>
          <w:bCs/>
        </w:rPr>
        <w:t>*</w:t>
      </w:r>
      <w:proofErr w:type="gramStart"/>
      <w:r w:rsidRPr="00BE2083">
        <w:rPr>
          <w:rFonts w:ascii="Times New Roman" w:hAnsi="Times New Roman" w:cs="Times New Roman"/>
          <w:b/>
          <w:bCs/>
        </w:rPr>
        <w:t>[ Supported</w:t>
      </w:r>
      <w:proofErr w:type="gramEnd"/>
      <w:r w:rsidRPr="00BE2083">
        <w:rPr>
          <w:rFonts w:ascii="Times New Roman" w:hAnsi="Times New Roman" w:cs="Times New Roman"/>
          <w:b/>
          <w:bCs/>
        </w:rPr>
        <w:t>-Features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User</w:t>
      </w:r>
      <w:proofErr w:type="gramEnd"/>
      <w:r w:rsidRPr="00BE2083">
        <w:rPr>
          <w:rFonts w:ascii="Times New Roman" w:hAnsi="Times New Roman" w:cs="Times New Roman"/>
          <w:b/>
          <w:bCs/>
        </w:rPr>
        <w:t>-Identity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xml:space="preserve">[ </w:t>
      </w:r>
      <w:proofErr w:type="spellStart"/>
      <w:r w:rsidRPr="00BE2083">
        <w:rPr>
          <w:rFonts w:ascii="Times New Roman" w:hAnsi="Times New Roman" w:cs="Times New Roman"/>
          <w:b/>
          <w:bCs/>
        </w:rPr>
        <w:t>Wildcarded</w:t>
      </w:r>
      <w:proofErr w:type="spellEnd"/>
      <w:proofErr w:type="gramEnd"/>
      <w:r w:rsidRPr="00BE2083">
        <w:rPr>
          <w:rFonts w:ascii="Times New Roman" w:hAnsi="Times New Roman" w:cs="Times New Roman"/>
          <w:b/>
          <w:bCs/>
        </w:rPr>
        <w:t>-PSI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xml:space="preserve">[ </w:t>
      </w:r>
      <w:proofErr w:type="spellStart"/>
      <w:r w:rsidRPr="00BE2083">
        <w:rPr>
          <w:rFonts w:ascii="Times New Roman" w:hAnsi="Times New Roman" w:cs="Times New Roman"/>
          <w:b/>
          <w:bCs/>
        </w:rPr>
        <w:t>Wildcarded</w:t>
      </w:r>
      <w:proofErr w:type="spellEnd"/>
      <w:proofErr w:type="gramEnd"/>
      <w:r w:rsidRPr="00BE2083">
        <w:rPr>
          <w:rFonts w:ascii="Times New Roman" w:hAnsi="Times New Roman" w:cs="Times New Roman"/>
          <w:b/>
          <w:bCs/>
        </w:rPr>
        <w:t xml:space="preserve">-IMPU ]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rPr>
        <w:t>[ User</w:t>
      </w:r>
      <w:proofErr w:type="gramEnd"/>
      <w:r w:rsidRPr="00BE2083">
        <w:rPr>
          <w:rFonts w:ascii="Times New Roman" w:hAnsi="Times New Roman" w:cs="Times New Roman"/>
        </w:rPr>
        <w:t>-Name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xml:space="preserve">{ </w:t>
      </w:r>
      <w:r w:rsidRPr="00BE2083">
        <w:rPr>
          <w:rFonts w:ascii="Times New Roman" w:hAnsi="Times New Roman" w:cs="Times New Roman"/>
        </w:rPr>
        <w:t>Data</w:t>
      </w:r>
      <w:proofErr w:type="gramEnd"/>
      <w:r w:rsidRPr="00BE2083">
        <w:rPr>
          <w:rFonts w:ascii="Times New Roman" w:hAnsi="Times New Roman" w:cs="Times New Roman"/>
        </w:rPr>
        <w:t>-Reference</w:t>
      </w:r>
      <w:r w:rsidRPr="00BE2083">
        <w:rPr>
          <w:rFonts w:ascii="Times New Roman" w:hAnsi="Times New Roman" w:cs="Times New Roman"/>
          <w:b/>
          <w:bCs/>
        </w:rPr>
        <w:t xml:space="preserv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User</w:t>
      </w:r>
      <w:proofErr w:type="gramEnd"/>
      <w:r w:rsidRPr="00BE2083">
        <w:rPr>
          <w:rFonts w:ascii="Times New Roman" w:hAnsi="Times New Roman" w:cs="Times New Roman"/>
        </w:rPr>
        <w:t>-Data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AVP</w:t>
      </w:r>
      <w:proofErr w:type="gramEnd"/>
      <w:r w:rsidRPr="00BE2083">
        <w:rPr>
          <w:rFonts w:ascii="Times New Roman" w:hAnsi="Times New Roman" w:cs="Times New Roman"/>
        </w:rPr>
        <w:t xml:space="preserve">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Proxy</w:t>
      </w:r>
      <w:proofErr w:type="gramEnd"/>
      <w:r w:rsidRPr="00BE2083">
        <w:rPr>
          <w:rFonts w:ascii="Times New Roman" w:hAnsi="Times New Roman" w:cs="Times New Roman"/>
        </w:rPr>
        <w:t>-Info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BE2083" w:rsidRPr="00BE2083" w:rsidRDefault="00BE2083" w:rsidP="00BE2083">
      <w:pPr>
        <w:pStyle w:val="Heading3"/>
        <w:ind w:left="0" w:firstLine="0"/>
        <w:rPr>
          <w:rFonts w:ascii="Times New Roman" w:hAnsi="Times New Roman"/>
          <w:b/>
          <w:sz w:val="22"/>
          <w:szCs w:val="22"/>
        </w:rPr>
      </w:pPr>
      <w:bookmarkStart w:id="27" w:name="PUA"/>
      <w:bookmarkStart w:id="28" w:name="_Toc289954331"/>
      <w:bookmarkEnd w:id="27"/>
      <w:r w:rsidRPr="00BE2083">
        <w:rPr>
          <w:rFonts w:ascii="Times New Roman" w:hAnsi="Times New Roman"/>
          <w:b/>
          <w:sz w:val="22"/>
          <w:szCs w:val="22"/>
        </w:rPr>
        <w:t>Profile-Update-Answer (PUA) Command</w:t>
      </w:r>
      <w:bookmarkEnd w:id="28"/>
    </w:p>
    <w:p w:rsidR="00BE2083" w:rsidRPr="00BE2083" w:rsidRDefault="00BE2083" w:rsidP="00BE2083">
      <w:pPr>
        <w:rPr>
          <w:rFonts w:ascii="Times New Roman" w:hAnsi="Times New Roman" w:cs="Times New Roman"/>
        </w:rPr>
      </w:pPr>
      <w:r w:rsidRPr="00BE2083">
        <w:rPr>
          <w:rFonts w:ascii="Times New Roman" w:hAnsi="Times New Roman" w:cs="Times New Roman"/>
        </w:rPr>
        <w:t>The Profile-Update-Answer (PUA) command, indicated by the Command-Code field set to 307 and the ‘R’ bit cleared in the Command Flags field, is sent by a server in response to the Profile-Update-Request command. The Experimental-Result AVP may contain one of the values defined in section 6.2 or in 3GPP TS 29.229 [6].</w:t>
      </w:r>
    </w:p>
    <w:p w:rsidR="00BE2083" w:rsidRPr="00BE2083" w:rsidRDefault="00BE2083" w:rsidP="00BE2083">
      <w:pPr>
        <w:rPr>
          <w:rFonts w:ascii="Times New Roman" w:hAnsi="Times New Roman" w:cs="Times New Roman"/>
        </w:rPr>
      </w:pPr>
      <w:r w:rsidRPr="00BE2083">
        <w:rPr>
          <w:rFonts w:ascii="Times New Roman" w:hAnsi="Times New Roman" w:cs="Times New Roman"/>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&lt; Profile-Update-Answer &gt; ::=&lt; Diameter Header: 307, PXY, 16777217 &gt;</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&lt; Session-Id &gt;</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Result</w:t>
      </w:r>
      <w:proofErr w:type="gramEnd"/>
      <w:r w:rsidRPr="00BE2083">
        <w:rPr>
          <w:rFonts w:ascii="Times New Roman" w:hAnsi="Times New Roman" w:cs="Times New Roman"/>
        </w:rPr>
        <w:t>-Code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Experimental</w:t>
      </w:r>
      <w:proofErr w:type="gramEnd"/>
      <w:r w:rsidRPr="00BE2083">
        <w:rPr>
          <w:rFonts w:ascii="Times New Roman" w:hAnsi="Times New Roman" w:cs="Times New Roman"/>
        </w:rPr>
        <w:t>-Result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Auth</w:t>
      </w:r>
      <w:proofErr w:type="gramEnd"/>
      <w:r w:rsidRPr="00BE2083">
        <w:rPr>
          <w:rFonts w:ascii="Times New Roman" w:hAnsi="Times New Roman" w:cs="Times New Roman"/>
        </w:rPr>
        <w:t>-Session-State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xml:space="preserve">[ </w:t>
      </w:r>
      <w:proofErr w:type="spellStart"/>
      <w:r w:rsidRPr="00BE2083">
        <w:rPr>
          <w:rFonts w:ascii="Times New Roman" w:hAnsi="Times New Roman" w:cs="Times New Roman"/>
          <w:b/>
          <w:bCs/>
        </w:rPr>
        <w:t>Wildcarded</w:t>
      </w:r>
      <w:proofErr w:type="spellEnd"/>
      <w:proofErr w:type="gramEnd"/>
      <w:r w:rsidRPr="00BE2083">
        <w:rPr>
          <w:rFonts w:ascii="Times New Roman" w:hAnsi="Times New Roman" w:cs="Times New Roman"/>
          <w:b/>
          <w:bCs/>
        </w:rPr>
        <w:t>-PSI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b/>
          <w:bCs/>
        </w:rPr>
        <w:t xml:space="preserve">[ </w:t>
      </w:r>
      <w:proofErr w:type="spellStart"/>
      <w:r w:rsidRPr="00BE2083">
        <w:rPr>
          <w:rFonts w:ascii="Times New Roman" w:hAnsi="Times New Roman" w:cs="Times New Roman"/>
          <w:b/>
          <w:bCs/>
        </w:rPr>
        <w:t>Wildcarded</w:t>
      </w:r>
      <w:proofErr w:type="spellEnd"/>
      <w:proofErr w:type="gramEnd"/>
      <w:r w:rsidRPr="00BE2083">
        <w:rPr>
          <w:rFonts w:ascii="Times New Roman" w:hAnsi="Times New Roman" w:cs="Times New Roman"/>
          <w:b/>
          <w:bCs/>
        </w:rPr>
        <w:t>-IMPU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Supported</w:t>
      </w:r>
      <w:proofErr w:type="gramEnd"/>
      <w:r w:rsidRPr="00BE2083">
        <w:rPr>
          <w:rFonts w:ascii="Times New Roman" w:hAnsi="Times New Roman" w:cs="Times New Roman"/>
        </w:rPr>
        <w:t>-Features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AVP</w:t>
      </w:r>
      <w:proofErr w:type="gramEnd"/>
      <w:r w:rsidRPr="00BE2083">
        <w:rPr>
          <w:rFonts w:ascii="Times New Roman" w:hAnsi="Times New Roman" w:cs="Times New Roman"/>
        </w:rPr>
        <w:t xml:space="preserve">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Failed</w:t>
      </w:r>
      <w:proofErr w:type="gramEnd"/>
      <w:r w:rsidRPr="00BE2083">
        <w:rPr>
          <w:rFonts w:ascii="Times New Roman" w:hAnsi="Times New Roman" w:cs="Times New Roman"/>
        </w:rPr>
        <w:t>-AVP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Proxy</w:t>
      </w:r>
      <w:proofErr w:type="gramEnd"/>
      <w:r w:rsidRPr="00BE2083">
        <w:rPr>
          <w:rFonts w:ascii="Times New Roman" w:hAnsi="Times New Roman" w:cs="Times New Roman"/>
        </w:rPr>
        <w:t>-Info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BE2083" w:rsidRPr="00BE2083" w:rsidRDefault="00BE2083" w:rsidP="00BE2083">
      <w:pPr>
        <w:pStyle w:val="Heading3"/>
        <w:ind w:left="0" w:firstLine="0"/>
        <w:rPr>
          <w:rFonts w:ascii="Times New Roman" w:hAnsi="Times New Roman"/>
          <w:b/>
          <w:sz w:val="22"/>
          <w:szCs w:val="22"/>
          <w:lang w:val="en-US"/>
        </w:rPr>
      </w:pPr>
      <w:bookmarkStart w:id="29" w:name="SNR"/>
      <w:bookmarkStart w:id="30" w:name="_Toc289954332"/>
      <w:bookmarkEnd w:id="29"/>
      <w:r w:rsidRPr="00BE2083">
        <w:rPr>
          <w:rFonts w:ascii="Times New Roman" w:hAnsi="Times New Roman"/>
          <w:b/>
          <w:sz w:val="22"/>
          <w:szCs w:val="22"/>
          <w:lang w:val="en-US"/>
        </w:rPr>
        <w:t>Subscribe-Notifications-Request (SNR) Command</w:t>
      </w:r>
      <w:bookmarkEnd w:id="30"/>
    </w:p>
    <w:p w:rsidR="00BE2083" w:rsidRPr="00BE2083" w:rsidRDefault="00BE2083" w:rsidP="00BE2083">
      <w:pPr>
        <w:rPr>
          <w:rFonts w:ascii="Times New Roman" w:hAnsi="Times New Roman" w:cs="Times New Roman"/>
        </w:rPr>
      </w:pPr>
      <w:r w:rsidRPr="00BE2083">
        <w:rPr>
          <w:rFonts w:ascii="Times New Roman" w:hAnsi="Times New Roman" w:cs="Times New Roman"/>
        </w:rPr>
        <w:t>The Subscribe-Notifications-Request (SNR) command, indicated by the Command-Code field set to 308 and the ‘R’ bit set in the Command Flags field, is sent by a Diameter client to a Diameter server in order to request notifications of changes in user data.</w:t>
      </w:r>
    </w:p>
    <w:p w:rsidR="00BE2083" w:rsidRPr="00BE2083" w:rsidRDefault="00BE2083" w:rsidP="00BE2083">
      <w:pPr>
        <w:rPr>
          <w:rFonts w:ascii="Times New Roman" w:hAnsi="Times New Roman" w:cs="Times New Roman"/>
        </w:rPr>
      </w:pPr>
      <w:r w:rsidRPr="00BE2083">
        <w:rPr>
          <w:rFonts w:ascii="Times New Roman" w:hAnsi="Times New Roman" w:cs="Times New Roman"/>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&lt; Subscr</w:t>
      </w:r>
      <w:r>
        <w:rPr>
          <w:rFonts w:ascii="Times New Roman" w:hAnsi="Times New Roman" w:cs="Times New Roman"/>
        </w:rPr>
        <w:t>ibe-Notifications-Request &gt; ::=</w:t>
      </w:r>
      <w:r w:rsidRPr="00BE2083">
        <w:rPr>
          <w:rFonts w:ascii="Times New Roman" w:hAnsi="Times New Roman" w:cs="Times New Roman"/>
        </w:rPr>
        <w:t>&lt; Diameter Header: 308, REQ, PXY, 16777217 &gt;</w:t>
      </w:r>
    </w:p>
    <w:p w:rsidR="00BE2083" w:rsidRPr="00BE2083" w:rsidRDefault="00BE2083" w:rsidP="00BE2083">
      <w:pPr>
        <w:spacing w:after="0"/>
        <w:ind w:left="852"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&lt; Session-Id &gt;</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lastRenderedPageBreak/>
        <w:t>{ Auth</w:t>
      </w:r>
      <w:proofErr w:type="gramEnd"/>
      <w:r w:rsidRPr="00BE2083">
        <w:rPr>
          <w:rFonts w:ascii="Times New Roman" w:hAnsi="Times New Roman" w:cs="Times New Roman"/>
        </w:rPr>
        <w:t>-Session-State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Destination</w:t>
      </w:r>
      <w:proofErr w:type="gramEnd"/>
      <w:r w:rsidRPr="00BE2083">
        <w:rPr>
          <w:rFonts w:ascii="Times New Roman" w:hAnsi="Times New Roman" w:cs="Times New Roman"/>
        </w:rPr>
        <w:t>-Host ]</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Destination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Supported</w:t>
      </w:r>
      <w:proofErr w:type="gramEnd"/>
      <w:r w:rsidRPr="00BE2083">
        <w:rPr>
          <w:rFonts w:ascii="Times New Roman" w:hAnsi="Times New Roman" w:cs="Times New Roman"/>
          <w:bCs/>
        </w:rPr>
        <w:t>-Features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User</w:t>
      </w:r>
      <w:proofErr w:type="gramEnd"/>
      <w:r w:rsidRPr="00BE2083">
        <w:rPr>
          <w:rFonts w:ascii="Times New Roman" w:hAnsi="Times New Roman" w:cs="Times New Roman"/>
          <w:bCs/>
        </w:rPr>
        <w:t>-Identity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-PSI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-IMPU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Service</w:t>
      </w:r>
      <w:proofErr w:type="gramEnd"/>
      <w:r w:rsidRPr="00BE2083">
        <w:rPr>
          <w:rFonts w:ascii="Times New Roman" w:hAnsi="Times New Roman" w:cs="Times New Roman"/>
          <w:bCs/>
        </w:rPr>
        <w:t>-Indication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Send</w:t>
      </w:r>
      <w:proofErr w:type="gramEnd"/>
      <w:r w:rsidRPr="00BE2083">
        <w:rPr>
          <w:rFonts w:ascii="Times New Roman" w:hAnsi="Times New Roman" w:cs="Times New Roman"/>
          <w:bCs/>
        </w:rPr>
        <w:t>-Data-Indication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Server</w:t>
      </w:r>
      <w:proofErr w:type="gramEnd"/>
      <w:r w:rsidRPr="00BE2083">
        <w:rPr>
          <w:rFonts w:ascii="Times New Roman" w:hAnsi="Times New Roman" w:cs="Times New Roman"/>
          <w:bCs/>
        </w:rPr>
        <w:t>-Name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Subs</w:t>
      </w:r>
      <w:proofErr w:type="gramEnd"/>
      <w:r w:rsidRPr="00BE2083">
        <w:rPr>
          <w:rFonts w:ascii="Times New Roman" w:hAnsi="Times New Roman" w:cs="Times New Roman"/>
          <w:bCs/>
        </w:rPr>
        <w:t>-</w:t>
      </w:r>
      <w:proofErr w:type="spellStart"/>
      <w:r w:rsidRPr="00BE2083">
        <w:rPr>
          <w:rFonts w:ascii="Times New Roman" w:hAnsi="Times New Roman" w:cs="Times New Roman"/>
          <w:bCs/>
        </w:rPr>
        <w:t>Req</w:t>
      </w:r>
      <w:proofErr w:type="spellEnd"/>
      <w:r w:rsidRPr="00BE2083">
        <w:rPr>
          <w:rFonts w:ascii="Times New Roman" w:hAnsi="Times New Roman" w:cs="Times New Roman"/>
          <w:bCs/>
        </w:rPr>
        <w:t>-Type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Data</w:t>
      </w:r>
      <w:proofErr w:type="gramEnd"/>
      <w:r w:rsidRPr="00BE2083">
        <w:rPr>
          <w:rFonts w:ascii="Times New Roman" w:hAnsi="Times New Roman" w:cs="Times New Roman"/>
          <w:bCs/>
        </w:rPr>
        <w:t>-Reference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Identity</w:t>
      </w:r>
      <w:proofErr w:type="gramEnd"/>
      <w:r w:rsidRPr="00BE2083">
        <w:rPr>
          <w:rFonts w:ascii="Times New Roman" w:hAnsi="Times New Roman" w:cs="Times New Roman"/>
          <w:bCs/>
        </w:rPr>
        <w:t>-Set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Expiry</w:t>
      </w:r>
      <w:proofErr w:type="gramEnd"/>
      <w:r w:rsidRPr="00BE2083">
        <w:rPr>
          <w:rFonts w:ascii="Times New Roman" w:hAnsi="Times New Roman" w:cs="Times New Roman"/>
          <w:bCs/>
        </w:rPr>
        <w:t>-Time ]</w:t>
      </w:r>
    </w:p>
    <w:p w:rsidR="00BE2083" w:rsidRPr="00BE2083" w:rsidRDefault="00BE2083" w:rsidP="00BE2083">
      <w:pPr>
        <w:spacing w:after="0"/>
        <w:ind w:left="3408" w:firstLine="284"/>
        <w:rPr>
          <w:rFonts w:ascii="Times New Roman" w:hAnsi="Times New Roman" w:cs="Times New Roman"/>
          <w:bCs/>
          <w:lang w:val="sv-SE"/>
        </w:rPr>
      </w:pPr>
      <w:r w:rsidRPr="00BE2083">
        <w:rPr>
          <w:rFonts w:ascii="Times New Roman" w:hAnsi="Times New Roman" w:cs="Times New Roman"/>
          <w:bCs/>
        </w:rPr>
        <w:t>*</w:t>
      </w:r>
      <w:proofErr w:type="gramStart"/>
      <w:r w:rsidRPr="00BE2083">
        <w:rPr>
          <w:rFonts w:ascii="Times New Roman" w:hAnsi="Times New Roman" w:cs="Times New Roman"/>
          <w:bCs/>
        </w:rPr>
        <w:t>[ DSAI</w:t>
      </w:r>
      <w:proofErr w:type="gramEnd"/>
      <w:r w:rsidRPr="00BE2083">
        <w:rPr>
          <w:rFonts w:ascii="Times New Roman" w:hAnsi="Times New Roman" w:cs="Times New Roman"/>
          <w:bCs/>
        </w:rPr>
        <w:t>-Tag ]</w:t>
      </w:r>
      <w:r w:rsidRPr="00BE2083">
        <w:rPr>
          <w:rFonts w:ascii="Times New Roman" w:hAnsi="Times New Roman" w:cs="Times New Roman"/>
          <w:bCs/>
          <w:lang w:val="sv-SE"/>
        </w:rPr>
        <w:t xml:space="preserve"> </w:t>
      </w:r>
    </w:p>
    <w:p w:rsidR="00BE2083" w:rsidRPr="00BE2083" w:rsidRDefault="00BE2083" w:rsidP="00BE2083">
      <w:pPr>
        <w:spacing w:after="0"/>
        <w:ind w:left="3408" w:firstLine="284"/>
        <w:rPr>
          <w:rFonts w:ascii="Times New Roman" w:hAnsi="Times New Roman" w:cs="Times New Roman"/>
          <w:bCs/>
          <w:lang w:val="sv-SE"/>
        </w:rPr>
      </w:pPr>
      <w:r w:rsidRPr="00BE2083">
        <w:rPr>
          <w:rFonts w:ascii="Times New Roman" w:hAnsi="Times New Roman" w:cs="Times New Roman"/>
          <w:bCs/>
          <w:lang w:val="sv-SE"/>
        </w:rPr>
        <w:t>[One-</w:t>
      </w:r>
      <w:r w:rsidRPr="00BE2083">
        <w:rPr>
          <w:rFonts w:ascii="Times New Roman" w:hAnsi="Times New Roman" w:cs="Times New Roman"/>
          <w:bCs/>
        </w:rPr>
        <w:t>Time</w:t>
      </w:r>
      <w:r w:rsidRPr="00BE2083">
        <w:rPr>
          <w:rFonts w:ascii="Times New Roman" w:hAnsi="Times New Roman" w:cs="Times New Roman"/>
          <w:bCs/>
          <w:lang w:val="sv-SE"/>
        </w:rPr>
        <w:t>-Notification]</w:t>
      </w:r>
    </w:p>
    <w:p w:rsidR="00BE2083" w:rsidRPr="00BE2083" w:rsidRDefault="00BE2083" w:rsidP="00BE2083">
      <w:pPr>
        <w:numPr>
          <w:ins w:id="31" w:author="Unknown"/>
        </w:numPr>
        <w:spacing w:after="0"/>
        <w:ind w:left="3408" w:firstLine="284"/>
        <w:rPr>
          <w:rFonts w:ascii="Times New Roman" w:hAnsi="Times New Roman" w:cs="Times New Roman"/>
        </w:rPr>
      </w:pPr>
      <w:proofErr w:type="gramStart"/>
      <w:r w:rsidRPr="00BE2083">
        <w:rPr>
          <w:rFonts w:ascii="Times New Roman" w:hAnsi="Times New Roman" w:cs="Times New Roman"/>
        </w:rPr>
        <w:t>[ User</w:t>
      </w:r>
      <w:proofErr w:type="gramEnd"/>
      <w:r w:rsidRPr="00BE2083">
        <w:rPr>
          <w:rFonts w:ascii="Times New Roman" w:hAnsi="Times New Roman" w:cs="Times New Roman"/>
        </w:rPr>
        <w:t>-Name ]</w:t>
      </w:r>
    </w:p>
    <w:p w:rsidR="00BE2083" w:rsidRPr="00BE2083" w:rsidRDefault="00BE2083" w:rsidP="00BE2083">
      <w:pPr>
        <w:spacing w:after="0"/>
        <w:ind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w:t>
      </w:r>
      <w:proofErr w:type="gramStart"/>
      <w:r w:rsidRPr="00BE2083">
        <w:rPr>
          <w:rFonts w:ascii="Times New Roman" w:hAnsi="Times New Roman" w:cs="Times New Roman"/>
        </w:rPr>
        <w:t>[ AVP</w:t>
      </w:r>
      <w:proofErr w:type="gramEnd"/>
      <w:r w:rsidRPr="00BE2083">
        <w:rPr>
          <w:rFonts w:ascii="Times New Roman" w:hAnsi="Times New Roman" w:cs="Times New Roman"/>
        </w:rPr>
        <w:t xml:space="preserve"> ]</w:t>
      </w:r>
    </w:p>
    <w:p w:rsidR="00BE2083" w:rsidRPr="00BE2083" w:rsidRDefault="00BE2083" w:rsidP="00BE208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w:t>
      </w:r>
      <w:proofErr w:type="gramStart"/>
      <w:r w:rsidRPr="00BE2083">
        <w:rPr>
          <w:rFonts w:ascii="Times New Roman" w:hAnsi="Times New Roman" w:cs="Times New Roman"/>
        </w:rPr>
        <w:t>[ Proxy</w:t>
      </w:r>
      <w:proofErr w:type="gramEnd"/>
      <w:r w:rsidRPr="00BE2083">
        <w:rPr>
          <w:rFonts w:ascii="Times New Roman" w:hAnsi="Times New Roman" w:cs="Times New Roman"/>
        </w:rPr>
        <w:t>-Info ]</w:t>
      </w:r>
    </w:p>
    <w:p w:rsidR="00BE2083" w:rsidRPr="00BE2083" w:rsidRDefault="00BE2083" w:rsidP="00BE208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BE2083" w:rsidRPr="00BE2083" w:rsidRDefault="00BE2083" w:rsidP="00BE2083">
      <w:pPr>
        <w:pStyle w:val="Heading3"/>
        <w:ind w:left="0" w:firstLine="0"/>
        <w:rPr>
          <w:rFonts w:ascii="Times New Roman" w:hAnsi="Times New Roman"/>
          <w:b/>
          <w:sz w:val="22"/>
          <w:szCs w:val="22"/>
        </w:rPr>
      </w:pPr>
      <w:bookmarkStart w:id="32" w:name="SNA"/>
      <w:bookmarkStart w:id="33" w:name="_Toc289954333"/>
      <w:bookmarkEnd w:id="32"/>
      <w:r w:rsidRPr="00BE2083">
        <w:rPr>
          <w:rFonts w:ascii="Times New Roman" w:hAnsi="Times New Roman"/>
          <w:b/>
          <w:sz w:val="22"/>
          <w:szCs w:val="22"/>
        </w:rPr>
        <w:t>Subscribe-Notifications-Answer (SNA) Command</w:t>
      </w:r>
      <w:bookmarkEnd w:id="33"/>
    </w:p>
    <w:p w:rsidR="00BE2083" w:rsidRPr="00BE2083" w:rsidRDefault="00BE2083" w:rsidP="00BE2083">
      <w:pPr>
        <w:rPr>
          <w:rFonts w:ascii="Times New Roman" w:hAnsi="Times New Roman" w:cs="Times New Roman"/>
        </w:rPr>
      </w:pPr>
      <w:r w:rsidRPr="00BE2083">
        <w:rPr>
          <w:rFonts w:ascii="Times New Roman" w:hAnsi="Times New Roman" w:cs="Times New Roman"/>
        </w:rPr>
        <w:t>The Subscribe-Notifications-Answer command, indicated by the Command-Code field set to 308 and the ‘R’ bit cleared in the Command Flags field, is sent by a server in response to the Subscribe-Notifications-Request command. The Result-Code or Experimental-Result AVP may contain one of the values defined in section 6.2 or in 3GPP TS 29.229 [6].</w:t>
      </w:r>
    </w:p>
    <w:p w:rsidR="00BE2083" w:rsidRPr="00BE2083" w:rsidRDefault="00BE2083" w:rsidP="00BE2083">
      <w:pPr>
        <w:rPr>
          <w:rFonts w:ascii="Times New Roman" w:hAnsi="Times New Roman" w:cs="Times New Roman"/>
        </w:rPr>
      </w:pPr>
      <w:r w:rsidRPr="00BE2083">
        <w:rPr>
          <w:rFonts w:ascii="Times New Roman" w:hAnsi="Times New Roman" w:cs="Times New Roman"/>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&lt; Subscr</w:t>
      </w:r>
      <w:r>
        <w:rPr>
          <w:rFonts w:ascii="Times New Roman" w:hAnsi="Times New Roman" w:cs="Times New Roman"/>
        </w:rPr>
        <w:t>ibe-Notifications-Answer &gt; ::=</w:t>
      </w:r>
      <w:r w:rsidRPr="00BE2083">
        <w:rPr>
          <w:rFonts w:ascii="Times New Roman" w:hAnsi="Times New Roman" w:cs="Times New Roman"/>
        </w:rPr>
        <w:t>&lt; Diameter Header: 308, PXY, 16777217 &gt;</w:t>
      </w:r>
    </w:p>
    <w:p w:rsidR="00BE2083" w:rsidRPr="00BE2083" w:rsidRDefault="00BE2083" w:rsidP="00BE2083">
      <w:pPr>
        <w:spacing w:after="0"/>
        <w:ind w:left="568"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E2083">
        <w:rPr>
          <w:rFonts w:ascii="Times New Roman" w:hAnsi="Times New Roman" w:cs="Times New Roman"/>
        </w:rPr>
        <w:t>&lt; Session-Id &gt;</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Auth</w:t>
      </w:r>
      <w:proofErr w:type="gramEnd"/>
      <w:r w:rsidRPr="00BE2083">
        <w:rPr>
          <w:rFonts w:ascii="Times New Roman" w:hAnsi="Times New Roman" w:cs="Times New Roman"/>
        </w:rPr>
        <w:t>-Session-State }</w:t>
      </w:r>
    </w:p>
    <w:p w:rsidR="00BE2083" w:rsidRPr="00BE2083" w:rsidRDefault="00BE2083" w:rsidP="00BE2083">
      <w:pPr>
        <w:spacing w:after="0"/>
        <w:ind w:left="1136"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BE2083">
        <w:rPr>
          <w:rFonts w:ascii="Times New Roman" w:hAnsi="Times New Roman" w:cs="Times New Roman"/>
        </w:rPr>
        <w:t>[ Result</w:t>
      </w:r>
      <w:proofErr w:type="gramEnd"/>
      <w:r w:rsidRPr="00BE2083">
        <w:rPr>
          <w:rFonts w:ascii="Times New Roman" w:hAnsi="Times New Roman" w:cs="Times New Roman"/>
        </w:rPr>
        <w:t>-Code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Experimental</w:t>
      </w:r>
      <w:proofErr w:type="gramEnd"/>
      <w:r w:rsidRPr="00BE2083">
        <w:rPr>
          <w:rFonts w:ascii="Times New Roman" w:hAnsi="Times New Roman" w:cs="Times New Roman"/>
        </w:rPr>
        <w:t>-Result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xml:space="preserve">[ </w:t>
      </w:r>
      <w:proofErr w:type="spellStart"/>
      <w:r w:rsidRPr="00BE2083">
        <w:rPr>
          <w:rFonts w:ascii="Times New Roman" w:hAnsi="Times New Roman" w:cs="Times New Roman"/>
          <w:b/>
          <w:bCs/>
        </w:rPr>
        <w:t>Wildcarded</w:t>
      </w:r>
      <w:proofErr w:type="spellEnd"/>
      <w:proofErr w:type="gramEnd"/>
      <w:r w:rsidRPr="00BE2083">
        <w:rPr>
          <w:rFonts w:ascii="Times New Roman" w:hAnsi="Times New Roman" w:cs="Times New Roman"/>
          <w:b/>
          <w:bCs/>
        </w:rPr>
        <w:t>-PSI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b/>
          <w:bCs/>
        </w:rPr>
        <w:t xml:space="preserve">[ </w:t>
      </w:r>
      <w:proofErr w:type="spellStart"/>
      <w:r w:rsidRPr="00BE2083">
        <w:rPr>
          <w:rFonts w:ascii="Times New Roman" w:hAnsi="Times New Roman" w:cs="Times New Roman"/>
          <w:b/>
          <w:bCs/>
        </w:rPr>
        <w:t>Wildcarded</w:t>
      </w:r>
      <w:proofErr w:type="spellEnd"/>
      <w:proofErr w:type="gramEnd"/>
      <w:r w:rsidRPr="00BE2083">
        <w:rPr>
          <w:rFonts w:ascii="Times New Roman" w:hAnsi="Times New Roman" w:cs="Times New Roman"/>
          <w:b/>
          <w:bCs/>
        </w:rPr>
        <w:t>-IMPU ]</w:t>
      </w:r>
    </w:p>
    <w:p w:rsidR="00BE2083" w:rsidRPr="00BE2083" w:rsidRDefault="00BE2083" w:rsidP="00BE2083">
      <w:pPr>
        <w:spacing w:after="0"/>
        <w:ind w:left="3408" w:firstLine="284"/>
        <w:rPr>
          <w:rFonts w:ascii="Times New Roman" w:hAnsi="Times New Roman" w:cs="Times New Roman"/>
          <w:b/>
          <w:bCs/>
        </w:rPr>
      </w:pPr>
      <w:r w:rsidRPr="00BE2083">
        <w:rPr>
          <w:rFonts w:ascii="Times New Roman" w:hAnsi="Times New Roman" w:cs="Times New Roman"/>
          <w:b/>
          <w:bCs/>
        </w:rPr>
        <w:t>*</w:t>
      </w:r>
      <w:proofErr w:type="gramStart"/>
      <w:r w:rsidRPr="00BE2083">
        <w:rPr>
          <w:rFonts w:ascii="Times New Roman" w:hAnsi="Times New Roman" w:cs="Times New Roman"/>
          <w:b/>
          <w:bCs/>
        </w:rPr>
        <w:t>[ Supported</w:t>
      </w:r>
      <w:proofErr w:type="gramEnd"/>
      <w:r w:rsidRPr="00BE2083">
        <w:rPr>
          <w:rFonts w:ascii="Times New Roman" w:hAnsi="Times New Roman" w:cs="Times New Roman"/>
          <w:b/>
          <w:bCs/>
        </w:rPr>
        <w:t>-Features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User</w:t>
      </w:r>
      <w:proofErr w:type="gramEnd"/>
      <w:r w:rsidRPr="00BE2083">
        <w:rPr>
          <w:rFonts w:ascii="Times New Roman" w:hAnsi="Times New Roman" w:cs="Times New Roman"/>
          <w:b/>
          <w:bCs/>
        </w:rPr>
        <w:t>-Data ]</w:t>
      </w:r>
    </w:p>
    <w:p w:rsidR="00BE2083" w:rsidRPr="00BE2083" w:rsidRDefault="00BE2083" w:rsidP="00BE2083">
      <w:pPr>
        <w:spacing w:after="0"/>
        <w:ind w:left="3408" w:firstLine="284"/>
        <w:rPr>
          <w:rFonts w:ascii="Times New Roman" w:hAnsi="Times New Roman" w:cs="Times New Roman"/>
          <w:b/>
          <w:bCs/>
        </w:rPr>
      </w:pPr>
      <w:proofErr w:type="gramStart"/>
      <w:r w:rsidRPr="00BE2083">
        <w:rPr>
          <w:rFonts w:ascii="Times New Roman" w:hAnsi="Times New Roman" w:cs="Times New Roman"/>
          <w:b/>
          <w:bCs/>
        </w:rPr>
        <w:t>[ Expiry</w:t>
      </w:r>
      <w:proofErr w:type="gramEnd"/>
      <w:r w:rsidRPr="00BE2083">
        <w:rPr>
          <w:rFonts w:ascii="Times New Roman" w:hAnsi="Times New Roman" w:cs="Times New Roman"/>
          <w:b/>
          <w:bCs/>
        </w:rPr>
        <w:t>-Time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AVP</w:t>
      </w:r>
      <w:proofErr w:type="gramEnd"/>
      <w:r w:rsidRPr="00BE2083">
        <w:rPr>
          <w:rFonts w:ascii="Times New Roman" w:hAnsi="Times New Roman" w:cs="Times New Roman"/>
        </w:rPr>
        <w:t xml:space="preserve">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Failed</w:t>
      </w:r>
      <w:proofErr w:type="gramEnd"/>
      <w:r w:rsidRPr="00BE2083">
        <w:rPr>
          <w:rFonts w:ascii="Times New Roman" w:hAnsi="Times New Roman" w:cs="Times New Roman"/>
        </w:rPr>
        <w:t>-AVP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Proxy</w:t>
      </w:r>
      <w:proofErr w:type="gramEnd"/>
      <w:r w:rsidRPr="00BE2083">
        <w:rPr>
          <w:rFonts w:ascii="Times New Roman" w:hAnsi="Times New Roman" w:cs="Times New Roman"/>
        </w:rPr>
        <w:t>-Info ]</w:t>
      </w:r>
    </w:p>
    <w:p w:rsidR="00BE2083" w:rsidRPr="00BE2083" w:rsidRDefault="00BE2083" w:rsidP="00BE208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BE2083" w:rsidRPr="00BE2083" w:rsidRDefault="00BE2083" w:rsidP="00BE2083">
      <w:pPr>
        <w:pStyle w:val="Heading3"/>
        <w:ind w:left="0" w:firstLine="0"/>
        <w:rPr>
          <w:rFonts w:ascii="Times New Roman" w:hAnsi="Times New Roman"/>
          <w:b/>
          <w:sz w:val="22"/>
          <w:szCs w:val="22"/>
        </w:rPr>
      </w:pPr>
      <w:bookmarkStart w:id="34" w:name="PNR"/>
      <w:bookmarkStart w:id="35" w:name="_Toc289954334"/>
      <w:bookmarkEnd w:id="34"/>
      <w:r w:rsidRPr="00BE2083">
        <w:rPr>
          <w:rFonts w:ascii="Times New Roman" w:hAnsi="Times New Roman"/>
          <w:b/>
          <w:sz w:val="22"/>
          <w:szCs w:val="22"/>
        </w:rPr>
        <w:lastRenderedPageBreak/>
        <w:t>Push-Notification-Request (PNR) Command</w:t>
      </w:r>
      <w:bookmarkEnd w:id="35"/>
    </w:p>
    <w:p w:rsidR="00BE2083" w:rsidRPr="00BE2083" w:rsidRDefault="00BE2083" w:rsidP="00BE2083">
      <w:pPr>
        <w:rPr>
          <w:rFonts w:ascii="Times New Roman" w:hAnsi="Times New Roman" w:cs="Times New Roman"/>
        </w:rPr>
      </w:pPr>
      <w:r w:rsidRPr="00BE2083">
        <w:rPr>
          <w:rFonts w:ascii="Times New Roman" w:hAnsi="Times New Roman" w:cs="Times New Roman"/>
        </w:rPr>
        <w:t xml:space="preserve">The Push-Notification-Request (PNR) command, indicated by the Command-Code field set to 309 and the ‘R’ bit set in the Command Flags field, is sent by a Diameter server to a Diameter client in order to notify changes in the user data in the server. </w:t>
      </w:r>
    </w:p>
    <w:p w:rsidR="00BE2083" w:rsidRPr="00BE2083" w:rsidRDefault="00BE2083" w:rsidP="00BE2083">
      <w:pPr>
        <w:pStyle w:val="EQ"/>
        <w:keepLines w:val="0"/>
        <w:tabs>
          <w:tab w:val="clear" w:pos="4536"/>
          <w:tab w:val="clear" w:pos="9072"/>
        </w:tabs>
        <w:rPr>
          <w:noProof w:val="0"/>
          <w:sz w:val="22"/>
          <w:szCs w:val="22"/>
        </w:rPr>
      </w:pPr>
      <w:r w:rsidRPr="00BE2083">
        <w:rPr>
          <w:noProof w:val="0"/>
          <w:sz w:val="22"/>
          <w:szCs w:val="22"/>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&lt; Pu</w:t>
      </w:r>
      <w:r>
        <w:rPr>
          <w:rFonts w:ascii="Times New Roman" w:hAnsi="Times New Roman" w:cs="Times New Roman"/>
        </w:rPr>
        <w:t>sh-Notification-Request &gt; ::=</w:t>
      </w:r>
      <w:r w:rsidRPr="00BE2083">
        <w:rPr>
          <w:rFonts w:ascii="Times New Roman" w:hAnsi="Times New Roman" w:cs="Times New Roman"/>
        </w:rPr>
        <w:t>&lt; Diameter Header:  309, REQ, PXY, 16777217 &gt;</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&lt; Session-Id &gt;</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Auth</w:t>
      </w:r>
      <w:proofErr w:type="gramEnd"/>
      <w:r w:rsidRPr="00BE2083">
        <w:rPr>
          <w:rFonts w:ascii="Times New Roman" w:hAnsi="Times New Roman" w:cs="Times New Roman"/>
        </w:rPr>
        <w:t>-Session-State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Destination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Destination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Supported</w:t>
      </w:r>
      <w:proofErr w:type="gramEnd"/>
      <w:r w:rsidRPr="00BE2083">
        <w:rPr>
          <w:rFonts w:ascii="Times New Roman" w:hAnsi="Times New Roman" w:cs="Times New Roman"/>
          <w:bCs/>
        </w:rPr>
        <w:t>-Features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User</w:t>
      </w:r>
      <w:proofErr w:type="gramEnd"/>
      <w:r w:rsidRPr="00BE2083">
        <w:rPr>
          <w:rFonts w:ascii="Times New Roman" w:hAnsi="Times New Roman" w:cs="Times New Roman"/>
          <w:bCs/>
        </w:rPr>
        <w:t>-Identity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-PSI ]</w:t>
      </w:r>
    </w:p>
    <w:p w:rsidR="00BE2083" w:rsidRPr="00BE2083" w:rsidRDefault="00BE2083" w:rsidP="00BE2083">
      <w:pPr>
        <w:spacing w:after="0"/>
        <w:ind w:left="3408" w:firstLine="284"/>
        <w:rPr>
          <w:rFonts w:ascii="Times New Roman" w:hAnsi="Times New Roman" w:cs="Times New Roman"/>
          <w:bCs/>
        </w:rPr>
      </w:pPr>
      <w:proofErr w:type="gramStart"/>
      <w:r w:rsidRPr="00BE2083">
        <w:rPr>
          <w:rFonts w:ascii="Times New Roman" w:hAnsi="Times New Roman" w:cs="Times New Roman"/>
          <w:bCs/>
        </w:rPr>
        <w:t xml:space="preserve">[ </w:t>
      </w:r>
      <w:proofErr w:type="spellStart"/>
      <w:r w:rsidRPr="00BE2083">
        <w:rPr>
          <w:rFonts w:ascii="Times New Roman" w:hAnsi="Times New Roman" w:cs="Times New Roman"/>
          <w:bCs/>
        </w:rPr>
        <w:t>Wildcarded</w:t>
      </w:r>
      <w:proofErr w:type="spellEnd"/>
      <w:proofErr w:type="gramEnd"/>
      <w:r w:rsidRPr="00BE2083">
        <w:rPr>
          <w:rFonts w:ascii="Times New Roman" w:hAnsi="Times New Roman" w:cs="Times New Roman"/>
          <w:bCs/>
        </w:rPr>
        <w:t>-IMPU ]</w:t>
      </w:r>
    </w:p>
    <w:p w:rsidR="00BE2083" w:rsidRPr="00BE2083" w:rsidRDefault="00BE2083" w:rsidP="00BE2083">
      <w:pPr>
        <w:numPr>
          <w:ins w:id="36" w:author="Unknown"/>
        </w:numPr>
        <w:spacing w:after="0"/>
        <w:ind w:left="3408" w:firstLine="284"/>
        <w:rPr>
          <w:rFonts w:ascii="Times New Roman" w:hAnsi="Times New Roman" w:cs="Times New Roman"/>
          <w:lang w:val="nb-NO"/>
        </w:rPr>
      </w:pPr>
      <w:r w:rsidRPr="00BE2083">
        <w:rPr>
          <w:rFonts w:ascii="Times New Roman" w:hAnsi="Times New Roman" w:cs="Times New Roman"/>
          <w:lang w:val="nb-NO"/>
        </w:rPr>
        <w:t>[ User-Name ]</w:t>
      </w:r>
    </w:p>
    <w:p w:rsidR="00BE2083" w:rsidRPr="00BE2083" w:rsidRDefault="00BE2083" w:rsidP="00BE2083">
      <w:pPr>
        <w:spacing w:after="0"/>
        <w:ind w:left="3408" w:firstLine="284"/>
        <w:rPr>
          <w:rFonts w:ascii="Times New Roman" w:hAnsi="Times New Roman" w:cs="Times New Roman"/>
          <w:lang w:val="nb-NO"/>
        </w:rPr>
      </w:pPr>
      <w:r w:rsidRPr="00BE2083">
        <w:rPr>
          <w:rFonts w:ascii="Times New Roman" w:hAnsi="Times New Roman" w:cs="Times New Roman"/>
          <w:lang w:val="nb-NO"/>
        </w:rPr>
        <w:t>{ User-Data }</w:t>
      </w:r>
    </w:p>
    <w:p w:rsidR="00BE2083" w:rsidRPr="00BE2083" w:rsidRDefault="00BE2083" w:rsidP="00BE2083">
      <w:pPr>
        <w:spacing w:after="0"/>
        <w:ind w:left="3408" w:firstLine="284"/>
        <w:rPr>
          <w:rFonts w:ascii="Times New Roman" w:hAnsi="Times New Roman" w:cs="Times New Roman"/>
          <w:lang w:val="nb-NO"/>
        </w:rPr>
      </w:pPr>
      <w:r w:rsidRPr="00BE2083">
        <w:rPr>
          <w:rFonts w:ascii="Times New Roman" w:hAnsi="Times New Roman" w:cs="Times New Roman"/>
          <w:lang w:val="nb-NO"/>
        </w:rPr>
        <w:t>*[ AVP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Proxy</w:t>
      </w:r>
      <w:proofErr w:type="gramEnd"/>
      <w:r w:rsidRPr="00BE2083">
        <w:rPr>
          <w:rFonts w:ascii="Times New Roman" w:hAnsi="Times New Roman" w:cs="Times New Roman"/>
        </w:rPr>
        <w:t>-Info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BE2083" w:rsidRPr="00BE2083" w:rsidRDefault="00BE2083" w:rsidP="00BE2083">
      <w:pPr>
        <w:pStyle w:val="Heading3"/>
        <w:ind w:left="0" w:firstLine="0"/>
        <w:rPr>
          <w:rFonts w:ascii="Times New Roman" w:hAnsi="Times New Roman"/>
          <w:b/>
          <w:sz w:val="22"/>
          <w:szCs w:val="22"/>
        </w:rPr>
      </w:pPr>
      <w:bookmarkStart w:id="37" w:name="PNA"/>
      <w:bookmarkStart w:id="38" w:name="_Toc289954335"/>
      <w:bookmarkEnd w:id="37"/>
      <w:r w:rsidRPr="00BE2083">
        <w:rPr>
          <w:rFonts w:ascii="Times New Roman" w:hAnsi="Times New Roman"/>
          <w:b/>
          <w:sz w:val="22"/>
          <w:szCs w:val="22"/>
        </w:rPr>
        <w:t>Push-Notifications-Answer (PNA) Command</w:t>
      </w:r>
      <w:bookmarkEnd w:id="38"/>
    </w:p>
    <w:p w:rsidR="00BE2083" w:rsidRPr="00BE2083" w:rsidRDefault="00BE2083" w:rsidP="00BE2083">
      <w:pPr>
        <w:rPr>
          <w:rFonts w:ascii="Times New Roman" w:hAnsi="Times New Roman" w:cs="Times New Roman"/>
        </w:rPr>
      </w:pPr>
      <w:r w:rsidRPr="00BE2083">
        <w:rPr>
          <w:rFonts w:ascii="Times New Roman" w:hAnsi="Times New Roman" w:cs="Times New Roman"/>
        </w:rPr>
        <w:t>The Push-Notifications-Answer (PNA) command, indicated by the Command-Code field set to 309 and the ‘R’ bit cleared in the Command Flags field, is sent by a client in response to the Push-Notification-Request command. The Experimental-Result AVP may contain one of the values defined in section 6.2 or in 3GPP TS 29.229 [6].</w:t>
      </w:r>
    </w:p>
    <w:p w:rsidR="00BE2083" w:rsidRPr="00BE2083" w:rsidRDefault="00BE2083" w:rsidP="00BE2083">
      <w:pPr>
        <w:rPr>
          <w:rFonts w:ascii="Times New Roman" w:hAnsi="Times New Roman" w:cs="Times New Roman"/>
        </w:rPr>
      </w:pPr>
      <w:r w:rsidRPr="00BE2083">
        <w:rPr>
          <w:rFonts w:ascii="Times New Roman" w:hAnsi="Times New Roman" w:cs="Times New Roman"/>
        </w:rPr>
        <w:t>Message Format</w:t>
      </w:r>
    </w:p>
    <w:p w:rsidR="00BE2083" w:rsidRPr="00BE2083" w:rsidRDefault="00BE2083" w:rsidP="00BE2083">
      <w:pPr>
        <w:spacing w:after="0"/>
        <w:ind w:left="568" w:firstLine="284"/>
        <w:rPr>
          <w:rFonts w:ascii="Times New Roman" w:hAnsi="Times New Roman" w:cs="Times New Roman"/>
        </w:rPr>
      </w:pPr>
      <w:r w:rsidRPr="00BE2083">
        <w:rPr>
          <w:rFonts w:ascii="Times New Roman" w:hAnsi="Times New Roman" w:cs="Times New Roman"/>
        </w:rPr>
        <w:t>&lt; Push-Notification-Answer &gt; ::=&lt; Diameter Header: 309, PXY, 16777217 &gt;</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&lt; Session-Id &gt;</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Vendor</w:t>
      </w:r>
      <w:proofErr w:type="gramEnd"/>
      <w:r w:rsidRPr="00BE2083">
        <w:rPr>
          <w:rFonts w:ascii="Times New Roman" w:hAnsi="Times New Roman" w:cs="Times New Roman"/>
        </w:rPr>
        <w:t>-Specific-Application-Id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Result</w:t>
      </w:r>
      <w:proofErr w:type="gramEnd"/>
      <w:r w:rsidRPr="00BE2083">
        <w:rPr>
          <w:rFonts w:ascii="Times New Roman" w:hAnsi="Times New Roman" w:cs="Times New Roman"/>
        </w:rPr>
        <w:t>-Code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Experimental</w:t>
      </w:r>
      <w:proofErr w:type="gramEnd"/>
      <w:r w:rsidRPr="00BE2083">
        <w:rPr>
          <w:rFonts w:ascii="Times New Roman" w:hAnsi="Times New Roman" w:cs="Times New Roman"/>
        </w:rPr>
        <w:t>-Result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Auth</w:t>
      </w:r>
      <w:proofErr w:type="gramEnd"/>
      <w:r w:rsidRPr="00BE2083">
        <w:rPr>
          <w:rFonts w:ascii="Times New Roman" w:hAnsi="Times New Roman" w:cs="Times New Roman"/>
        </w:rPr>
        <w:t>-Session-State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-Host }</w:t>
      </w:r>
    </w:p>
    <w:p w:rsidR="00BE2083" w:rsidRPr="00BE2083" w:rsidRDefault="00BE2083" w:rsidP="00BE2083">
      <w:pPr>
        <w:spacing w:after="0"/>
        <w:ind w:left="3408" w:firstLine="284"/>
        <w:rPr>
          <w:rFonts w:ascii="Times New Roman" w:hAnsi="Times New Roman" w:cs="Times New Roman"/>
        </w:rPr>
      </w:pPr>
      <w:proofErr w:type="gramStart"/>
      <w:r w:rsidRPr="00BE2083">
        <w:rPr>
          <w:rFonts w:ascii="Times New Roman" w:hAnsi="Times New Roman" w:cs="Times New Roman"/>
        </w:rPr>
        <w:t>{ Origin</w:t>
      </w:r>
      <w:proofErr w:type="gramEnd"/>
      <w:r w:rsidRPr="00BE2083">
        <w:rPr>
          <w:rFonts w:ascii="Times New Roman" w:hAnsi="Times New Roman" w:cs="Times New Roman"/>
        </w:rPr>
        <w:t>-Realm }</w:t>
      </w:r>
    </w:p>
    <w:p w:rsidR="00BE2083" w:rsidRPr="00BE2083" w:rsidRDefault="00BE2083" w:rsidP="00BE2083">
      <w:pPr>
        <w:spacing w:after="0"/>
        <w:ind w:left="3408" w:firstLine="284"/>
        <w:rPr>
          <w:rFonts w:ascii="Times New Roman" w:hAnsi="Times New Roman" w:cs="Times New Roman"/>
          <w:bCs/>
        </w:rPr>
      </w:pPr>
      <w:r w:rsidRPr="00BE2083">
        <w:rPr>
          <w:rFonts w:ascii="Times New Roman" w:hAnsi="Times New Roman" w:cs="Times New Roman"/>
          <w:bCs/>
        </w:rPr>
        <w:t>*</w:t>
      </w:r>
      <w:proofErr w:type="gramStart"/>
      <w:r w:rsidRPr="00BE2083">
        <w:rPr>
          <w:rFonts w:ascii="Times New Roman" w:hAnsi="Times New Roman" w:cs="Times New Roman"/>
          <w:bCs/>
        </w:rPr>
        <w:t>[ Supported</w:t>
      </w:r>
      <w:proofErr w:type="gramEnd"/>
      <w:r w:rsidRPr="00BE2083">
        <w:rPr>
          <w:rFonts w:ascii="Times New Roman" w:hAnsi="Times New Roman" w:cs="Times New Roman"/>
          <w:bCs/>
        </w:rPr>
        <w:t>-Features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AVP</w:t>
      </w:r>
      <w:proofErr w:type="gramEnd"/>
      <w:r w:rsidRPr="00BE2083">
        <w:rPr>
          <w:rFonts w:ascii="Times New Roman" w:hAnsi="Times New Roman" w:cs="Times New Roman"/>
        </w:rPr>
        <w:t xml:space="preserve">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Failed</w:t>
      </w:r>
      <w:proofErr w:type="gramEnd"/>
      <w:r w:rsidRPr="00BE2083">
        <w:rPr>
          <w:rFonts w:ascii="Times New Roman" w:hAnsi="Times New Roman" w:cs="Times New Roman"/>
        </w:rPr>
        <w:t>-AVP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Proxy</w:t>
      </w:r>
      <w:proofErr w:type="gramEnd"/>
      <w:r w:rsidRPr="00BE2083">
        <w:rPr>
          <w:rFonts w:ascii="Times New Roman" w:hAnsi="Times New Roman" w:cs="Times New Roman"/>
        </w:rPr>
        <w:t>-Info ]</w:t>
      </w:r>
    </w:p>
    <w:p w:rsidR="00BE2083" w:rsidRPr="00BE2083" w:rsidRDefault="00BE2083" w:rsidP="00BE2083">
      <w:pPr>
        <w:spacing w:after="0"/>
        <w:ind w:left="3408" w:firstLine="284"/>
        <w:rPr>
          <w:rFonts w:ascii="Times New Roman" w:hAnsi="Times New Roman" w:cs="Times New Roman"/>
        </w:rPr>
      </w:pPr>
      <w:r w:rsidRPr="00BE2083">
        <w:rPr>
          <w:rFonts w:ascii="Times New Roman" w:hAnsi="Times New Roman" w:cs="Times New Roman"/>
        </w:rPr>
        <w:t>*</w:t>
      </w:r>
      <w:proofErr w:type="gramStart"/>
      <w:r w:rsidRPr="00BE2083">
        <w:rPr>
          <w:rFonts w:ascii="Times New Roman" w:hAnsi="Times New Roman" w:cs="Times New Roman"/>
        </w:rPr>
        <w:t>[ Route</w:t>
      </w:r>
      <w:proofErr w:type="gramEnd"/>
      <w:r w:rsidRPr="00BE2083">
        <w:rPr>
          <w:rFonts w:ascii="Times New Roman" w:hAnsi="Times New Roman" w:cs="Times New Roman"/>
        </w:rPr>
        <w:t>-Record ]</w:t>
      </w:r>
    </w:p>
    <w:p w:rsidR="0047689C" w:rsidRPr="004C02AF" w:rsidRDefault="00BE2083" w:rsidP="0047689C">
      <w:pPr>
        <w:spacing w:after="0" w:line="360" w:lineRule="atLeast"/>
        <w:rPr>
          <w:rFonts w:ascii="Times New Roman" w:eastAsia="Times New Roman" w:hAnsi="Times New Roman" w:cs="Times New Roman"/>
          <w:b/>
          <w:bCs/>
          <w:color w:val="000000"/>
          <w:sz w:val="32"/>
          <w:szCs w:val="32"/>
        </w:rPr>
      </w:pPr>
      <w:r>
        <w:br w:type="page"/>
      </w:r>
      <w:r w:rsidR="0047689C">
        <w:rPr>
          <w:rFonts w:ascii="Times New Roman" w:eastAsia="Times New Roman" w:hAnsi="Times New Roman" w:cs="Times New Roman"/>
          <w:b/>
          <w:bCs/>
          <w:color w:val="000000"/>
          <w:sz w:val="32"/>
          <w:szCs w:val="32"/>
        </w:rPr>
        <w:lastRenderedPageBreak/>
        <w:t>Chapter 3</w:t>
      </w:r>
    </w:p>
    <w:p w:rsidR="0047689C" w:rsidRDefault="0047689C" w:rsidP="0047689C">
      <w:pPr>
        <w:spacing w:after="0" w:line="360"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Result Codes</w:t>
      </w:r>
    </w:p>
    <w:p w:rsidR="0047689C" w:rsidRDefault="0047689C" w:rsidP="0047689C">
      <w:pPr>
        <w:spacing w:after="0" w:line="360" w:lineRule="atLeast"/>
        <w:rPr>
          <w:rFonts w:ascii="Times New Roman" w:eastAsia="Times New Roman" w:hAnsi="Times New Roman" w:cs="Times New Roman"/>
          <w:b/>
          <w:bCs/>
          <w:color w:val="000000"/>
          <w:sz w:val="32"/>
          <w:szCs w:val="32"/>
        </w:rPr>
      </w:pPr>
    </w:p>
    <w:p w:rsidR="0047689C" w:rsidRPr="0047689C" w:rsidRDefault="0047689C" w:rsidP="0047689C">
      <w:pPr>
        <w:pStyle w:val="Heading2"/>
        <w:rPr>
          <w:rFonts w:ascii="Times New Roman" w:hAnsi="Times New Roman"/>
          <w:b/>
          <w:sz w:val="22"/>
          <w:szCs w:val="22"/>
        </w:rPr>
      </w:pPr>
      <w:bookmarkStart w:id="39" w:name="_Toc289954336"/>
      <w:r w:rsidRPr="0047689C">
        <w:rPr>
          <w:rFonts w:ascii="Times New Roman" w:hAnsi="Times New Roman"/>
          <w:b/>
          <w:sz w:val="22"/>
          <w:szCs w:val="22"/>
        </w:rPr>
        <w:t>Result-Code AVP values</w:t>
      </w:r>
      <w:bookmarkEnd w:id="39"/>
    </w:p>
    <w:p w:rsidR="0047689C" w:rsidRPr="0047689C" w:rsidRDefault="0047689C" w:rsidP="0047689C">
      <w:pPr>
        <w:rPr>
          <w:rFonts w:ascii="Times New Roman" w:hAnsi="Times New Roman" w:cs="Times New Roman"/>
        </w:rPr>
      </w:pPr>
      <w:r w:rsidRPr="0047689C">
        <w:rPr>
          <w:rFonts w:ascii="Times New Roman" w:hAnsi="Times New Roman" w:cs="Times New Roman"/>
        </w:rPr>
        <w:t>This section defines new result code values that must be supported by all Diameter implementations that conform to this specification. The result codes defined in 3GPP TS 29.229 [6] are also applicable. When one of the result codes defined here is included in a response, it shall be inside an Exper</w:t>
      </w:r>
      <w:r w:rsidRPr="0047689C">
        <w:rPr>
          <w:rFonts w:ascii="Times New Roman" w:hAnsi="Times New Roman" w:cs="Times New Roman"/>
        </w:rPr>
        <w:t>i</w:t>
      </w:r>
      <w:r w:rsidRPr="0047689C">
        <w:rPr>
          <w:rFonts w:ascii="Times New Roman" w:hAnsi="Times New Roman" w:cs="Times New Roman"/>
        </w:rPr>
        <w:t>mental-Result AVP and Result-Code AVP shall be absent.</w:t>
      </w:r>
    </w:p>
    <w:p w:rsidR="0047689C" w:rsidRPr="0047689C" w:rsidRDefault="0047689C" w:rsidP="0047689C">
      <w:pPr>
        <w:pStyle w:val="Heading3"/>
        <w:ind w:left="0" w:firstLine="0"/>
        <w:rPr>
          <w:rFonts w:ascii="Times New Roman" w:hAnsi="Times New Roman"/>
          <w:b/>
          <w:sz w:val="22"/>
          <w:szCs w:val="22"/>
        </w:rPr>
      </w:pPr>
      <w:bookmarkStart w:id="40" w:name="_Toc289954337"/>
      <w:r w:rsidRPr="0047689C">
        <w:rPr>
          <w:rFonts w:ascii="Times New Roman" w:hAnsi="Times New Roman"/>
          <w:b/>
          <w:sz w:val="22"/>
          <w:szCs w:val="22"/>
        </w:rPr>
        <w:t>Success</w:t>
      </w:r>
      <w:bookmarkEnd w:id="40"/>
    </w:p>
    <w:p w:rsidR="0047689C" w:rsidRPr="0047689C" w:rsidRDefault="0047689C" w:rsidP="0047689C">
      <w:pPr>
        <w:rPr>
          <w:rFonts w:ascii="Times New Roman" w:hAnsi="Times New Roman" w:cs="Times New Roman"/>
        </w:rPr>
      </w:pPr>
      <w:r w:rsidRPr="0047689C">
        <w:rPr>
          <w:rFonts w:ascii="Times New Roman" w:hAnsi="Times New Roman" w:cs="Times New Roman"/>
        </w:rPr>
        <w:t>Result codes that fall within the Success category are used to inform a peer that a request has been su</w:t>
      </w:r>
      <w:r w:rsidRPr="0047689C">
        <w:rPr>
          <w:rFonts w:ascii="Times New Roman" w:hAnsi="Times New Roman" w:cs="Times New Roman"/>
        </w:rPr>
        <w:t>c</w:t>
      </w:r>
      <w:r w:rsidRPr="0047689C">
        <w:rPr>
          <w:rFonts w:ascii="Times New Roman" w:hAnsi="Times New Roman" w:cs="Times New Roman"/>
        </w:rPr>
        <w:t>cessfully completed.</w:t>
      </w:r>
    </w:p>
    <w:p w:rsidR="0047689C" w:rsidRPr="0047689C" w:rsidRDefault="0047689C" w:rsidP="0047689C">
      <w:pPr>
        <w:rPr>
          <w:rFonts w:ascii="Times New Roman" w:hAnsi="Times New Roman" w:cs="Times New Roman"/>
        </w:rPr>
      </w:pPr>
      <w:r w:rsidRPr="0047689C">
        <w:rPr>
          <w:rFonts w:ascii="Times New Roman" w:hAnsi="Times New Roman" w:cs="Times New Roman"/>
        </w:rPr>
        <w:t>No result codes within this category have been defined so far.</w:t>
      </w:r>
    </w:p>
    <w:p w:rsidR="0047689C" w:rsidRPr="0047689C" w:rsidRDefault="0047689C" w:rsidP="0047689C">
      <w:pPr>
        <w:pStyle w:val="Heading3"/>
        <w:ind w:left="0" w:firstLine="0"/>
        <w:rPr>
          <w:rFonts w:ascii="Times New Roman" w:hAnsi="Times New Roman"/>
          <w:b/>
          <w:sz w:val="22"/>
          <w:szCs w:val="22"/>
        </w:rPr>
      </w:pPr>
      <w:bookmarkStart w:id="41" w:name="_Toc289954338"/>
      <w:r w:rsidRPr="0047689C">
        <w:rPr>
          <w:rFonts w:ascii="Times New Roman" w:hAnsi="Times New Roman"/>
          <w:b/>
          <w:sz w:val="22"/>
          <w:szCs w:val="22"/>
        </w:rPr>
        <w:t>Permanent Failures</w:t>
      </w:r>
      <w:bookmarkEnd w:id="41"/>
    </w:p>
    <w:p w:rsidR="0047689C" w:rsidRPr="0047689C" w:rsidRDefault="0047689C" w:rsidP="0047689C">
      <w:pPr>
        <w:rPr>
          <w:rFonts w:ascii="Times New Roman" w:hAnsi="Times New Roman" w:cs="Times New Roman"/>
        </w:rPr>
      </w:pPr>
      <w:r w:rsidRPr="0047689C">
        <w:rPr>
          <w:rFonts w:ascii="Times New Roman" w:hAnsi="Times New Roman" w:cs="Times New Roman"/>
        </w:rPr>
        <w:t>Errors that fall within the Permanent Failures category are used to inform the peer that the request failed, and should not be attempted again.</w:t>
      </w:r>
    </w:p>
    <w:p w:rsidR="0047689C" w:rsidRPr="0047689C" w:rsidRDefault="0047689C" w:rsidP="0047689C">
      <w:pPr>
        <w:pStyle w:val="Heading4"/>
        <w:rPr>
          <w:rFonts w:ascii="Times New Roman" w:hAnsi="Times New Roman" w:cs="Times New Roman"/>
          <w:color w:val="auto"/>
        </w:rPr>
      </w:pPr>
      <w:bookmarkStart w:id="42" w:name="_Hlt7774650"/>
      <w:bookmarkStart w:id="43" w:name="_Toc289954339"/>
      <w:bookmarkEnd w:id="42"/>
      <w:r w:rsidRPr="0047689C">
        <w:rPr>
          <w:rFonts w:ascii="Times New Roman" w:hAnsi="Times New Roman" w:cs="Times New Roman"/>
          <w:color w:val="auto"/>
        </w:rPr>
        <w:t>DIAMETER_ERROR_USER_DATA_NOT_RECOGNIZED (5100)</w:t>
      </w:r>
      <w:bookmarkEnd w:id="43"/>
    </w:p>
    <w:p w:rsidR="0047689C" w:rsidRPr="0047689C" w:rsidRDefault="0047689C" w:rsidP="0047689C">
      <w:pPr>
        <w:rPr>
          <w:rFonts w:ascii="Times New Roman" w:hAnsi="Times New Roman" w:cs="Times New Roman"/>
        </w:rPr>
      </w:pPr>
      <w:r w:rsidRPr="0047689C">
        <w:rPr>
          <w:rFonts w:ascii="Times New Roman" w:hAnsi="Times New Roman" w:cs="Times New Roman"/>
        </w:rPr>
        <w:t>The data received by the AS is not supported or recognized.</w:t>
      </w:r>
    </w:p>
    <w:p w:rsidR="0047689C" w:rsidRPr="0047689C" w:rsidRDefault="0047689C" w:rsidP="0047689C">
      <w:pPr>
        <w:pStyle w:val="Heading4"/>
        <w:rPr>
          <w:rFonts w:ascii="Times New Roman" w:hAnsi="Times New Roman" w:cs="Times New Roman"/>
          <w:color w:val="auto"/>
        </w:rPr>
      </w:pPr>
      <w:bookmarkStart w:id="44" w:name="_Toc289954340"/>
      <w:r w:rsidRPr="0047689C">
        <w:rPr>
          <w:rFonts w:ascii="Times New Roman" w:hAnsi="Times New Roman" w:cs="Times New Roman"/>
          <w:color w:val="auto"/>
        </w:rPr>
        <w:t>DIAMETER_ERROR_OPERATION_NOT_ALLOWED (5101)</w:t>
      </w:r>
      <w:bookmarkEnd w:id="44"/>
      <w:r w:rsidRPr="0047689C">
        <w:rPr>
          <w:rFonts w:ascii="Times New Roman" w:hAnsi="Times New Roman" w:cs="Times New Roman"/>
          <w:color w:val="auto"/>
        </w:rPr>
        <w:tab/>
      </w:r>
    </w:p>
    <w:p w:rsidR="0047689C" w:rsidRPr="0047689C" w:rsidRDefault="0047689C" w:rsidP="0047689C">
      <w:pPr>
        <w:rPr>
          <w:rFonts w:ascii="Times New Roman" w:hAnsi="Times New Roman" w:cs="Times New Roman"/>
        </w:rPr>
      </w:pPr>
      <w:r w:rsidRPr="0047689C">
        <w:rPr>
          <w:rFonts w:ascii="Times New Roman" w:hAnsi="Times New Roman" w:cs="Times New Roman"/>
        </w:rPr>
        <w:t>The requested operation is not allowed for the user</w:t>
      </w:r>
    </w:p>
    <w:p w:rsidR="0047689C" w:rsidRPr="0047689C" w:rsidRDefault="0047689C" w:rsidP="0047689C">
      <w:pPr>
        <w:pStyle w:val="Heading4"/>
        <w:rPr>
          <w:rFonts w:ascii="Times New Roman" w:hAnsi="Times New Roman" w:cs="Times New Roman"/>
          <w:color w:val="auto"/>
        </w:rPr>
      </w:pPr>
      <w:bookmarkStart w:id="45" w:name="_Toc289954341"/>
      <w:r w:rsidRPr="0047689C">
        <w:rPr>
          <w:rFonts w:ascii="Times New Roman" w:hAnsi="Times New Roman" w:cs="Times New Roman"/>
          <w:color w:val="auto"/>
        </w:rPr>
        <w:t>DIAMETER_ERROR_USER_DATA_CANNOT_BE_READ (5102)</w:t>
      </w:r>
      <w:bookmarkEnd w:id="45"/>
      <w:r w:rsidRPr="0047689C">
        <w:rPr>
          <w:rFonts w:ascii="Times New Roman" w:hAnsi="Times New Roman" w:cs="Times New Roman"/>
          <w:color w:val="auto"/>
        </w:rPr>
        <w:tab/>
      </w:r>
    </w:p>
    <w:p w:rsidR="0047689C" w:rsidRPr="0047689C" w:rsidRDefault="0047689C" w:rsidP="0047689C">
      <w:pPr>
        <w:rPr>
          <w:rFonts w:ascii="Times New Roman" w:hAnsi="Times New Roman" w:cs="Times New Roman"/>
        </w:rPr>
      </w:pPr>
      <w:r w:rsidRPr="0047689C">
        <w:rPr>
          <w:rFonts w:ascii="Times New Roman" w:hAnsi="Times New Roman" w:cs="Times New Roman"/>
        </w:rPr>
        <w:t>The requested user data is not allowed to be read.</w:t>
      </w:r>
    </w:p>
    <w:p w:rsidR="0047689C" w:rsidRPr="0047689C" w:rsidRDefault="0047689C" w:rsidP="0047689C">
      <w:pPr>
        <w:pStyle w:val="Heading4"/>
        <w:rPr>
          <w:rFonts w:ascii="Times New Roman" w:hAnsi="Times New Roman" w:cs="Times New Roman"/>
          <w:color w:val="auto"/>
        </w:rPr>
      </w:pPr>
      <w:bookmarkStart w:id="46" w:name="_Toc289954342"/>
      <w:r w:rsidRPr="0047689C">
        <w:rPr>
          <w:rFonts w:ascii="Times New Roman" w:hAnsi="Times New Roman" w:cs="Times New Roman"/>
          <w:color w:val="auto"/>
        </w:rPr>
        <w:t>DIAMETER_ERROR_USER_DATA_CANNOT_BE_MODIFIED (5103)</w:t>
      </w:r>
      <w:bookmarkEnd w:id="46"/>
      <w:r w:rsidRPr="0047689C">
        <w:rPr>
          <w:rFonts w:ascii="Times New Roman" w:hAnsi="Times New Roman" w:cs="Times New Roman"/>
          <w:color w:val="auto"/>
        </w:rPr>
        <w:tab/>
      </w:r>
    </w:p>
    <w:p w:rsidR="0047689C" w:rsidRPr="0047689C" w:rsidRDefault="0047689C" w:rsidP="0047689C">
      <w:pPr>
        <w:rPr>
          <w:rFonts w:ascii="Times New Roman" w:hAnsi="Times New Roman" w:cs="Times New Roman"/>
        </w:rPr>
      </w:pPr>
      <w:r w:rsidRPr="0047689C">
        <w:rPr>
          <w:rFonts w:ascii="Times New Roman" w:hAnsi="Times New Roman" w:cs="Times New Roman"/>
        </w:rPr>
        <w:t>The requested user data is not allowed to be modified.</w:t>
      </w:r>
    </w:p>
    <w:p w:rsidR="0047689C" w:rsidRPr="0047689C" w:rsidRDefault="0047689C" w:rsidP="0047689C">
      <w:pPr>
        <w:pStyle w:val="Heading4"/>
        <w:rPr>
          <w:rFonts w:ascii="Times New Roman" w:hAnsi="Times New Roman" w:cs="Times New Roman"/>
          <w:color w:val="auto"/>
        </w:rPr>
      </w:pPr>
      <w:bookmarkStart w:id="47" w:name="_Toc289954343"/>
      <w:r w:rsidRPr="0047689C">
        <w:rPr>
          <w:rFonts w:ascii="Times New Roman" w:hAnsi="Times New Roman" w:cs="Times New Roman"/>
          <w:color w:val="auto"/>
        </w:rPr>
        <w:t>DIAMETER_ERROR_USER_DATA_CANNOT_BE_NOTIFIED (5104)</w:t>
      </w:r>
      <w:bookmarkEnd w:id="47"/>
      <w:r w:rsidRPr="0047689C">
        <w:rPr>
          <w:rFonts w:ascii="Times New Roman" w:hAnsi="Times New Roman" w:cs="Times New Roman"/>
          <w:color w:val="auto"/>
        </w:rPr>
        <w:tab/>
      </w:r>
    </w:p>
    <w:p w:rsidR="0047689C" w:rsidRPr="0047689C" w:rsidRDefault="0047689C" w:rsidP="0047689C">
      <w:pPr>
        <w:rPr>
          <w:rFonts w:ascii="Times New Roman" w:hAnsi="Times New Roman" w:cs="Times New Roman"/>
        </w:rPr>
      </w:pPr>
      <w:r w:rsidRPr="0047689C">
        <w:rPr>
          <w:rFonts w:ascii="Times New Roman" w:hAnsi="Times New Roman" w:cs="Times New Roman"/>
        </w:rPr>
        <w:t>The requested user data is not allowed to be notified on changes.</w:t>
      </w:r>
    </w:p>
    <w:p w:rsidR="0047689C" w:rsidRPr="0047689C" w:rsidRDefault="0047689C" w:rsidP="0047689C">
      <w:pPr>
        <w:pStyle w:val="Heading4"/>
        <w:rPr>
          <w:rFonts w:ascii="Times New Roman" w:hAnsi="Times New Roman" w:cs="Times New Roman"/>
          <w:color w:val="auto"/>
        </w:rPr>
      </w:pPr>
      <w:bookmarkStart w:id="48" w:name="_Toc289954344"/>
      <w:r w:rsidRPr="0047689C">
        <w:rPr>
          <w:rFonts w:ascii="Times New Roman" w:hAnsi="Times New Roman" w:cs="Times New Roman"/>
          <w:color w:val="auto"/>
        </w:rPr>
        <w:t>DIAMETER_ERROR_TOO_MUCH_DATA (5008)</w:t>
      </w:r>
      <w:bookmarkEnd w:id="48"/>
    </w:p>
    <w:p w:rsidR="0047689C" w:rsidRPr="0047689C" w:rsidRDefault="0047689C" w:rsidP="0047689C">
      <w:pPr>
        <w:rPr>
          <w:rFonts w:ascii="Times New Roman" w:hAnsi="Times New Roman" w:cs="Times New Roman"/>
        </w:rPr>
      </w:pPr>
      <w:r w:rsidRPr="0047689C">
        <w:rPr>
          <w:rFonts w:ascii="Times New Roman" w:hAnsi="Times New Roman" w:cs="Times New Roman"/>
        </w:rPr>
        <w:t>The size of the data pushed to the receiving entity exceeds its capacity. This error code is defined in 3GPP TS 29.229 [6].</w:t>
      </w:r>
    </w:p>
    <w:p w:rsidR="0047689C" w:rsidRPr="0047689C" w:rsidRDefault="0047689C" w:rsidP="0047689C">
      <w:pPr>
        <w:pStyle w:val="Heading4"/>
        <w:rPr>
          <w:rFonts w:ascii="Times New Roman" w:hAnsi="Times New Roman" w:cs="Times New Roman"/>
          <w:color w:val="auto"/>
        </w:rPr>
      </w:pPr>
      <w:bookmarkStart w:id="49" w:name="_Toc289954345"/>
      <w:r w:rsidRPr="0047689C">
        <w:rPr>
          <w:rFonts w:ascii="Times New Roman" w:hAnsi="Times New Roman" w:cs="Times New Roman"/>
          <w:color w:val="auto"/>
        </w:rPr>
        <w:t>DIAMETER_ERROR_TRANSPARENT_DATA OUT_OF_SYNC (5105)</w:t>
      </w:r>
      <w:bookmarkEnd w:id="49"/>
    </w:p>
    <w:p w:rsidR="0047689C" w:rsidRPr="0047689C" w:rsidRDefault="0047689C" w:rsidP="0047689C">
      <w:pPr>
        <w:rPr>
          <w:rFonts w:ascii="Times New Roman" w:hAnsi="Times New Roman" w:cs="Times New Roman"/>
          <w:noProof/>
        </w:rPr>
      </w:pPr>
      <w:r w:rsidRPr="0047689C">
        <w:rPr>
          <w:rFonts w:ascii="Times New Roman" w:hAnsi="Times New Roman" w:cs="Times New Roman"/>
        </w:rPr>
        <w:t xml:space="preserve">The request to update the repository data at the HSS could not be completed because the requested update is based on an out-of-date version of the repository data.  That is, the sequence number in the </w:t>
      </w:r>
      <w:proofErr w:type="spellStart"/>
      <w:r w:rsidRPr="0047689C">
        <w:rPr>
          <w:rFonts w:ascii="Times New Roman" w:hAnsi="Times New Roman" w:cs="Times New Roman"/>
        </w:rPr>
        <w:t>Sh</w:t>
      </w:r>
      <w:proofErr w:type="spellEnd"/>
      <w:r w:rsidRPr="0047689C">
        <w:rPr>
          <w:rFonts w:ascii="Times New Roman" w:hAnsi="Times New Roman" w:cs="Times New Roman"/>
        </w:rPr>
        <w:t xml:space="preserve">-Update Request </w:t>
      </w:r>
      <w:proofErr w:type="gramStart"/>
      <w:r w:rsidRPr="0047689C">
        <w:rPr>
          <w:rFonts w:ascii="Times New Roman" w:hAnsi="Times New Roman" w:cs="Times New Roman"/>
        </w:rPr>
        <w:t>message,</w:t>
      </w:r>
      <w:proofErr w:type="gramEnd"/>
      <w:r w:rsidRPr="0047689C">
        <w:rPr>
          <w:rFonts w:ascii="Times New Roman" w:hAnsi="Times New Roman" w:cs="Times New Roman"/>
        </w:rPr>
        <w:t xml:space="preserve"> does not match with the immediate successor of the associated sequence number stored for that repository data at the HSS.  It is also used where an AS tries to create a new set of repository data when the identified repository data already exists in the HSS.</w:t>
      </w:r>
    </w:p>
    <w:p w:rsidR="0047689C" w:rsidRPr="0047689C" w:rsidRDefault="0047689C" w:rsidP="0047689C">
      <w:pPr>
        <w:pStyle w:val="Heading4"/>
        <w:rPr>
          <w:rFonts w:ascii="Times New Roman" w:hAnsi="Times New Roman" w:cs="Times New Roman"/>
          <w:color w:val="auto"/>
        </w:rPr>
      </w:pPr>
      <w:bookmarkStart w:id="50" w:name="_Hlt7774652"/>
      <w:bookmarkStart w:id="51" w:name="_Toc289954347"/>
      <w:bookmarkEnd w:id="50"/>
      <w:r w:rsidRPr="0047689C">
        <w:rPr>
          <w:rFonts w:ascii="Times New Roman" w:hAnsi="Times New Roman" w:cs="Times New Roman"/>
          <w:color w:val="auto"/>
        </w:rPr>
        <w:t>DIAMETER_ERROR_SUBS_DATA_ABSENT (5106)</w:t>
      </w:r>
      <w:bookmarkEnd w:id="51"/>
    </w:p>
    <w:p w:rsidR="0047689C" w:rsidRPr="0047689C" w:rsidRDefault="0047689C" w:rsidP="0047689C">
      <w:pPr>
        <w:spacing w:after="0"/>
        <w:rPr>
          <w:rFonts w:ascii="Times New Roman" w:hAnsi="Times New Roman" w:cs="Times New Roman"/>
        </w:rPr>
      </w:pPr>
      <w:r w:rsidRPr="0047689C">
        <w:rPr>
          <w:rFonts w:ascii="Times New Roman" w:hAnsi="Times New Roman" w:cs="Times New Roman"/>
        </w:rPr>
        <w:t>The Application Server requested to subscribe to changes to Repository Data that is not present in the HSS.</w:t>
      </w:r>
    </w:p>
    <w:p w:rsidR="0047689C" w:rsidRPr="0047689C" w:rsidRDefault="0047689C" w:rsidP="0047689C">
      <w:pPr>
        <w:pStyle w:val="Heading4"/>
        <w:rPr>
          <w:rFonts w:ascii="Times New Roman" w:hAnsi="Times New Roman" w:cs="Times New Roman"/>
          <w:color w:val="auto"/>
        </w:rPr>
      </w:pPr>
      <w:bookmarkStart w:id="52" w:name="_Toc289954348"/>
      <w:r w:rsidRPr="0047689C">
        <w:rPr>
          <w:rFonts w:ascii="Times New Roman" w:hAnsi="Times New Roman" w:cs="Times New Roman"/>
          <w:color w:val="auto"/>
        </w:rPr>
        <w:lastRenderedPageBreak/>
        <w:t>DIAMETER_ERROR_NO_SUBSCRIPTION_TO_DATA (5107)</w:t>
      </w:r>
      <w:bookmarkEnd w:id="52"/>
    </w:p>
    <w:p w:rsidR="0047689C" w:rsidRPr="0047689C" w:rsidRDefault="0047689C" w:rsidP="0047689C">
      <w:pPr>
        <w:spacing w:after="0"/>
        <w:rPr>
          <w:rFonts w:ascii="Times New Roman" w:hAnsi="Times New Roman" w:cs="Times New Roman"/>
        </w:rPr>
      </w:pPr>
      <w:r w:rsidRPr="0047689C">
        <w:rPr>
          <w:rFonts w:ascii="Times New Roman" w:hAnsi="Times New Roman" w:cs="Times New Roman"/>
        </w:rPr>
        <w:t>The AS received a notification of changes of some information to which it is not subscribed.</w:t>
      </w:r>
    </w:p>
    <w:p w:rsidR="0047689C" w:rsidRPr="0047689C" w:rsidRDefault="0047689C" w:rsidP="0047689C">
      <w:pPr>
        <w:pStyle w:val="Heading4"/>
        <w:rPr>
          <w:rFonts w:ascii="Times New Roman" w:hAnsi="Times New Roman" w:cs="Times New Roman"/>
          <w:color w:val="auto"/>
        </w:rPr>
      </w:pPr>
      <w:bookmarkStart w:id="53" w:name="_Toc289954349"/>
      <w:r w:rsidRPr="0047689C">
        <w:rPr>
          <w:rFonts w:ascii="Times New Roman" w:hAnsi="Times New Roman" w:cs="Times New Roman"/>
          <w:color w:val="auto"/>
        </w:rPr>
        <w:t>DIAMETER_ERROR_DSAI_NOT_AVAILABLE (5108)</w:t>
      </w:r>
      <w:bookmarkEnd w:id="53"/>
    </w:p>
    <w:p w:rsidR="0047689C" w:rsidRPr="0047689C" w:rsidRDefault="0047689C" w:rsidP="0047689C">
      <w:pPr>
        <w:spacing w:after="0"/>
        <w:rPr>
          <w:rFonts w:ascii="Times New Roman" w:hAnsi="Times New Roman" w:cs="Times New Roman"/>
        </w:rPr>
      </w:pPr>
      <w:r w:rsidRPr="0047689C">
        <w:rPr>
          <w:rFonts w:ascii="Times New Roman" w:hAnsi="Times New Roman" w:cs="Times New Roman"/>
        </w:rPr>
        <w:t>The Application Server addressed a DSAI not configured in the HSS.</w:t>
      </w:r>
    </w:p>
    <w:p w:rsidR="0047689C" w:rsidRDefault="0047689C" w:rsidP="0047689C">
      <w:pPr>
        <w:pStyle w:val="Heading3"/>
        <w:ind w:left="0" w:firstLine="0"/>
        <w:rPr>
          <w:rFonts w:ascii="Times New Roman" w:hAnsi="Times New Roman"/>
          <w:sz w:val="22"/>
          <w:szCs w:val="22"/>
        </w:rPr>
      </w:pPr>
      <w:bookmarkStart w:id="54" w:name="_Toc289954351"/>
    </w:p>
    <w:p w:rsidR="0047689C" w:rsidRPr="0047689C" w:rsidRDefault="0047689C" w:rsidP="0047689C">
      <w:pPr>
        <w:pStyle w:val="Heading3"/>
        <w:ind w:left="0" w:firstLine="0"/>
        <w:rPr>
          <w:rFonts w:ascii="Times New Roman" w:hAnsi="Times New Roman"/>
          <w:b/>
          <w:sz w:val="22"/>
          <w:szCs w:val="22"/>
        </w:rPr>
      </w:pPr>
      <w:r w:rsidRPr="0047689C">
        <w:rPr>
          <w:rFonts w:ascii="Times New Roman" w:hAnsi="Times New Roman"/>
          <w:b/>
          <w:sz w:val="22"/>
          <w:szCs w:val="22"/>
        </w:rPr>
        <w:t>Transient Failures</w:t>
      </w:r>
      <w:bookmarkEnd w:id="54"/>
    </w:p>
    <w:p w:rsidR="0047689C" w:rsidRPr="0047689C" w:rsidRDefault="0047689C" w:rsidP="0047689C">
      <w:pPr>
        <w:rPr>
          <w:rFonts w:ascii="Times New Roman" w:hAnsi="Times New Roman" w:cs="Times New Roman"/>
        </w:rPr>
      </w:pPr>
      <w:r w:rsidRPr="0047689C">
        <w:rPr>
          <w:rFonts w:ascii="Times New Roman" w:hAnsi="Times New Roman" w:cs="Times New Roman"/>
        </w:rPr>
        <w:t>Errors that fall within the transient failures category are those used to inform a peer that the request could not be satisfied at the time that it was received. The request may be able to be satisfied in the future.</w:t>
      </w:r>
    </w:p>
    <w:p w:rsidR="0047689C" w:rsidRPr="0047689C" w:rsidRDefault="0047689C" w:rsidP="0047689C">
      <w:pPr>
        <w:pStyle w:val="Heading4"/>
        <w:rPr>
          <w:rFonts w:ascii="Times New Roman" w:hAnsi="Times New Roman" w:cs="Times New Roman"/>
          <w:color w:val="auto"/>
        </w:rPr>
      </w:pPr>
      <w:bookmarkStart w:id="55" w:name="_Toc289954352"/>
      <w:r w:rsidRPr="0047689C">
        <w:rPr>
          <w:rFonts w:ascii="Times New Roman" w:hAnsi="Times New Roman" w:cs="Times New Roman"/>
          <w:color w:val="auto"/>
        </w:rPr>
        <w:t>DIAMETER_USER_DATA_NOT_AVAILABLE (4100)</w:t>
      </w:r>
      <w:bookmarkEnd w:id="55"/>
    </w:p>
    <w:p w:rsidR="0047689C" w:rsidRPr="0047689C" w:rsidRDefault="0047689C" w:rsidP="0047689C">
      <w:pPr>
        <w:tabs>
          <w:tab w:val="left" w:pos="7395"/>
        </w:tabs>
        <w:rPr>
          <w:rFonts w:ascii="Times New Roman" w:hAnsi="Times New Roman" w:cs="Times New Roman"/>
        </w:rPr>
      </w:pPr>
      <w:r w:rsidRPr="0047689C">
        <w:rPr>
          <w:rFonts w:ascii="Times New Roman" w:hAnsi="Times New Roman" w:cs="Times New Roman"/>
        </w:rPr>
        <w:t>The requested user data is not available at this time to satisfy the requested operation.</w:t>
      </w:r>
    </w:p>
    <w:p w:rsidR="0047689C" w:rsidRPr="0047689C" w:rsidRDefault="0047689C" w:rsidP="0047689C">
      <w:pPr>
        <w:pStyle w:val="Heading4"/>
        <w:tabs>
          <w:tab w:val="left" w:pos="855"/>
          <w:tab w:val="num" w:pos="1440"/>
        </w:tabs>
        <w:ind w:left="855" w:hanging="855"/>
        <w:rPr>
          <w:rFonts w:ascii="Times New Roman" w:hAnsi="Times New Roman" w:cs="Times New Roman"/>
          <w:color w:val="auto"/>
          <w:lang w:val="it-IT"/>
        </w:rPr>
      </w:pPr>
      <w:bookmarkStart w:id="56" w:name="_Toc289954353"/>
      <w:r w:rsidRPr="0047689C">
        <w:rPr>
          <w:rFonts w:ascii="Times New Roman" w:hAnsi="Times New Roman" w:cs="Times New Roman"/>
          <w:color w:val="auto"/>
          <w:lang w:val="it-IT"/>
        </w:rPr>
        <w:t>DIAMETER_PRIOR_UPDATE_IN_PROGRESS (4101)</w:t>
      </w:r>
      <w:bookmarkEnd w:id="56"/>
    </w:p>
    <w:p w:rsidR="0047689C" w:rsidRDefault="0047689C" w:rsidP="0047689C">
      <w:pPr>
        <w:tabs>
          <w:tab w:val="left" w:pos="7395"/>
        </w:tabs>
      </w:pPr>
      <w:r w:rsidRPr="0047689C">
        <w:rPr>
          <w:rFonts w:ascii="Times New Roman" w:hAnsi="Times New Roman" w:cs="Times New Roman"/>
        </w:rPr>
        <w:t>The request to update the repository data at the HSS could not be completed because the related r</w:t>
      </w:r>
      <w:r w:rsidRPr="0047689C">
        <w:rPr>
          <w:rFonts w:ascii="Times New Roman" w:hAnsi="Times New Roman" w:cs="Times New Roman"/>
        </w:rPr>
        <w:t>e</w:t>
      </w:r>
      <w:r w:rsidRPr="0047689C">
        <w:rPr>
          <w:rFonts w:ascii="Times New Roman" w:hAnsi="Times New Roman" w:cs="Times New Roman"/>
        </w:rPr>
        <w:t>posit</w:t>
      </w:r>
      <w:r w:rsidRPr="0047689C">
        <w:rPr>
          <w:rFonts w:ascii="Times New Roman" w:hAnsi="Times New Roman" w:cs="Times New Roman"/>
        </w:rPr>
        <w:t>o</w:t>
      </w:r>
      <w:r w:rsidRPr="0047689C">
        <w:rPr>
          <w:rFonts w:ascii="Times New Roman" w:hAnsi="Times New Roman" w:cs="Times New Roman"/>
        </w:rPr>
        <w:t>ry data is currently being updated by another entity</w:t>
      </w:r>
      <w:r>
        <w:t>.</w:t>
      </w:r>
    </w:p>
    <w:p w:rsidR="0047689C" w:rsidRDefault="0047689C" w:rsidP="0047689C">
      <w:pPr>
        <w:spacing w:after="0" w:line="360" w:lineRule="atLeast"/>
        <w:rPr>
          <w:rFonts w:ascii="Times New Roman" w:eastAsia="Times New Roman" w:hAnsi="Times New Roman" w:cs="Times New Roman"/>
          <w:b/>
          <w:bCs/>
          <w:color w:val="000000"/>
          <w:sz w:val="32"/>
          <w:szCs w:val="32"/>
        </w:rPr>
      </w:pPr>
    </w:p>
    <w:p w:rsidR="00FB19AA" w:rsidRDefault="002500B2" w:rsidP="004C02AF">
      <w:pPr>
        <w:spacing w:after="0" w:line="360" w:lineRule="atLeast"/>
        <w:rPr>
          <w:rFonts w:ascii="Times New Roman" w:eastAsia="Times New Roman" w:hAnsi="Times New Roman" w:cs="Times New Roman"/>
          <w:b/>
          <w:bCs/>
          <w:color w:val="000000"/>
          <w:sz w:val="32"/>
          <w:szCs w:val="32"/>
        </w:rPr>
      </w:pPr>
      <w:r w:rsidRPr="00A94B0C">
        <w:rPr>
          <w:rFonts w:ascii="Calibri" w:eastAsia="Calibri" w:hAnsi="Calibri" w:cs="Times New Roman"/>
        </w:rPr>
        <w:br w:type="page"/>
      </w:r>
    </w:p>
    <w:p w:rsidR="00FB19AA" w:rsidRDefault="00FE3E90" w:rsidP="004C02AF">
      <w:pPr>
        <w:spacing w:after="0" w:line="360" w:lineRule="atLeast"/>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Conclusion</w:t>
      </w:r>
    </w:p>
    <w:p w:rsidR="00FB19AA" w:rsidRDefault="00FB19AA"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Cs/>
          <w:color w:val="000000"/>
        </w:rPr>
      </w:pPr>
      <w:r>
        <w:rPr>
          <w:rFonts w:ascii="Times New Roman" w:eastAsia="Times New Roman" w:hAnsi="Times New Roman" w:cs="Times New Roman"/>
          <w:bCs/>
          <w:color w:val="000000"/>
        </w:rPr>
        <w:t>Thus the project on Policy and Charging Rules Functions has successfully been worked on. The var</w:t>
      </w:r>
      <w:r>
        <w:rPr>
          <w:rFonts w:ascii="Times New Roman" w:eastAsia="Times New Roman" w:hAnsi="Times New Roman" w:cs="Times New Roman"/>
          <w:bCs/>
          <w:color w:val="000000"/>
        </w:rPr>
        <w:t>i</w:t>
      </w:r>
      <w:r>
        <w:rPr>
          <w:rFonts w:ascii="Times New Roman" w:eastAsia="Times New Roman" w:hAnsi="Times New Roman" w:cs="Times New Roman"/>
          <w:bCs/>
          <w:color w:val="000000"/>
        </w:rPr>
        <w:t xml:space="preserve">ous messages on the different interfaces namely </w:t>
      </w:r>
      <w:proofErr w:type="spellStart"/>
      <w:r>
        <w:rPr>
          <w:rFonts w:ascii="Times New Roman" w:eastAsia="Times New Roman" w:hAnsi="Times New Roman" w:cs="Times New Roman"/>
          <w:bCs/>
          <w:color w:val="000000"/>
        </w:rPr>
        <w:t>Sh</w:t>
      </w:r>
      <w:proofErr w:type="spellEnd"/>
      <w:r>
        <w:rPr>
          <w:rFonts w:ascii="Times New Roman" w:eastAsia="Times New Roman" w:hAnsi="Times New Roman" w:cs="Times New Roman"/>
          <w:bCs/>
          <w:color w:val="000000"/>
        </w:rPr>
        <w:t xml:space="preserve">, Rx and </w:t>
      </w:r>
      <w:proofErr w:type="spellStart"/>
      <w:r>
        <w:rPr>
          <w:rFonts w:ascii="Times New Roman" w:eastAsia="Times New Roman" w:hAnsi="Times New Roman" w:cs="Times New Roman"/>
          <w:bCs/>
          <w:color w:val="000000"/>
        </w:rPr>
        <w:t>Gx</w:t>
      </w:r>
      <w:proofErr w:type="spellEnd"/>
      <w:r>
        <w:rPr>
          <w:rFonts w:ascii="Times New Roman" w:eastAsia="Times New Roman" w:hAnsi="Times New Roman" w:cs="Times New Roman"/>
          <w:bCs/>
          <w:color w:val="000000"/>
        </w:rPr>
        <w:t xml:space="preserve"> have been worked on and explored.</w:t>
      </w:r>
    </w:p>
    <w:p w:rsidR="00FE3E90" w:rsidRDefault="00FE3E90" w:rsidP="004C02AF">
      <w:pPr>
        <w:spacing w:after="0" w:line="360" w:lineRule="atLeast"/>
        <w:rPr>
          <w:rFonts w:ascii="Times New Roman" w:eastAsia="Times New Roman" w:hAnsi="Times New Roman" w:cs="Times New Roman"/>
          <w:bCs/>
          <w:color w:val="000000"/>
        </w:rPr>
      </w:pPr>
    </w:p>
    <w:p w:rsidR="00941A3C" w:rsidRPr="00941A3C" w:rsidRDefault="00FE3E90" w:rsidP="00941A3C">
      <w:pPr>
        <w:spacing w:after="0" w:line="360" w:lineRule="atLeast"/>
        <w:rPr>
          <w:rFonts w:ascii="Times New Roman" w:eastAsia="Times New Roman" w:hAnsi="Times New Roman" w:cs="Times New Roman"/>
          <w:bCs/>
          <w:color w:val="000000"/>
        </w:rPr>
      </w:pPr>
      <w:r>
        <w:rPr>
          <w:rFonts w:ascii="Times New Roman" w:eastAsia="Times New Roman" w:hAnsi="Times New Roman" w:cs="Times New Roman"/>
          <w:bCs/>
          <w:color w:val="000000"/>
        </w:rPr>
        <w:t>The role</w:t>
      </w:r>
      <w:r w:rsidR="00941A3C">
        <w:rPr>
          <w:rFonts w:ascii="Times New Roman" w:eastAsia="Times New Roman" w:hAnsi="Times New Roman" w:cs="Times New Roman"/>
          <w:bCs/>
          <w:color w:val="000000"/>
        </w:rPr>
        <w:t xml:space="preserve"> of PCRF has been understood as an </w:t>
      </w:r>
      <w:r w:rsidR="00941A3C" w:rsidRPr="00941A3C">
        <w:rPr>
          <w:rFonts w:ascii="Times New Roman" w:eastAsia="Times New Roman" w:hAnsi="Times New Roman" w:cs="Times New Roman"/>
          <w:bCs/>
          <w:color w:val="000000"/>
        </w:rPr>
        <w:t>important component in LTE network is the policy and charging control (PCC) function that brings together and enhances capabilities from earlier 3GPP r</w:t>
      </w:r>
      <w:r w:rsidR="00941A3C" w:rsidRPr="00941A3C">
        <w:rPr>
          <w:rFonts w:ascii="Times New Roman" w:eastAsia="Times New Roman" w:hAnsi="Times New Roman" w:cs="Times New Roman"/>
          <w:bCs/>
          <w:color w:val="000000"/>
        </w:rPr>
        <w:t>e</w:t>
      </w:r>
      <w:r w:rsidR="00941A3C" w:rsidRPr="00941A3C">
        <w:rPr>
          <w:rFonts w:ascii="Times New Roman" w:eastAsia="Times New Roman" w:hAnsi="Times New Roman" w:cs="Times New Roman"/>
          <w:bCs/>
          <w:color w:val="000000"/>
        </w:rPr>
        <w:t>leases to deliver dynamic control of policy and charging on a per subscriber and per IP flow basis.</w:t>
      </w:r>
    </w:p>
    <w:p w:rsidR="00941A3C" w:rsidRPr="00941A3C" w:rsidRDefault="00941A3C" w:rsidP="00941A3C">
      <w:pPr>
        <w:spacing w:after="0" w:line="360" w:lineRule="atLeast"/>
        <w:rPr>
          <w:rFonts w:ascii="Times New Roman" w:eastAsia="Times New Roman" w:hAnsi="Times New Roman" w:cs="Times New Roman"/>
          <w:bCs/>
          <w:color w:val="000000"/>
        </w:rPr>
      </w:pPr>
    </w:p>
    <w:p w:rsidR="00FB19AA" w:rsidRPr="00FE3E90" w:rsidRDefault="00941A3C" w:rsidP="00941A3C">
      <w:pPr>
        <w:spacing w:after="0" w:line="360" w:lineRule="atLeast"/>
        <w:rPr>
          <w:rFonts w:ascii="Times New Roman" w:eastAsia="Times New Roman" w:hAnsi="Times New Roman" w:cs="Times New Roman"/>
          <w:bCs/>
          <w:color w:val="000000"/>
        </w:rPr>
      </w:pPr>
      <w:r w:rsidRPr="00941A3C">
        <w:rPr>
          <w:rFonts w:ascii="Times New Roman" w:eastAsia="Times New Roman" w:hAnsi="Times New Roman" w:cs="Times New Roman"/>
          <w:bCs/>
          <w:color w:val="000000"/>
        </w:rPr>
        <w:t>LTE Evolved Packet Core (EPC) EPC includes a PCC architecture that provides support for fine-grained QoS and enables application servers to dynamically control the QoS and charging requir</w:t>
      </w:r>
      <w:r w:rsidRPr="00941A3C">
        <w:rPr>
          <w:rFonts w:ascii="Times New Roman" w:eastAsia="Times New Roman" w:hAnsi="Times New Roman" w:cs="Times New Roman"/>
          <w:bCs/>
          <w:color w:val="000000"/>
        </w:rPr>
        <w:t>e</w:t>
      </w:r>
      <w:r w:rsidRPr="00941A3C">
        <w:rPr>
          <w:rFonts w:ascii="Times New Roman" w:eastAsia="Times New Roman" w:hAnsi="Times New Roman" w:cs="Times New Roman"/>
          <w:bCs/>
          <w:color w:val="000000"/>
        </w:rPr>
        <w:t>ments of the services they deliver. It also provides improved support for roaming</w:t>
      </w:r>
      <w:r>
        <w:rPr>
          <w:rFonts w:ascii="Times New Roman" w:eastAsia="Times New Roman" w:hAnsi="Times New Roman" w:cs="Times New Roman"/>
          <w:bCs/>
          <w:color w:val="000000"/>
        </w:rPr>
        <w:t xml:space="preserve">. Dynamic control over QoS and </w:t>
      </w:r>
      <w:r w:rsidRPr="00941A3C">
        <w:rPr>
          <w:rFonts w:ascii="Times New Roman" w:eastAsia="Times New Roman" w:hAnsi="Times New Roman" w:cs="Times New Roman"/>
          <w:bCs/>
          <w:color w:val="000000"/>
        </w:rPr>
        <w:t xml:space="preserve">charging will help operators monetize their </w:t>
      </w:r>
      <w:proofErr w:type="gramStart"/>
      <w:r w:rsidRPr="00941A3C">
        <w:rPr>
          <w:rFonts w:ascii="Times New Roman" w:eastAsia="Times New Roman" w:hAnsi="Times New Roman" w:cs="Times New Roman"/>
          <w:bCs/>
          <w:color w:val="000000"/>
        </w:rPr>
        <w:t>LTE  investment</w:t>
      </w:r>
      <w:proofErr w:type="gramEnd"/>
      <w:r w:rsidRPr="00941A3C">
        <w:rPr>
          <w:rFonts w:ascii="Times New Roman" w:eastAsia="Times New Roman" w:hAnsi="Times New Roman" w:cs="Times New Roman"/>
          <w:bCs/>
          <w:color w:val="000000"/>
        </w:rPr>
        <w:t xml:space="preserve"> by providing customers with a variety of QoS and charging options when choosing a service.</w:t>
      </w:r>
      <w:r w:rsidR="00FE3E90">
        <w:rPr>
          <w:rFonts w:ascii="Times New Roman" w:eastAsia="Times New Roman" w:hAnsi="Times New Roman" w:cs="Times New Roman"/>
          <w:bCs/>
          <w:color w:val="000000"/>
        </w:rPr>
        <w:t xml:space="preserve">  </w:t>
      </w: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FE3E90" w:rsidRDefault="00FE3E90" w:rsidP="004C02AF">
      <w:pPr>
        <w:spacing w:after="0" w:line="360" w:lineRule="atLeast"/>
        <w:rPr>
          <w:rFonts w:ascii="Times New Roman" w:eastAsia="Times New Roman" w:hAnsi="Times New Roman" w:cs="Times New Roman"/>
          <w:b/>
          <w:bCs/>
          <w:color w:val="000000"/>
          <w:sz w:val="32"/>
          <w:szCs w:val="32"/>
        </w:rPr>
      </w:pPr>
    </w:p>
    <w:p w:rsidR="004C02AF" w:rsidRPr="004C02AF" w:rsidRDefault="004C02AF" w:rsidP="004C02AF">
      <w:pPr>
        <w:spacing w:after="0" w:line="360" w:lineRule="atLeast"/>
        <w:rPr>
          <w:rFonts w:ascii="Times New Roman" w:eastAsia="Times New Roman" w:hAnsi="Times New Roman" w:cs="Times New Roman"/>
          <w:b/>
          <w:bCs/>
          <w:color w:val="000000"/>
          <w:sz w:val="32"/>
          <w:szCs w:val="32"/>
        </w:rPr>
      </w:pPr>
      <w:r w:rsidRPr="004C02AF">
        <w:rPr>
          <w:rFonts w:ascii="Times New Roman" w:eastAsia="Times New Roman" w:hAnsi="Times New Roman" w:cs="Times New Roman"/>
          <w:b/>
          <w:bCs/>
          <w:color w:val="000000"/>
          <w:sz w:val="32"/>
          <w:szCs w:val="32"/>
        </w:rPr>
        <w:t>References</w:t>
      </w:r>
    </w:p>
    <w:p w:rsidR="00FE3E90" w:rsidRPr="00FE3E90" w:rsidRDefault="00FE3E90" w:rsidP="00FE3E90">
      <w:pPr>
        <w:spacing w:before="495" w:after="0" w:line="255" w:lineRule="atLeast"/>
        <w:ind w:hanging="705"/>
        <w:jc w:val="both"/>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rPr>
        <w:lastRenderedPageBreak/>
        <w:t xml:space="preserve">     </w:t>
      </w:r>
      <w:r w:rsidR="004C02AF" w:rsidRPr="004C02AF">
        <w:rPr>
          <w:rFonts w:ascii="Times New Roman" w:eastAsia="Times New Roman" w:hAnsi="Times New Roman" w:cs="Times New Roman"/>
          <w:color w:val="000000"/>
          <w:sz w:val="23"/>
          <w:szCs w:val="23"/>
        </w:rPr>
        <w:t xml:space="preserve">[1] </w:t>
      </w:r>
      <w:r w:rsidRPr="00FE3E90">
        <w:rPr>
          <w:rFonts w:ascii="Times New Roman" w:eastAsia="Times New Roman" w:hAnsi="Times New Roman" w:cs="Times New Roman"/>
          <w:color w:val="000000"/>
          <w:sz w:val="23"/>
          <w:szCs w:val="23"/>
          <w:lang w:val="en-GB"/>
        </w:rPr>
        <w:t>3GPP TS 29.329 V10.2.0 (2011-03)</w:t>
      </w:r>
      <w:r>
        <w:rPr>
          <w:rFonts w:ascii="Times New Roman" w:eastAsia="Times New Roman" w:hAnsi="Times New Roman" w:cs="Times New Roman"/>
          <w:color w:val="000000"/>
          <w:sz w:val="23"/>
          <w:szCs w:val="23"/>
          <w:lang w:val="en-GB"/>
        </w:rPr>
        <w:t xml:space="preserve"> </w:t>
      </w:r>
      <w:r w:rsidRPr="00FE3E90">
        <w:rPr>
          <w:rFonts w:ascii="Times New Roman" w:eastAsia="Times New Roman" w:hAnsi="Times New Roman" w:cs="Times New Roman"/>
          <w:i/>
          <w:color w:val="000000"/>
          <w:sz w:val="23"/>
          <w:szCs w:val="23"/>
          <w:lang w:val="en-GB"/>
        </w:rPr>
        <w:t>Technical Specification</w:t>
      </w:r>
      <w:r>
        <w:rPr>
          <w:rFonts w:ascii="Times New Roman" w:eastAsia="Times New Roman" w:hAnsi="Times New Roman" w:cs="Times New Roman"/>
          <w:color w:val="000000"/>
          <w:sz w:val="23"/>
          <w:szCs w:val="23"/>
          <w:lang w:val="en-GB"/>
        </w:rPr>
        <w:t xml:space="preserve"> </w:t>
      </w:r>
      <w:r w:rsidRPr="00FE3E90">
        <w:rPr>
          <w:rFonts w:ascii="Times New Roman" w:eastAsia="Times New Roman" w:hAnsi="Times New Roman" w:cs="Times New Roman"/>
          <w:color w:val="000000"/>
          <w:sz w:val="23"/>
          <w:szCs w:val="23"/>
          <w:lang w:val="en-GB"/>
        </w:rPr>
        <w:t>3rd Generation Partnership Project;</w:t>
      </w:r>
      <w:r>
        <w:rPr>
          <w:rFonts w:ascii="Times New Roman" w:eastAsia="Times New Roman" w:hAnsi="Times New Roman" w:cs="Times New Roman"/>
          <w:color w:val="000000"/>
          <w:sz w:val="23"/>
          <w:szCs w:val="23"/>
          <w:lang w:val="en-GB"/>
        </w:rPr>
        <w:t xml:space="preserve"> </w:t>
      </w:r>
      <w:r w:rsidRPr="00FE3E90">
        <w:rPr>
          <w:rFonts w:ascii="Times New Roman" w:eastAsia="Times New Roman" w:hAnsi="Times New Roman" w:cs="Times New Roman"/>
          <w:color w:val="000000"/>
          <w:sz w:val="23"/>
          <w:szCs w:val="23"/>
          <w:lang w:val="en-GB"/>
        </w:rPr>
        <w:t>Technical Specification Group Core Network and Terminals</w:t>
      </w:r>
      <w:r>
        <w:rPr>
          <w:rFonts w:ascii="Times New Roman" w:eastAsia="Times New Roman" w:hAnsi="Times New Roman" w:cs="Times New Roman"/>
          <w:color w:val="000000"/>
          <w:sz w:val="23"/>
          <w:szCs w:val="23"/>
          <w:lang w:val="en-GB"/>
        </w:rPr>
        <w:t xml:space="preserve"> </w:t>
      </w:r>
      <w:r w:rsidRPr="00FE3E90">
        <w:rPr>
          <w:rFonts w:ascii="Times New Roman" w:eastAsia="Times New Roman" w:hAnsi="Times New Roman" w:cs="Times New Roman"/>
          <w:color w:val="000000"/>
          <w:sz w:val="23"/>
          <w:szCs w:val="23"/>
          <w:lang w:val="en-GB"/>
        </w:rPr>
        <w:t>;</w:t>
      </w:r>
      <w:r>
        <w:rPr>
          <w:rFonts w:ascii="Times New Roman" w:eastAsia="Times New Roman" w:hAnsi="Times New Roman" w:cs="Times New Roman"/>
          <w:color w:val="000000"/>
          <w:sz w:val="23"/>
          <w:szCs w:val="23"/>
          <w:lang w:val="en-GB"/>
        </w:rPr>
        <w:t xml:space="preserve"> </w:t>
      </w:r>
      <w:r w:rsidRPr="00FE3E90">
        <w:rPr>
          <w:rFonts w:ascii="Times New Roman" w:eastAsia="Times New Roman" w:hAnsi="Times New Roman" w:cs="Times New Roman"/>
          <w:color w:val="000000"/>
          <w:sz w:val="23"/>
          <w:szCs w:val="23"/>
          <w:lang w:val="en-GB"/>
        </w:rPr>
        <w:t>Sh Interface based on the Diameter protocol;</w:t>
      </w:r>
      <w:r>
        <w:rPr>
          <w:rFonts w:ascii="Times New Roman" w:eastAsia="Times New Roman" w:hAnsi="Times New Roman" w:cs="Times New Roman"/>
          <w:color w:val="000000"/>
          <w:sz w:val="23"/>
          <w:szCs w:val="23"/>
          <w:lang w:val="en-GB"/>
        </w:rPr>
        <w:t xml:space="preserve"> </w:t>
      </w:r>
      <w:r w:rsidRPr="00FE3E90">
        <w:rPr>
          <w:rFonts w:ascii="Times New Roman" w:eastAsia="Times New Roman" w:hAnsi="Times New Roman" w:cs="Times New Roman"/>
          <w:color w:val="000000"/>
          <w:sz w:val="23"/>
          <w:szCs w:val="23"/>
          <w:lang w:val="en-GB"/>
        </w:rPr>
        <w:t>Protocol details</w:t>
      </w:r>
      <w:r>
        <w:rPr>
          <w:rFonts w:ascii="Times New Roman" w:eastAsia="Times New Roman" w:hAnsi="Times New Roman" w:cs="Times New Roman"/>
          <w:color w:val="000000"/>
          <w:sz w:val="23"/>
          <w:szCs w:val="23"/>
          <w:lang w:val="en-GB"/>
        </w:rPr>
        <w:t xml:space="preserve"> (</w:t>
      </w:r>
      <w:r w:rsidRPr="00FE3E90">
        <w:rPr>
          <w:rFonts w:ascii="Times New Roman" w:eastAsia="Times New Roman" w:hAnsi="Times New Roman" w:cs="Times New Roman"/>
          <w:color w:val="000000"/>
          <w:sz w:val="23"/>
          <w:szCs w:val="23"/>
          <w:lang w:val="en-GB"/>
        </w:rPr>
        <w:t>Release 10)</w:t>
      </w:r>
      <w:r>
        <w:rPr>
          <w:rFonts w:ascii="Times New Roman" w:eastAsia="Times New Roman" w:hAnsi="Times New Roman" w:cs="Times New Roman"/>
          <w:color w:val="000000"/>
          <w:sz w:val="23"/>
          <w:szCs w:val="23"/>
          <w:lang w:val="en-GB"/>
        </w:rPr>
        <w:t>.</w:t>
      </w:r>
    </w:p>
    <w:p w:rsidR="00FE3E90" w:rsidRPr="00FE3E90" w:rsidRDefault="00484958" w:rsidP="00FE3E90">
      <w:pPr>
        <w:spacing w:before="495" w:after="0" w:line="255" w:lineRule="atLeast"/>
        <w:ind w:hanging="705"/>
        <w:jc w:val="both"/>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rPr>
        <w:t xml:space="preserve">     [2]</w:t>
      </w:r>
      <w:r w:rsidR="00FE3E90">
        <w:rPr>
          <w:rFonts w:ascii="Arial" w:hAnsi="Arial"/>
          <w:sz w:val="64"/>
          <w:szCs w:val="20"/>
          <w:lang w:val="en-GB"/>
        </w:rPr>
        <w:t xml:space="preserve"> </w:t>
      </w:r>
      <w:r w:rsidR="00FE3E90" w:rsidRPr="00FE3E90">
        <w:rPr>
          <w:rFonts w:ascii="Times New Roman" w:eastAsia="Times New Roman" w:hAnsi="Times New Roman" w:cs="Times New Roman"/>
          <w:color w:val="000000"/>
          <w:sz w:val="23"/>
          <w:szCs w:val="23"/>
          <w:lang w:val="en-GB"/>
        </w:rPr>
        <w:t>3GPP TS 29.212 V</w:t>
      </w:r>
      <w:r w:rsidR="00FE3E90" w:rsidRPr="00FE3E90">
        <w:rPr>
          <w:rFonts w:ascii="Times New Roman" w:eastAsia="Times New Roman" w:hAnsi="Times New Roman" w:cs="Times New Roman" w:hint="eastAsia"/>
          <w:color w:val="000000"/>
          <w:sz w:val="23"/>
          <w:szCs w:val="23"/>
          <w:lang w:val="en-GB"/>
        </w:rPr>
        <w:t>10</w:t>
      </w:r>
      <w:r w:rsidR="00FE3E90" w:rsidRPr="00FE3E90">
        <w:rPr>
          <w:rFonts w:ascii="Times New Roman" w:eastAsia="Times New Roman" w:hAnsi="Times New Roman" w:cs="Times New Roman"/>
          <w:color w:val="000000"/>
          <w:sz w:val="23"/>
          <w:szCs w:val="23"/>
          <w:lang w:val="en-GB"/>
        </w:rPr>
        <w:t>.</w:t>
      </w:r>
      <w:r w:rsidR="00FE3E90" w:rsidRPr="00FE3E90">
        <w:rPr>
          <w:rFonts w:ascii="Times New Roman" w:eastAsia="Times New Roman" w:hAnsi="Times New Roman" w:cs="Times New Roman" w:hint="eastAsia"/>
          <w:color w:val="000000"/>
          <w:sz w:val="23"/>
          <w:szCs w:val="23"/>
          <w:lang w:val="en-GB"/>
        </w:rPr>
        <w:t>4</w:t>
      </w:r>
      <w:r w:rsidR="00FE3E90" w:rsidRPr="00FE3E90">
        <w:rPr>
          <w:rFonts w:ascii="Times New Roman" w:eastAsia="Times New Roman" w:hAnsi="Times New Roman" w:cs="Times New Roman"/>
          <w:color w:val="000000"/>
          <w:sz w:val="23"/>
          <w:szCs w:val="23"/>
          <w:lang w:val="en-GB"/>
        </w:rPr>
        <w:t>.</w:t>
      </w:r>
      <w:r w:rsidR="00FE3E90" w:rsidRPr="00FE3E90">
        <w:rPr>
          <w:rFonts w:ascii="Times New Roman" w:eastAsia="Times New Roman" w:hAnsi="Times New Roman" w:cs="Times New Roman" w:hint="eastAsia"/>
          <w:color w:val="000000"/>
          <w:sz w:val="23"/>
          <w:szCs w:val="23"/>
          <w:lang w:val="en-GB"/>
        </w:rPr>
        <w:t>0</w:t>
      </w:r>
      <w:r w:rsidR="00FE3E90" w:rsidRPr="00FE3E90">
        <w:rPr>
          <w:rFonts w:ascii="Times New Roman" w:eastAsia="Times New Roman" w:hAnsi="Times New Roman" w:cs="Times New Roman"/>
          <w:color w:val="000000"/>
          <w:sz w:val="23"/>
          <w:szCs w:val="23"/>
          <w:lang w:val="en-GB"/>
        </w:rPr>
        <w:t xml:space="preserve"> (201</w:t>
      </w:r>
      <w:r w:rsidR="00FE3E90" w:rsidRPr="00FE3E90">
        <w:rPr>
          <w:rFonts w:ascii="Times New Roman" w:eastAsia="Times New Roman" w:hAnsi="Times New Roman" w:cs="Times New Roman" w:hint="eastAsia"/>
          <w:color w:val="000000"/>
          <w:sz w:val="23"/>
          <w:szCs w:val="23"/>
          <w:lang w:val="en-GB"/>
        </w:rPr>
        <w:t>1</w:t>
      </w:r>
      <w:r w:rsidR="00FE3E90" w:rsidRPr="00FE3E90">
        <w:rPr>
          <w:rFonts w:ascii="Times New Roman" w:eastAsia="Times New Roman" w:hAnsi="Times New Roman" w:cs="Times New Roman"/>
          <w:color w:val="000000"/>
          <w:sz w:val="23"/>
          <w:szCs w:val="23"/>
          <w:lang w:val="en-GB"/>
        </w:rPr>
        <w:t>-</w:t>
      </w:r>
      <w:r w:rsidR="00FE3E90" w:rsidRPr="00FE3E90">
        <w:rPr>
          <w:rFonts w:ascii="Times New Roman" w:eastAsia="Times New Roman" w:hAnsi="Times New Roman" w:cs="Times New Roman" w:hint="eastAsia"/>
          <w:color w:val="000000"/>
          <w:sz w:val="23"/>
          <w:szCs w:val="23"/>
          <w:lang w:val="en-GB"/>
        </w:rPr>
        <w:t>09</w:t>
      </w:r>
      <w:r w:rsidR="00FE3E90" w:rsidRPr="00FE3E90">
        <w:rPr>
          <w:rFonts w:ascii="Times New Roman" w:eastAsia="Times New Roman" w:hAnsi="Times New Roman" w:cs="Times New Roman"/>
          <w:color w:val="000000"/>
          <w:sz w:val="23"/>
          <w:szCs w:val="23"/>
          <w:lang w:val="en-GB"/>
        </w:rPr>
        <w:t>)</w:t>
      </w:r>
      <w:r w:rsidR="00FE3E90">
        <w:rPr>
          <w:rFonts w:ascii="Times New Roman" w:eastAsia="Times New Roman" w:hAnsi="Times New Roman" w:cs="Times New Roman"/>
          <w:color w:val="000000"/>
          <w:sz w:val="23"/>
          <w:szCs w:val="23"/>
          <w:lang w:val="en-GB"/>
        </w:rPr>
        <w:t xml:space="preserve"> </w:t>
      </w:r>
      <w:r w:rsidR="00FE3E90" w:rsidRPr="00FE3E90">
        <w:rPr>
          <w:rFonts w:ascii="Times New Roman" w:eastAsia="Times New Roman" w:hAnsi="Times New Roman" w:cs="Times New Roman"/>
          <w:i/>
          <w:color w:val="000000"/>
          <w:sz w:val="23"/>
          <w:szCs w:val="23"/>
          <w:lang w:val="en-GB"/>
        </w:rPr>
        <w:t>Technical Specification</w:t>
      </w:r>
      <w:r w:rsidR="00FE3E90">
        <w:rPr>
          <w:rFonts w:ascii="Times New Roman" w:eastAsia="Times New Roman" w:hAnsi="Times New Roman" w:cs="Times New Roman"/>
          <w:i/>
          <w:color w:val="000000"/>
          <w:sz w:val="23"/>
          <w:szCs w:val="23"/>
          <w:lang w:val="en-GB"/>
        </w:rPr>
        <w:t xml:space="preserve"> </w:t>
      </w:r>
      <w:r w:rsidR="00FE3E90" w:rsidRPr="00FE3E90">
        <w:rPr>
          <w:rFonts w:ascii="Times New Roman" w:eastAsia="Times New Roman" w:hAnsi="Times New Roman" w:cs="Times New Roman"/>
          <w:color w:val="000000"/>
          <w:sz w:val="23"/>
          <w:szCs w:val="23"/>
          <w:lang w:val="en-GB"/>
        </w:rPr>
        <w:t xml:space="preserve">3rd Generation Partnership Project; Technical Specification Group Core Network and Terminals; </w:t>
      </w:r>
      <w:r w:rsidR="00FE3E90" w:rsidRPr="00FE3E90">
        <w:rPr>
          <w:rFonts w:ascii="Times New Roman" w:eastAsia="Times New Roman" w:hAnsi="Times New Roman" w:cs="Times New Roman"/>
          <w:bCs/>
          <w:color w:val="000000"/>
          <w:sz w:val="23"/>
          <w:szCs w:val="23"/>
          <w:lang w:val="en-GB"/>
        </w:rPr>
        <w:t xml:space="preserve">Policy and Charging Control (PCC) over Gx reference point </w:t>
      </w:r>
      <w:r w:rsidR="00FE3E90" w:rsidRPr="00FE3E90">
        <w:rPr>
          <w:rFonts w:ascii="Times New Roman" w:eastAsia="Times New Roman" w:hAnsi="Times New Roman" w:cs="Times New Roman"/>
          <w:color w:val="000000"/>
          <w:sz w:val="23"/>
          <w:szCs w:val="23"/>
          <w:lang w:val="en-GB"/>
        </w:rPr>
        <w:t xml:space="preserve">(Release </w:t>
      </w:r>
      <w:r w:rsidR="00FE3E90" w:rsidRPr="00FE3E90">
        <w:rPr>
          <w:rFonts w:ascii="Times New Roman" w:eastAsia="Times New Roman" w:hAnsi="Times New Roman" w:cs="Times New Roman" w:hint="eastAsia"/>
          <w:color w:val="000000"/>
          <w:sz w:val="23"/>
          <w:szCs w:val="23"/>
          <w:lang w:val="en-GB"/>
        </w:rPr>
        <w:t>10</w:t>
      </w:r>
      <w:r w:rsidR="00FE3E90" w:rsidRPr="00FE3E90">
        <w:rPr>
          <w:rFonts w:ascii="Times New Roman" w:eastAsia="Times New Roman" w:hAnsi="Times New Roman" w:cs="Times New Roman"/>
          <w:color w:val="000000"/>
          <w:sz w:val="23"/>
          <w:szCs w:val="23"/>
          <w:lang w:val="en-GB"/>
        </w:rPr>
        <w:t>)</w:t>
      </w:r>
      <w:r w:rsidR="00FE3E90">
        <w:rPr>
          <w:rFonts w:ascii="Times New Roman" w:eastAsia="Times New Roman" w:hAnsi="Times New Roman" w:cs="Times New Roman"/>
          <w:color w:val="000000"/>
          <w:sz w:val="23"/>
          <w:szCs w:val="23"/>
          <w:lang w:val="en-GB"/>
        </w:rPr>
        <w:t>.</w:t>
      </w:r>
    </w:p>
    <w:p w:rsidR="00484958" w:rsidRDefault="00484958" w:rsidP="00FE3E90">
      <w:pPr>
        <w:spacing w:before="495" w:after="0" w:line="255" w:lineRule="atLeast"/>
        <w:ind w:hanging="705"/>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[3]</w:t>
      </w:r>
      <w:r w:rsidR="00FE3E90">
        <w:rPr>
          <w:rFonts w:ascii="Times New Roman" w:eastAsia="Times New Roman" w:hAnsi="Times New Roman" w:cs="Times New Roman"/>
          <w:color w:val="000000"/>
          <w:sz w:val="23"/>
          <w:szCs w:val="23"/>
        </w:rPr>
        <w:t xml:space="preserve"> </w:t>
      </w:r>
      <w:r w:rsidR="00FE3E90" w:rsidRPr="00FE3E90">
        <w:rPr>
          <w:rFonts w:ascii="Times New Roman" w:eastAsia="Times New Roman" w:hAnsi="Times New Roman" w:cs="Times New Roman"/>
          <w:color w:val="000000"/>
          <w:sz w:val="23"/>
          <w:szCs w:val="23"/>
        </w:rPr>
        <w:t>3GPP TS 29.214 V10.13.0 (2014-03)</w:t>
      </w:r>
      <w:r w:rsidR="00FE3E90">
        <w:rPr>
          <w:rFonts w:ascii="Times New Roman" w:eastAsia="Times New Roman" w:hAnsi="Times New Roman" w:cs="Times New Roman"/>
          <w:color w:val="000000"/>
          <w:sz w:val="23"/>
          <w:szCs w:val="23"/>
        </w:rPr>
        <w:t xml:space="preserve"> </w:t>
      </w:r>
      <w:r w:rsidR="00FE3E90" w:rsidRPr="00FE3E90">
        <w:rPr>
          <w:rFonts w:ascii="Times New Roman" w:eastAsia="Times New Roman" w:hAnsi="Times New Roman" w:cs="Times New Roman"/>
          <w:color w:val="000000"/>
          <w:sz w:val="23"/>
          <w:szCs w:val="23"/>
        </w:rPr>
        <w:t>Technical Specification</w:t>
      </w:r>
      <w:r w:rsidR="00FE3E90">
        <w:rPr>
          <w:rFonts w:ascii="Times New Roman" w:eastAsia="Times New Roman" w:hAnsi="Times New Roman" w:cs="Times New Roman"/>
          <w:color w:val="000000"/>
          <w:sz w:val="23"/>
          <w:szCs w:val="23"/>
        </w:rPr>
        <w:t xml:space="preserve"> </w:t>
      </w:r>
      <w:r w:rsidR="00FE3E90" w:rsidRPr="00FE3E90">
        <w:rPr>
          <w:rFonts w:ascii="Times New Roman" w:eastAsia="Times New Roman" w:hAnsi="Times New Roman" w:cs="Times New Roman"/>
          <w:color w:val="000000"/>
          <w:sz w:val="23"/>
          <w:szCs w:val="23"/>
        </w:rPr>
        <w:t>3rd Generation Partnership Project;</w:t>
      </w:r>
      <w:r w:rsidR="00FE3E90">
        <w:rPr>
          <w:rFonts w:ascii="Times New Roman" w:eastAsia="Times New Roman" w:hAnsi="Times New Roman" w:cs="Times New Roman"/>
          <w:color w:val="000000"/>
          <w:sz w:val="23"/>
          <w:szCs w:val="23"/>
        </w:rPr>
        <w:t xml:space="preserve"> </w:t>
      </w:r>
      <w:r w:rsidR="00FE3E90" w:rsidRPr="00FE3E90">
        <w:rPr>
          <w:rFonts w:ascii="Times New Roman" w:eastAsia="Times New Roman" w:hAnsi="Times New Roman" w:cs="Times New Roman"/>
          <w:color w:val="000000"/>
          <w:sz w:val="23"/>
          <w:szCs w:val="23"/>
        </w:rPr>
        <w:t>Technical Specification Group Core Network and Terminals;</w:t>
      </w:r>
      <w:r w:rsidR="00FE3E90">
        <w:rPr>
          <w:rFonts w:ascii="Times New Roman" w:eastAsia="Times New Roman" w:hAnsi="Times New Roman" w:cs="Times New Roman"/>
          <w:color w:val="000000"/>
          <w:sz w:val="23"/>
          <w:szCs w:val="23"/>
        </w:rPr>
        <w:t xml:space="preserve"> </w:t>
      </w:r>
      <w:r w:rsidR="00FE3E90" w:rsidRPr="00FE3E90">
        <w:rPr>
          <w:rFonts w:ascii="Times New Roman" w:eastAsia="Times New Roman" w:hAnsi="Times New Roman" w:cs="Times New Roman"/>
          <w:color w:val="000000"/>
          <w:sz w:val="23"/>
          <w:szCs w:val="23"/>
        </w:rPr>
        <w:t>Policy and Charging Control over Rx reference point</w:t>
      </w:r>
      <w:r w:rsidR="00FE3E90">
        <w:rPr>
          <w:rFonts w:ascii="Times New Roman" w:eastAsia="Times New Roman" w:hAnsi="Times New Roman" w:cs="Times New Roman"/>
          <w:color w:val="000000"/>
          <w:sz w:val="23"/>
          <w:szCs w:val="23"/>
        </w:rPr>
        <w:t xml:space="preserve"> </w:t>
      </w:r>
      <w:r w:rsidR="00FE3E90" w:rsidRPr="00FE3E90">
        <w:rPr>
          <w:rFonts w:ascii="Times New Roman" w:eastAsia="Times New Roman" w:hAnsi="Times New Roman" w:cs="Times New Roman"/>
          <w:color w:val="000000"/>
          <w:sz w:val="23"/>
          <w:szCs w:val="23"/>
        </w:rPr>
        <w:t>(Release 10)</w:t>
      </w:r>
      <w:r w:rsidR="00FE3E90">
        <w:rPr>
          <w:rFonts w:ascii="Times New Roman" w:eastAsia="Times New Roman" w:hAnsi="Times New Roman" w:cs="Times New Roman"/>
          <w:color w:val="000000"/>
          <w:sz w:val="23"/>
          <w:szCs w:val="23"/>
        </w:rPr>
        <w:t>.</w:t>
      </w:r>
    </w:p>
    <w:p w:rsidR="009B2A7D" w:rsidRPr="004C02AF" w:rsidRDefault="009B2A7D" w:rsidP="004C02AF">
      <w:pPr>
        <w:spacing w:before="495" w:after="0" w:line="255" w:lineRule="atLeast"/>
        <w:ind w:hanging="705"/>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[4]</w:t>
      </w:r>
      <w:r w:rsidR="0054177C">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RFC </w:t>
      </w:r>
      <w:r w:rsidR="0054177C">
        <w:rPr>
          <w:rFonts w:ascii="Times New Roman" w:eastAsia="Times New Roman" w:hAnsi="Times New Roman" w:cs="Times New Roman"/>
          <w:color w:val="000000"/>
          <w:sz w:val="23"/>
          <w:szCs w:val="23"/>
        </w:rPr>
        <w:t xml:space="preserve">6733 Diameter Base Protocol </w:t>
      </w:r>
      <w:r w:rsidR="0054177C" w:rsidRPr="0054177C">
        <w:rPr>
          <w:rFonts w:ascii="Times New Roman" w:eastAsia="Times New Roman" w:hAnsi="Times New Roman" w:cs="Times New Roman"/>
          <w:i/>
          <w:iCs/>
          <w:color w:val="000000"/>
          <w:sz w:val="23"/>
          <w:szCs w:val="23"/>
        </w:rPr>
        <w:t>PROPOSED STANDARD</w:t>
      </w:r>
      <w:r w:rsidR="0054177C" w:rsidRPr="0054177C">
        <w:rPr>
          <w:rFonts w:ascii="Times New Roman" w:eastAsia="Times New Roman" w:hAnsi="Times New Roman" w:cs="Times New Roman"/>
          <w:color w:val="000000"/>
          <w:sz w:val="23"/>
          <w:szCs w:val="23"/>
        </w:rPr>
        <w:t>. Standards Track. </w:t>
      </w:r>
      <w:r w:rsidR="0054177C" w:rsidRPr="00131F2E">
        <w:rPr>
          <w:rFonts w:ascii="Times New Roman" w:eastAsia="Times New Roman" w:hAnsi="Times New Roman" w:cs="Times New Roman"/>
          <w:color w:val="000000"/>
          <w:sz w:val="23"/>
          <w:szCs w:val="23"/>
        </w:rPr>
        <w:t>ISSN</w:t>
      </w:r>
      <w:r w:rsidR="0054177C" w:rsidRPr="0054177C">
        <w:rPr>
          <w:rFonts w:ascii="Times New Roman" w:eastAsia="Times New Roman" w:hAnsi="Times New Roman" w:cs="Times New Roman"/>
          <w:color w:val="000000"/>
          <w:sz w:val="23"/>
          <w:szCs w:val="23"/>
        </w:rPr>
        <w:t> </w:t>
      </w:r>
      <w:r w:rsidR="0054177C" w:rsidRPr="00131F2E">
        <w:rPr>
          <w:rFonts w:ascii="Times New Roman" w:eastAsia="Times New Roman" w:hAnsi="Times New Roman" w:cs="Times New Roman"/>
          <w:color w:val="000000"/>
          <w:sz w:val="23"/>
          <w:szCs w:val="23"/>
        </w:rPr>
        <w:t>2070-1721</w:t>
      </w:r>
      <w:r>
        <w:rPr>
          <w:rFonts w:ascii="Times New Roman" w:eastAsia="Times New Roman" w:hAnsi="Times New Roman" w:cs="Times New Roman"/>
          <w:color w:val="000000"/>
          <w:sz w:val="23"/>
          <w:szCs w:val="23"/>
        </w:rPr>
        <w:t xml:space="preserve"> </w:t>
      </w:r>
    </w:p>
    <w:sectPr w:rsidR="009B2A7D" w:rsidRPr="004C02AF" w:rsidSect="00690FC5">
      <w:headerReference w:type="default" r:id="rId16"/>
      <w:footerReference w:type="default" r:id="rId1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525" w:rsidRDefault="00AC5525" w:rsidP="005256B2">
      <w:pPr>
        <w:spacing w:after="0" w:line="240" w:lineRule="auto"/>
      </w:pPr>
      <w:r>
        <w:separator/>
      </w:r>
    </w:p>
  </w:endnote>
  <w:endnote w:type="continuationSeparator" w:id="0">
    <w:p w:rsidR="00AC5525" w:rsidRDefault="00AC5525" w:rsidP="0052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A7D" w:rsidRDefault="009B2A7D">
    <w:pPr>
      <w:pStyle w:val="Footer"/>
      <w:pBdr>
        <w:top w:val="thinThickSmallGap" w:sz="24" w:space="1" w:color="622423" w:themeColor="accent2" w:themeShade="7F"/>
      </w:pBdr>
      <w:rPr>
        <w:rFonts w:asciiTheme="majorHAnsi" w:hAnsiTheme="majorHAnsi"/>
      </w:rPr>
    </w:pPr>
    <w:r>
      <w:rPr>
        <w:rFonts w:asciiTheme="majorHAnsi" w:hAnsiTheme="majorHAnsi"/>
      </w:rPr>
      <w:t xml:space="preserve">                                                      Kalinga Institute of Industrial Technology</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90FC5" w:rsidRPr="00690FC5">
      <w:rPr>
        <w:rFonts w:asciiTheme="majorHAnsi" w:hAnsiTheme="majorHAnsi"/>
        <w:noProof/>
      </w:rPr>
      <w:t>2</w:t>
    </w:r>
    <w:r>
      <w:rPr>
        <w:rFonts w:asciiTheme="majorHAnsi" w:hAnsiTheme="majorHAnsi"/>
        <w:noProof/>
      </w:rPr>
      <w:fldChar w:fldCharType="end"/>
    </w:r>
  </w:p>
  <w:p w:rsidR="009B2A7D" w:rsidRDefault="009B2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525" w:rsidRDefault="00AC5525" w:rsidP="005256B2">
      <w:pPr>
        <w:spacing w:after="0" w:line="240" w:lineRule="auto"/>
      </w:pPr>
      <w:r>
        <w:separator/>
      </w:r>
    </w:p>
  </w:footnote>
  <w:footnote w:type="continuationSeparator" w:id="0">
    <w:p w:rsidR="00AC5525" w:rsidRDefault="00AC5525" w:rsidP="00525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A7D" w:rsidRDefault="009B2A7D">
    <w:pPr>
      <w:pStyle w:val="Header"/>
    </w:pPr>
    <w:r>
      <w:tab/>
      <w:t xml:space="preserve">                                                                       </w:t>
    </w:r>
    <w:r>
      <w:tab/>
      <w:t>1121028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F0ADF"/>
    <w:multiLevelType w:val="hybridMultilevel"/>
    <w:tmpl w:val="92321FCE"/>
    <w:lvl w:ilvl="0" w:tplc="78A27112">
      <w:start w:val="1"/>
      <w:numFmt w:val="bullet"/>
      <w:lvlText w:val=""/>
      <w:lvlJc w:val="left"/>
      <w:pPr>
        <w:tabs>
          <w:tab w:val="num" w:pos="720"/>
        </w:tabs>
        <w:ind w:left="720" w:hanging="360"/>
      </w:pPr>
      <w:rPr>
        <w:rFonts w:ascii="Wingdings" w:hAnsi="Wingdings" w:hint="default"/>
      </w:rPr>
    </w:lvl>
    <w:lvl w:ilvl="1" w:tplc="2F32D916" w:tentative="1">
      <w:start w:val="1"/>
      <w:numFmt w:val="bullet"/>
      <w:lvlText w:val=""/>
      <w:lvlJc w:val="left"/>
      <w:pPr>
        <w:tabs>
          <w:tab w:val="num" w:pos="1440"/>
        </w:tabs>
        <w:ind w:left="1440" w:hanging="360"/>
      </w:pPr>
      <w:rPr>
        <w:rFonts w:ascii="Wingdings" w:hAnsi="Wingdings" w:hint="default"/>
      </w:rPr>
    </w:lvl>
    <w:lvl w:ilvl="2" w:tplc="A7FCD842" w:tentative="1">
      <w:start w:val="1"/>
      <w:numFmt w:val="bullet"/>
      <w:lvlText w:val=""/>
      <w:lvlJc w:val="left"/>
      <w:pPr>
        <w:tabs>
          <w:tab w:val="num" w:pos="2160"/>
        </w:tabs>
        <w:ind w:left="2160" w:hanging="360"/>
      </w:pPr>
      <w:rPr>
        <w:rFonts w:ascii="Wingdings" w:hAnsi="Wingdings" w:hint="default"/>
      </w:rPr>
    </w:lvl>
    <w:lvl w:ilvl="3" w:tplc="04E40358" w:tentative="1">
      <w:start w:val="1"/>
      <w:numFmt w:val="bullet"/>
      <w:lvlText w:val=""/>
      <w:lvlJc w:val="left"/>
      <w:pPr>
        <w:tabs>
          <w:tab w:val="num" w:pos="2880"/>
        </w:tabs>
        <w:ind w:left="2880" w:hanging="360"/>
      </w:pPr>
      <w:rPr>
        <w:rFonts w:ascii="Wingdings" w:hAnsi="Wingdings" w:hint="default"/>
      </w:rPr>
    </w:lvl>
    <w:lvl w:ilvl="4" w:tplc="A0E84DAA" w:tentative="1">
      <w:start w:val="1"/>
      <w:numFmt w:val="bullet"/>
      <w:lvlText w:val=""/>
      <w:lvlJc w:val="left"/>
      <w:pPr>
        <w:tabs>
          <w:tab w:val="num" w:pos="3600"/>
        </w:tabs>
        <w:ind w:left="3600" w:hanging="360"/>
      </w:pPr>
      <w:rPr>
        <w:rFonts w:ascii="Wingdings" w:hAnsi="Wingdings" w:hint="default"/>
      </w:rPr>
    </w:lvl>
    <w:lvl w:ilvl="5" w:tplc="F8242D42" w:tentative="1">
      <w:start w:val="1"/>
      <w:numFmt w:val="bullet"/>
      <w:lvlText w:val=""/>
      <w:lvlJc w:val="left"/>
      <w:pPr>
        <w:tabs>
          <w:tab w:val="num" w:pos="4320"/>
        </w:tabs>
        <w:ind w:left="4320" w:hanging="360"/>
      </w:pPr>
      <w:rPr>
        <w:rFonts w:ascii="Wingdings" w:hAnsi="Wingdings" w:hint="default"/>
      </w:rPr>
    </w:lvl>
    <w:lvl w:ilvl="6" w:tplc="AA04D2B2" w:tentative="1">
      <w:start w:val="1"/>
      <w:numFmt w:val="bullet"/>
      <w:lvlText w:val=""/>
      <w:lvlJc w:val="left"/>
      <w:pPr>
        <w:tabs>
          <w:tab w:val="num" w:pos="5040"/>
        </w:tabs>
        <w:ind w:left="5040" w:hanging="360"/>
      </w:pPr>
      <w:rPr>
        <w:rFonts w:ascii="Wingdings" w:hAnsi="Wingdings" w:hint="default"/>
      </w:rPr>
    </w:lvl>
    <w:lvl w:ilvl="7" w:tplc="7584DF1E" w:tentative="1">
      <w:start w:val="1"/>
      <w:numFmt w:val="bullet"/>
      <w:lvlText w:val=""/>
      <w:lvlJc w:val="left"/>
      <w:pPr>
        <w:tabs>
          <w:tab w:val="num" w:pos="5760"/>
        </w:tabs>
        <w:ind w:left="5760" w:hanging="360"/>
      </w:pPr>
      <w:rPr>
        <w:rFonts w:ascii="Wingdings" w:hAnsi="Wingdings" w:hint="default"/>
      </w:rPr>
    </w:lvl>
    <w:lvl w:ilvl="8" w:tplc="3CFAD1C2" w:tentative="1">
      <w:start w:val="1"/>
      <w:numFmt w:val="bullet"/>
      <w:lvlText w:val=""/>
      <w:lvlJc w:val="left"/>
      <w:pPr>
        <w:tabs>
          <w:tab w:val="num" w:pos="6480"/>
        </w:tabs>
        <w:ind w:left="6480" w:hanging="360"/>
      </w:pPr>
      <w:rPr>
        <w:rFonts w:ascii="Wingdings" w:hAnsi="Wingdings" w:hint="default"/>
      </w:rPr>
    </w:lvl>
  </w:abstractNum>
  <w:abstractNum w:abstractNumId="1">
    <w:nsid w:val="53C5684C"/>
    <w:multiLevelType w:val="multilevel"/>
    <w:tmpl w:val="05FCD2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2AF"/>
    <w:rsid w:val="0000784C"/>
    <w:rsid w:val="00056801"/>
    <w:rsid w:val="0008320A"/>
    <w:rsid w:val="000852D1"/>
    <w:rsid w:val="000B0ABD"/>
    <w:rsid w:val="00131F2E"/>
    <w:rsid w:val="0019140C"/>
    <w:rsid w:val="001A52A9"/>
    <w:rsid w:val="002500B2"/>
    <w:rsid w:val="00285BAF"/>
    <w:rsid w:val="00360A53"/>
    <w:rsid w:val="003D38C3"/>
    <w:rsid w:val="0041777A"/>
    <w:rsid w:val="004465A2"/>
    <w:rsid w:val="00457C88"/>
    <w:rsid w:val="00476822"/>
    <w:rsid w:val="0047689C"/>
    <w:rsid w:val="00484958"/>
    <w:rsid w:val="00497184"/>
    <w:rsid w:val="004B26C8"/>
    <w:rsid w:val="004C02AF"/>
    <w:rsid w:val="004C5D4D"/>
    <w:rsid w:val="004D7CDC"/>
    <w:rsid w:val="005256B2"/>
    <w:rsid w:val="00526E15"/>
    <w:rsid w:val="0054177C"/>
    <w:rsid w:val="00551A3D"/>
    <w:rsid w:val="005F18B8"/>
    <w:rsid w:val="006042C3"/>
    <w:rsid w:val="00614949"/>
    <w:rsid w:val="006503EE"/>
    <w:rsid w:val="00690FC5"/>
    <w:rsid w:val="00721645"/>
    <w:rsid w:val="00726B70"/>
    <w:rsid w:val="0077647B"/>
    <w:rsid w:val="007B1BBE"/>
    <w:rsid w:val="007B29E8"/>
    <w:rsid w:val="007C1EDB"/>
    <w:rsid w:val="00804B49"/>
    <w:rsid w:val="008B0523"/>
    <w:rsid w:val="008C6F34"/>
    <w:rsid w:val="00941A3C"/>
    <w:rsid w:val="00947307"/>
    <w:rsid w:val="009B2A7D"/>
    <w:rsid w:val="009F7ED1"/>
    <w:rsid w:val="00A012FF"/>
    <w:rsid w:val="00A40AD8"/>
    <w:rsid w:val="00A41709"/>
    <w:rsid w:val="00A42F2C"/>
    <w:rsid w:val="00AB7BC8"/>
    <w:rsid w:val="00AC5525"/>
    <w:rsid w:val="00AF7724"/>
    <w:rsid w:val="00B73081"/>
    <w:rsid w:val="00B972C7"/>
    <w:rsid w:val="00BC42F8"/>
    <w:rsid w:val="00BE2083"/>
    <w:rsid w:val="00BE337B"/>
    <w:rsid w:val="00C46AE2"/>
    <w:rsid w:val="00C6082D"/>
    <w:rsid w:val="00D66737"/>
    <w:rsid w:val="00DD40DD"/>
    <w:rsid w:val="00E00495"/>
    <w:rsid w:val="00E02123"/>
    <w:rsid w:val="00E640FE"/>
    <w:rsid w:val="00E90BDE"/>
    <w:rsid w:val="00EE3FC1"/>
    <w:rsid w:val="00F03CA4"/>
    <w:rsid w:val="00F512D7"/>
    <w:rsid w:val="00F52701"/>
    <w:rsid w:val="00F72D04"/>
    <w:rsid w:val="00F76BE6"/>
    <w:rsid w:val="00FB19AA"/>
    <w:rsid w:val="00FE3E90"/>
    <w:rsid w:val="00FF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7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9F7ED1"/>
    <w:pPr>
      <w:overflowPunct w:val="0"/>
      <w:autoSpaceDE w:val="0"/>
      <w:autoSpaceDN w:val="0"/>
      <w:adjustRightInd w:val="0"/>
      <w:spacing w:before="180" w:after="180" w:line="240" w:lineRule="auto"/>
      <w:ind w:left="1134" w:hanging="1134"/>
      <w:textAlignment w:val="baseline"/>
      <w:outlineLvl w:val="1"/>
    </w:pPr>
    <w:rPr>
      <w:rFonts w:ascii="Arial" w:eastAsia="Times New Roman" w:hAnsi="Arial" w:cs="Times New Roman"/>
      <w:b w:val="0"/>
      <w:bCs w:val="0"/>
      <w:color w:val="auto"/>
      <w:sz w:val="32"/>
      <w:szCs w:val="20"/>
      <w:lang w:val="en-GB"/>
    </w:rPr>
  </w:style>
  <w:style w:type="paragraph" w:styleId="Heading3">
    <w:name w:val="heading 3"/>
    <w:basedOn w:val="Heading2"/>
    <w:next w:val="Normal"/>
    <w:link w:val="Heading3Char"/>
    <w:qFormat/>
    <w:rsid w:val="009F7ED1"/>
    <w:pPr>
      <w:spacing w:before="120"/>
      <w:outlineLvl w:val="2"/>
    </w:pPr>
    <w:rPr>
      <w:sz w:val="28"/>
    </w:rPr>
  </w:style>
  <w:style w:type="paragraph" w:styleId="Heading4">
    <w:name w:val="heading 4"/>
    <w:basedOn w:val="Normal"/>
    <w:next w:val="Normal"/>
    <w:link w:val="Heading4Char"/>
    <w:uiPriority w:val="9"/>
    <w:semiHidden/>
    <w:unhideWhenUsed/>
    <w:qFormat/>
    <w:rsid w:val="004768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02AF"/>
  </w:style>
  <w:style w:type="character" w:customStyle="1" w:styleId="ft3">
    <w:name w:val="ft3"/>
    <w:basedOn w:val="DefaultParagraphFont"/>
    <w:rsid w:val="004C02AF"/>
  </w:style>
  <w:style w:type="character" w:customStyle="1" w:styleId="ft4">
    <w:name w:val="ft4"/>
    <w:basedOn w:val="DefaultParagraphFont"/>
    <w:rsid w:val="004C02AF"/>
  </w:style>
  <w:style w:type="paragraph" w:customStyle="1" w:styleId="p12">
    <w:name w:val="p1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4C02AF"/>
  </w:style>
  <w:style w:type="paragraph" w:customStyle="1" w:styleId="p20">
    <w:name w:val="p2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4C02AF"/>
  </w:style>
  <w:style w:type="paragraph" w:customStyle="1" w:styleId="p22">
    <w:name w:val="p2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DefaultParagraphFont"/>
    <w:rsid w:val="004C02AF"/>
  </w:style>
  <w:style w:type="paragraph" w:customStyle="1" w:styleId="p33">
    <w:name w:val="p3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2">
    <w:name w:val="ft12"/>
    <w:basedOn w:val="DefaultParagraphFont"/>
    <w:rsid w:val="004C02AF"/>
  </w:style>
  <w:style w:type="paragraph" w:customStyle="1" w:styleId="p34">
    <w:name w:val="p3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DefaultParagraphFont"/>
    <w:rsid w:val="004C02AF"/>
  </w:style>
  <w:style w:type="paragraph" w:customStyle="1" w:styleId="p39">
    <w:name w:val="p3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DefaultParagraphFont"/>
    <w:rsid w:val="004C02AF"/>
  </w:style>
  <w:style w:type="paragraph" w:customStyle="1" w:styleId="p40">
    <w:name w:val="p4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
    <w:name w:val="ft18"/>
    <w:basedOn w:val="DefaultParagraphFont"/>
    <w:rsid w:val="004C02AF"/>
  </w:style>
  <w:style w:type="paragraph" w:customStyle="1" w:styleId="p44">
    <w:name w:val="p4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DefaultParagraphFont"/>
    <w:rsid w:val="004C02AF"/>
  </w:style>
  <w:style w:type="paragraph" w:customStyle="1" w:styleId="p47">
    <w:name w:val="p4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
    <w:name w:val="p5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4C02AF"/>
  </w:style>
  <w:style w:type="paragraph" w:customStyle="1" w:styleId="p58">
    <w:name w:val="p5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DefaultParagraphFont"/>
    <w:rsid w:val="004C02AF"/>
  </w:style>
  <w:style w:type="paragraph" w:customStyle="1" w:styleId="p59">
    <w:name w:val="p5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4C02AF"/>
  </w:style>
  <w:style w:type="paragraph" w:customStyle="1" w:styleId="p60">
    <w:name w:val="p6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4C02AF"/>
  </w:style>
  <w:style w:type="character" w:customStyle="1" w:styleId="ft27">
    <w:name w:val="ft27"/>
    <w:basedOn w:val="DefaultParagraphFont"/>
    <w:rsid w:val="004C02AF"/>
  </w:style>
  <w:style w:type="character" w:customStyle="1" w:styleId="ft28">
    <w:name w:val="ft28"/>
    <w:basedOn w:val="DefaultParagraphFont"/>
    <w:rsid w:val="004C02AF"/>
  </w:style>
  <w:style w:type="character" w:customStyle="1" w:styleId="ft29">
    <w:name w:val="ft29"/>
    <w:basedOn w:val="DefaultParagraphFont"/>
    <w:rsid w:val="004C02AF"/>
  </w:style>
  <w:style w:type="character" w:customStyle="1" w:styleId="ft30">
    <w:name w:val="ft30"/>
    <w:basedOn w:val="DefaultParagraphFont"/>
    <w:rsid w:val="004C02AF"/>
  </w:style>
  <w:style w:type="character" w:customStyle="1" w:styleId="ft31">
    <w:name w:val="ft31"/>
    <w:basedOn w:val="DefaultParagraphFont"/>
    <w:rsid w:val="004C02AF"/>
  </w:style>
  <w:style w:type="paragraph" w:customStyle="1" w:styleId="p61">
    <w:name w:val="p6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2">
    <w:name w:val="p6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DefaultParagraphFont"/>
    <w:rsid w:val="004C02AF"/>
  </w:style>
  <w:style w:type="paragraph" w:customStyle="1" w:styleId="p64">
    <w:name w:val="p6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7">
    <w:name w:val="p6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8">
    <w:name w:val="p6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9">
    <w:name w:val="p6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
    <w:name w:val="p7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1">
    <w:name w:val="p7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2">
    <w:name w:val="p7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3">
    <w:name w:val="p7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DefaultParagraphFont"/>
    <w:rsid w:val="004C02AF"/>
  </w:style>
  <w:style w:type="paragraph" w:customStyle="1" w:styleId="p77">
    <w:name w:val="p7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1">
    <w:name w:val="ft41"/>
    <w:basedOn w:val="DefaultParagraphFont"/>
    <w:rsid w:val="004C02AF"/>
  </w:style>
  <w:style w:type="paragraph" w:customStyle="1" w:styleId="p78">
    <w:name w:val="p7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0">
    <w:name w:val="p8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1">
    <w:name w:val="p8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2">
    <w:name w:val="p8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DefaultParagraphFont"/>
    <w:rsid w:val="004C02AF"/>
  </w:style>
  <w:style w:type="paragraph" w:customStyle="1" w:styleId="p83">
    <w:name w:val="p8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4C02AF"/>
  </w:style>
  <w:style w:type="character" w:customStyle="1" w:styleId="ft44">
    <w:name w:val="ft44"/>
    <w:basedOn w:val="DefaultParagraphFont"/>
    <w:rsid w:val="004C02AF"/>
  </w:style>
  <w:style w:type="paragraph" w:customStyle="1" w:styleId="p84">
    <w:name w:val="p8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3">
    <w:name w:val="ft43"/>
    <w:basedOn w:val="DefaultParagraphFont"/>
    <w:rsid w:val="004C02AF"/>
  </w:style>
  <w:style w:type="character" w:customStyle="1" w:styleId="ft45">
    <w:name w:val="ft45"/>
    <w:basedOn w:val="DefaultParagraphFont"/>
    <w:rsid w:val="004C02AF"/>
  </w:style>
  <w:style w:type="paragraph" w:customStyle="1" w:styleId="p85">
    <w:name w:val="p8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DefaultParagraphFont"/>
    <w:rsid w:val="004C02AF"/>
  </w:style>
  <w:style w:type="character" w:customStyle="1" w:styleId="ft47">
    <w:name w:val="ft47"/>
    <w:basedOn w:val="DefaultParagraphFont"/>
    <w:rsid w:val="004C02AF"/>
  </w:style>
  <w:style w:type="character" w:customStyle="1" w:styleId="ft48">
    <w:name w:val="ft48"/>
    <w:basedOn w:val="DefaultParagraphFont"/>
    <w:rsid w:val="004C02AF"/>
  </w:style>
  <w:style w:type="paragraph" w:customStyle="1" w:styleId="p86">
    <w:name w:val="p8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9">
    <w:name w:val="ft49"/>
    <w:basedOn w:val="DefaultParagraphFont"/>
    <w:rsid w:val="004C02AF"/>
  </w:style>
  <w:style w:type="paragraph" w:customStyle="1" w:styleId="p87">
    <w:name w:val="p8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0">
    <w:name w:val="ft50"/>
    <w:basedOn w:val="DefaultParagraphFont"/>
    <w:rsid w:val="004C02AF"/>
  </w:style>
  <w:style w:type="paragraph" w:customStyle="1" w:styleId="p88">
    <w:name w:val="p8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DefaultParagraphFont"/>
    <w:rsid w:val="004C02AF"/>
  </w:style>
  <w:style w:type="character" w:customStyle="1" w:styleId="ft54">
    <w:name w:val="ft54"/>
    <w:basedOn w:val="DefaultParagraphFont"/>
    <w:rsid w:val="004C02AF"/>
  </w:style>
  <w:style w:type="paragraph" w:customStyle="1" w:styleId="p89">
    <w:name w:val="p8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0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2AF"/>
    <w:rPr>
      <w:rFonts w:ascii="Tahoma" w:hAnsi="Tahoma" w:cs="Tahoma"/>
      <w:sz w:val="16"/>
      <w:szCs w:val="16"/>
    </w:rPr>
  </w:style>
  <w:style w:type="paragraph" w:styleId="Header">
    <w:name w:val="header"/>
    <w:basedOn w:val="Normal"/>
    <w:link w:val="HeaderChar"/>
    <w:uiPriority w:val="99"/>
    <w:unhideWhenUsed/>
    <w:rsid w:val="0052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6B2"/>
  </w:style>
  <w:style w:type="paragraph" w:styleId="Footer">
    <w:name w:val="footer"/>
    <w:basedOn w:val="Normal"/>
    <w:link w:val="FooterChar"/>
    <w:uiPriority w:val="99"/>
    <w:unhideWhenUsed/>
    <w:rsid w:val="0052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6B2"/>
  </w:style>
  <w:style w:type="paragraph" w:styleId="ListParagraph">
    <w:name w:val="List Paragraph"/>
    <w:basedOn w:val="Normal"/>
    <w:uiPriority w:val="34"/>
    <w:qFormat/>
    <w:rsid w:val="00AF7724"/>
    <w:pPr>
      <w:ind w:left="720"/>
      <w:contextualSpacing/>
    </w:pPr>
  </w:style>
  <w:style w:type="character" w:customStyle="1" w:styleId="Heading2Char">
    <w:name w:val="Heading 2 Char"/>
    <w:basedOn w:val="DefaultParagraphFont"/>
    <w:link w:val="Heading2"/>
    <w:rsid w:val="009F7ED1"/>
    <w:rPr>
      <w:rFonts w:ascii="Arial" w:eastAsia="Times New Roman" w:hAnsi="Arial" w:cs="Times New Roman"/>
      <w:sz w:val="32"/>
      <w:szCs w:val="20"/>
      <w:lang w:val="en-GB"/>
    </w:rPr>
  </w:style>
  <w:style w:type="character" w:customStyle="1" w:styleId="Heading3Char">
    <w:name w:val="Heading 3 Char"/>
    <w:basedOn w:val="DefaultParagraphFont"/>
    <w:link w:val="Heading3"/>
    <w:rsid w:val="009F7ED1"/>
    <w:rPr>
      <w:rFonts w:ascii="Arial" w:eastAsia="Times New Roman" w:hAnsi="Arial" w:cs="Times New Roman"/>
      <w:sz w:val="28"/>
      <w:szCs w:val="20"/>
      <w:lang w:val="en-GB"/>
    </w:rPr>
  </w:style>
  <w:style w:type="paragraph" w:customStyle="1" w:styleId="NO">
    <w:name w:val="NO"/>
    <w:basedOn w:val="Normal"/>
    <w:link w:val="NOChar"/>
    <w:rsid w:val="009F7ED1"/>
    <w:pPr>
      <w:keepLines/>
      <w:overflowPunct w:val="0"/>
      <w:autoSpaceDE w:val="0"/>
      <w:autoSpaceDN w:val="0"/>
      <w:adjustRightInd w:val="0"/>
      <w:spacing w:after="180" w:line="240" w:lineRule="auto"/>
      <w:ind w:left="1135" w:hanging="851"/>
      <w:textAlignment w:val="baseline"/>
    </w:pPr>
    <w:rPr>
      <w:rFonts w:ascii="Times New Roman" w:eastAsia="Times New Roman" w:hAnsi="Times New Roman" w:cs="Times New Roman"/>
      <w:sz w:val="20"/>
      <w:szCs w:val="20"/>
      <w:lang w:val="en-GB"/>
    </w:rPr>
  </w:style>
  <w:style w:type="character" w:customStyle="1" w:styleId="NOChar">
    <w:name w:val="NO Char"/>
    <w:basedOn w:val="DefaultParagraphFont"/>
    <w:link w:val="NO"/>
    <w:rsid w:val="009F7ED1"/>
    <w:rPr>
      <w:rFonts w:ascii="Times New Roman" w:eastAsia="Times New Roman" w:hAnsi="Times New Roman" w:cs="Times New Roman"/>
      <w:sz w:val="20"/>
      <w:szCs w:val="20"/>
      <w:lang w:val="en-GB"/>
    </w:rPr>
  </w:style>
  <w:style w:type="paragraph" w:customStyle="1" w:styleId="B1">
    <w:name w:val="B1"/>
    <w:basedOn w:val="Normal"/>
    <w:link w:val="B1Char"/>
    <w:rsid w:val="009F7ED1"/>
    <w:pPr>
      <w:overflowPunct w:val="0"/>
      <w:autoSpaceDE w:val="0"/>
      <w:autoSpaceDN w:val="0"/>
      <w:adjustRightInd w:val="0"/>
      <w:spacing w:after="180" w:line="240" w:lineRule="auto"/>
      <w:ind w:left="568" w:hanging="284"/>
      <w:textAlignment w:val="baseline"/>
    </w:pPr>
    <w:rPr>
      <w:rFonts w:ascii="Times New Roman" w:eastAsia="Times New Roman" w:hAnsi="Times New Roman" w:cs="Times New Roman"/>
      <w:sz w:val="20"/>
      <w:szCs w:val="20"/>
      <w:lang w:val="en-GB"/>
    </w:rPr>
  </w:style>
  <w:style w:type="character" w:customStyle="1" w:styleId="B1Char">
    <w:name w:val="B1 Char"/>
    <w:basedOn w:val="DefaultParagraphFont"/>
    <w:link w:val="B1"/>
    <w:rsid w:val="009F7ED1"/>
    <w:rPr>
      <w:rFonts w:ascii="Times New Roman" w:eastAsia="Times New Roman" w:hAnsi="Times New Roman" w:cs="Times New Roman"/>
      <w:sz w:val="20"/>
      <w:szCs w:val="20"/>
      <w:lang w:val="en-GB"/>
    </w:rPr>
  </w:style>
  <w:style w:type="paragraph" w:customStyle="1" w:styleId="B2">
    <w:name w:val="B2"/>
    <w:basedOn w:val="Normal"/>
    <w:link w:val="B2Char"/>
    <w:rsid w:val="009F7ED1"/>
    <w:pPr>
      <w:overflowPunct w:val="0"/>
      <w:autoSpaceDE w:val="0"/>
      <w:autoSpaceDN w:val="0"/>
      <w:adjustRightInd w:val="0"/>
      <w:spacing w:after="180" w:line="240" w:lineRule="auto"/>
      <w:ind w:left="851" w:hanging="284"/>
      <w:textAlignment w:val="baseline"/>
    </w:pPr>
    <w:rPr>
      <w:rFonts w:ascii="Times New Roman" w:eastAsia="Times New Roman" w:hAnsi="Times New Roman" w:cs="Times New Roman"/>
      <w:sz w:val="20"/>
      <w:szCs w:val="20"/>
      <w:lang w:val="en-GB"/>
    </w:rPr>
  </w:style>
  <w:style w:type="character" w:customStyle="1" w:styleId="B2Char">
    <w:name w:val="B2 Char"/>
    <w:basedOn w:val="DefaultParagraphFont"/>
    <w:link w:val="B2"/>
    <w:rsid w:val="009F7ED1"/>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9F7E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03EE"/>
    <w:rPr>
      <w:color w:val="0000FF" w:themeColor="hyperlink"/>
      <w:u w:val="single"/>
    </w:rPr>
  </w:style>
  <w:style w:type="paragraph" w:customStyle="1" w:styleId="PL">
    <w:name w:val="PL"/>
    <w:rsid w:val="002500B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rPr>
  </w:style>
  <w:style w:type="paragraph" w:customStyle="1" w:styleId="EQ">
    <w:name w:val="EQ"/>
    <w:basedOn w:val="Normal"/>
    <w:next w:val="Normal"/>
    <w:rsid w:val="00BE2083"/>
    <w:pPr>
      <w:keepLines/>
      <w:tabs>
        <w:tab w:val="center" w:pos="4536"/>
        <w:tab w:val="right" w:pos="9072"/>
      </w:tabs>
      <w:spacing w:after="180" w:line="240" w:lineRule="auto"/>
    </w:pPr>
    <w:rPr>
      <w:rFonts w:ascii="Times New Roman" w:eastAsia="Times New Roman" w:hAnsi="Times New Roman" w:cs="Times New Roman"/>
      <w:noProof/>
      <w:sz w:val="20"/>
      <w:szCs w:val="20"/>
      <w:lang w:val="en-GB"/>
    </w:rPr>
  </w:style>
  <w:style w:type="paragraph" w:customStyle="1" w:styleId="TAL">
    <w:name w:val="TAL"/>
    <w:basedOn w:val="Normal"/>
    <w:link w:val="TALChar"/>
    <w:rsid w:val="00BE2083"/>
    <w:pPr>
      <w:keepNext/>
      <w:keepLines/>
      <w:spacing w:after="0" w:line="240" w:lineRule="auto"/>
    </w:pPr>
    <w:rPr>
      <w:rFonts w:ascii="Arial" w:eastAsia="Times New Roman" w:hAnsi="Arial" w:cs="Times New Roman"/>
      <w:sz w:val="18"/>
      <w:szCs w:val="20"/>
      <w:lang w:val="en-GB"/>
    </w:rPr>
  </w:style>
  <w:style w:type="paragraph" w:customStyle="1" w:styleId="TAH">
    <w:name w:val="TAH"/>
    <w:basedOn w:val="Normal"/>
    <w:rsid w:val="00BE2083"/>
    <w:pPr>
      <w:keepNext/>
      <w:keepLines/>
      <w:spacing w:after="0" w:line="240" w:lineRule="auto"/>
      <w:jc w:val="center"/>
    </w:pPr>
    <w:rPr>
      <w:rFonts w:ascii="Arial" w:eastAsia="Times New Roman" w:hAnsi="Arial" w:cs="Times New Roman"/>
      <w:b/>
      <w:sz w:val="18"/>
      <w:szCs w:val="20"/>
      <w:lang w:val="en-GB"/>
    </w:rPr>
  </w:style>
  <w:style w:type="paragraph" w:customStyle="1" w:styleId="TH">
    <w:name w:val="TH"/>
    <w:basedOn w:val="Normal"/>
    <w:link w:val="THChar"/>
    <w:rsid w:val="00BE2083"/>
    <w:pPr>
      <w:keepNext/>
      <w:keepLines/>
      <w:spacing w:before="60" w:after="180" w:line="240" w:lineRule="auto"/>
      <w:jc w:val="center"/>
    </w:pPr>
    <w:rPr>
      <w:rFonts w:ascii="Arial" w:eastAsia="Times New Roman" w:hAnsi="Arial" w:cs="Times New Roman"/>
      <w:b/>
      <w:sz w:val="20"/>
      <w:szCs w:val="20"/>
      <w:lang w:val="en-GB"/>
    </w:rPr>
  </w:style>
  <w:style w:type="character" w:customStyle="1" w:styleId="TALChar">
    <w:name w:val="TAL Char"/>
    <w:basedOn w:val="DefaultParagraphFont"/>
    <w:link w:val="TAL"/>
    <w:rsid w:val="00BE2083"/>
    <w:rPr>
      <w:rFonts w:ascii="Arial" w:eastAsia="Times New Roman" w:hAnsi="Arial" w:cs="Times New Roman"/>
      <w:sz w:val="18"/>
      <w:szCs w:val="20"/>
      <w:lang w:val="en-GB"/>
    </w:rPr>
  </w:style>
  <w:style w:type="character" w:customStyle="1" w:styleId="THChar">
    <w:name w:val="TH Char"/>
    <w:basedOn w:val="DefaultParagraphFont"/>
    <w:link w:val="TH"/>
    <w:locked/>
    <w:rsid w:val="00BE2083"/>
    <w:rPr>
      <w:rFonts w:ascii="Arial" w:eastAsia="Times New Roman" w:hAnsi="Arial" w:cs="Times New Roman"/>
      <w:b/>
      <w:sz w:val="20"/>
      <w:szCs w:val="20"/>
      <w:lang w:val="en-GB"/>
    </w:rPr>
  </w:style>
  <w:style w:type="character" w:customStyle="1" w:styleId="Heading4Char">
    <w:name w:val="Heading 4 Char"/>
    <w:basedOn w:val="DefaultParagraphFont"/>
    <w:link w:val="Heading4"/>
    <w:uiPriority w:val="9"/>
    <w:semiHidden/>
    <w:rsid w:val="0047689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41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7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9F7ED1"/>
    <w:pPr>
      <w:overflowPunct w:val="0"/>
      <w:autoSpaceDE w:val="0"/>
      <w:autoSpaceDN w:val="0"/>
      <w:adjustRightInd w:val="0"/>
      <w:spacing w:before="180" w:after="180" w:line="240" w:lineRule="auto"/>
      <w:ind w:left="1134" w:hanging="1134"/>
      <w:textAlignment w:val="baseline"/>
      <w:outlineLvl w:val="1"/>
    </w:pPr>
    <w:rPr>
      <w:rFonts w:ascii="Arial" w:eastAsia="Times New Roman" w:hAnsi="Arial" w:cs="Times New Roman"/>
      <w:b w:val="0"/>
      <w:bCs w:val="0"/>
      <w:color w:val="auto"/>
      <w:sz w:val="32"/>
      <w:szCs w:val="20"/>
      <w:lang w:val="en-GB"/>
    </w:rPr>
  </w:style>
  <w:style w:type="paragraph" w:styleId="Heading3">
    <w:name w:val="heading 3"/>
    <w:basedOn w:val="Heading2"/>
    <w:next w:val="Normal"/>
    <w:link w:val="Heading3Char"/>
    <w:qFormat/>
    <w:rsid w:val="009F7ED1"/>
    <w:pPr>
      <w:spacing w:before="120"/>
      <w:outlineLvl w:val="2"/>
    </w:pPr>
    <w:rPr>
      <w:sz w:val="28"/>
    </w:rPr>
  </w:style>
  <w:style w:type="paragraph" w:styleId="Heading4">
    <w:name w:val="heading 4"/>
    <w:basedOn w:val="Normal"/>
    <w:next w:val="Normal"/>
    <w:link w:val="Heading4Char"/>
    <w:uiPriority w:val="9"/>
    <w:semiHidden/>
    <w:unhideWhenUsed/>
    <w:qFormat/>
    <w:rsid w:val="004768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02AF"/>
  </w:style>
  <w:style w:type="character" w:customStyle="1" w:styleId="ft3">
    <w:name w:val="ft3"/>
    <w:basedOn w:val="DefaultParagraphFont"/>
    <w:rsid w:val="004C02AF"/>
  </w:style>
  <w:style w:type="character" w:customStyle="1" w:styleId="ft4">
    <w:name w:val="ft4"/>
    <w:basedOn w:val="DefaultParagraphFont"/>
    <w:rsid w:val="004C02AF"/>
  </w:style>
  <w:style w:type="paragraph" w:customStyle="1" w:styleId="p12">
    <w:name w:val="p1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
    <w:name w:val="p1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4C02AF"/>
  </w:style>
  <w:style w:type="paragraph" w:customStyle="1" w:styleId="p20">
    <w:name w:val="p2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4C02AF"/>
  </w:style>
  <w:style w:type="paragraph" w:customStyle="1" w:styleId="p22">
    <w:name w:val="p2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DefaultParagraphFont"/>
    <w:rsid w:val="004C02AF"/>
  </w:style>
  <w:style w:type="paragraph" w:customStyle="1" w:styleId="p33">
    <w:name w:val="p3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2">
    <w:name w:val="ft12"/>
    <w:basedOn w:val="DefaultParagraphFont"/>
    <w:rsid w:val="004C02AF"/>
  </w:style>
  <w:style w:type="paragraph" w:customStyle="1" w:styleId="p34">
    <w:name w:val="p3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DefaultParagraphFont"/>
    <w:rsid w:val="004C02AF"/>
  </w:style>
  <w:style w:type="paragraph" w:customStyle="1" w:styleId="p39">
    <w:name w:val="p3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DefaultParagraphFont"/>
    <w:rsid w:val="004C02AF"/>
  </w:style>
  <w:style w:type="paragraph" w:customStyle="1" w:styleId="p40">
    <w:name w:val="p4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
    <w:name w:val="ft18"/>
    <w:basedOn w:val="DefaultParagraphFont"/>
    <w:rsid w:val="004C02AF"/>
  </w:style>
  <w:style w:type="paragraph" w:customStyle="1" w:styleId="p44">
    <w:name w:val="p4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DefaultParagraphFont"/>
    <w:rsid w:val="004C02AF"/>
  </w:style>
  <w:style w:type="paragraph" w:customStyle="1" w:styleId="p47">
    <w:name w:val="p4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
    <w:name w:val="p5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4C02AF"/>
  </w:style>
  <w:style w:type="paragraph" w:customStyle="1" w:styleId="p58">
    <w:name w:val="p5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DefaultParagraphFont"/>
    <w:rsid w:val="004C02AF"/>
  </w:style>
  <w:style w:type="paragraph" w:customStyle="1" w:styleId="p59">
    <w:name w:val="p5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4C02AF"/>
  </w:style>
  <w:style w:type="paragraph" w:customStyle="1" w:styleId="p60">
    <w:name w:val="p6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4C02AF"/>
  </w:style>
  <w:style w:type="character" w:customStyle="1" w:styleId="ft27">
    <w:name w:val="ft27"/>
    <w:basedOn w:val="DefaultParagraphFont"/>
    <w:rsid w:val="004C02AF"/>
  </w:style>
  <w:style w:type="character" w:customStyle="1" w:styleId="ft28">
    <w:name w:val="ft28"/>
    <w:basedOn w:val="DefaultParagraphFont"/>
    <w:rsid w:val="004C02AF"/>
  </w:style>
  <w:style w:type="character" w:customStyle="1" w:styleId="ft29">
    <w:name w:val="ft29"/>
    <w:basedOn w:val="DefaultParagraphFont"/>
    <w:rsid w:val="004C02AF"/>
  </w:style>
  <w:style w:type="character" w:customStyle="1" w:styleId="ft30">
    <w:name w:val="ft30"/>
    <w:basedOn w:val="DefaultParagraphFont"/>
    <w:rsid w:val="004C02AF"/>
  </w:style>
  <w:style w:type="character" w:customStyle="1" w:styleId="ft31">
    <w:name w:val="ft31"/>
    <w:basedOn w:val="DefaultParagraphFont"/>
    <w:rsid w:val="004C02AF"/>
  </w:style>
  <w:style w:type="paragraph" w:customStyle="1" w:styleId="p61">
    <w:name w:val="p6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2">
    <w:name w:val="p6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DefaultParagraphFont"/>
    <w:rsid w:val="004C02AF"/>
  </w:style>
  <w:style w:type="paragraph" w:customStyle="1" w:styleId="p64">
    <w:name w:val="p6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7">
    <w:name w:val="p6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8">
    <w:name w:val="p6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9">
    <w:name w:val="p6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
    <w:name w:val="p7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1">
    <w:name w:val="p7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2">
    <w:name w:val="p7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3">
    <w:name w:val="p7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DefaultParagraphFont"/>
    <w:rsid w:val="004C02AF"/>
  </w:style>
  <w:style w:type="paragraph" w:customStyle="1" w:styleId="p77">
    <w:name w:val="p7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1">
    <w:name w:val="ft41"/>
    <w:basedOn w:val="DefaultParagraphFont"/>
    <w:rsid w:val="004C02AF"/>
  </w:style>
  <w:style w:type="paragraph" w:customStyle="1" w:styleId="p78">
    <w:name w:val="p7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0">
    <w:name w:val="p80"/>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1">
    <w:name w:val="p81"/>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2">
    <w:name w:val="p82"/>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DefaultParagraphFont"/>
    <w:rsid w:val="004C02AF"/>
  </w:style>
  <w:style w:type="paragraph" w:customStyle="1" w:styleId="p83">
    <w:name w:val="p83"/>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4C02AF"/>
  </w:style>
  <w:style w:type="character" w:customStyle="1" w:styleId="ft44">
    <w:name w:val="ft44"/>
    <w:basedOn w:val="DefaultParagraphFont"/>
    <w:rsid w:val="004C02AF"/>
  </w:style>
  <w:style w:type="paragraph" w:customStyle="1" w:styleId="p84">
    <w:name w:val="p84"/>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3">
    <w:name w:val="ft43"/>
    <w:basedOn w:val="DefaultParagraphFont"/>
    <w:rsid w:val="004C02AF"/>
  </w:style>
  <w:style w:type="character" w:customStyle="1" w:styleId="ft45">
    <w:name w:val="ft45"/>
    <w:basedOn w:val="DefaultParagraphFont"/>
    <w:rsid w:val="004C02AF"/>
  </w:style>
  <w:style w:type="paragraph" w:customStyle="1" w:styleId="p85">
    <w:name w:val="p85"/>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DefaultParagraphFont"/>
    <w:rsid w:val="004C02AF"/>
  </w:style>
  <w:style w:type="character" w:customStyle="1" w:styleId="ft47">
    <w:name w:val="ft47"/>
    <w:basedOn w:val="DefaultParagraphFont"/>
    <w:rsid w:val="004C02AF"/>
  </w:style>
  <w:style w:type="character" w:customStyle="1" w:styleId="ft48">
    <w:name w:val="ft48"/>
    <w:basedOn w:val="DefaultParagraphFont"/>
    <w:rsid w:val="004C02AF"/>
  </w:style>
  <w:style w:type="paragraph" w:customStyle="1" w:styleId="p86">
    <w:name w:val="p86"/>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9">
    <w:name w:val="ft49"/>
    <w:basedOn w:val="DefaultParagraphFont"/>
    <w:rsid w:val="004C02AF"/>
  </w:style>
  <w:style w:type="paragraph" w:customStyle="1" w:styleId="p87">
    <w:name w:val="p87"/>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0">
    <w:name w:val="ft50"/>
    <w:basedOn w:val="DefaultParagraphFont"/>
    <w:rsid w:val="004C02AF"/>
  </w:style>
  <w:style w:type="paragraph" w:customStyle="1" w:styleId="p88">
    <w:name w:val="p88"/>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DefaultParagraphFont"/>
    <w:rsid w:val="004C02AF"/>
  </w:style>
  <w:style w:type="character" w:customStyle="1" w:styleId="ft54">
    <w:name w:val="ft54"/>
    <w:basedOn w:val="DefaultParagraphFont"/>
    <w:rsid w:val="004C02AF"/>
  </w:style>
  <w:style w:type="paragraph" w:customStyle="1" w:styleId="p89">
    <w:name w:val="p89"/>
    <w:basedOn w:val="Normal"/>
    <w:rsid w:val="004C02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0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2AF"/>
    <w:rPr>
      <w:rFonts w:ascii="Tahoma" w:hAnsi="Tahoma" w:cs="Tahoma"/>
      <w:sz w:val="16"/>
      <w:szCs w:val="16"/>
    </w:rPr>
  </w:style>
  <w:style w:type="paragraph" w:styleId="Header">
    <w:name w:val="header"/>
    <w:basedOn w:val="Normal"/>
    <w:link w:val="HeaderChar"/>
    <w:uiPriority w:val="99"/>
    <w:unhideWhenUsed/>
    <w:rsid w:val="0052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6B2"/>
  </w:style>
  <w:style w:type="paragraph" w:styleId="Footer">
    <w:name w:val="footer"/>
    <w:basedOn w:val="Normal"/>
    <w:link w:val="FooterChar"/>
    <w:uiPriority w:val="99"/>
    <w:unhideWhenUsed/>
    <w:rsid w:val="0052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6B2"/>
  </w:style>
  <w:style w:type="paragraph" w:styleId="ListParagraph">
    <w:name w:val="List Paragraph"/>
    <w:basedOn w:val="Normal"/>
    <w:uiPriority w:val="34"/>
    <w:qFormat/>
    <w:rsid w:val="00AF7724"/>
    <w:pPr>
      <w:ind w:left="720"/>
      <w:contextualSpacing/>
    </w:pPr>
  </w:style>
  <w:style w:type="character" w:customStyle="1" w:styleId="Heading2Char">
    <w:name w:val="Heading 2 Char"/>
    <w:basedOn w:val="DefaultParagraphFont"/>
    <w:link w:val="Heading2"/>
    <w:rsid w:val="009F7ED1"/>
    <w:rPr>
      <w:rFonts w:ascii="Arial" w:eastAsia="Times New Roman" w:hAnsi="Arial" w:cs="Times New Roman"/>
      <w:sz w:val="32"/>
      <w:szCs w:val="20"/>
      <w:lang w:val="en-GB"/>
    </w:rPr>
  </w:style>
  <w:style w:type="character" w:customStyle="1" w:styleId="Heading3Char">
    <w:name w:val="Heading 3 Char"/>
    <w:basedOn w:val="DefaultParagraphFont"/>
    <w:link w:val="Heading3"/>
    <w:rsid w:val="009F7ED1"/>
    <w:rPr>
      <w:rFonts w:ascii="Arial" w:eastAsia="Times New Roman" w:hAnsi="Arial" w:cs="Times New Roman"/>
      <w:sz w:val="28"/>
      <w:szCs w:val="20"/>
      <w:lang w:val="en-GB"/>
    </w:rPr>
  </w:style>
  <w:style w:type="paragraph" w:customStyle="1" w:styleId="NO">
    <w:name w:val="NO"/>
    <w:basedOn w:val="Normal"/>
    <w:link w:val="NOChar"/>
    <w:rsid w:val="009F7ED1"/>
    <w:pPr>
      <w:keepLines/>
      <w:overflowPunct w:val="0"/>
      <w:autoSpaceDE w:val="0"/>
      <w:autoSpaceDN w:val="0"/>
      <w:adjustRightInd w:val="0"/>
      <w:spacing w:after="180" w:line="240" w:lineRule="auto"/>
      <w:ind w:left="1135" w:hanging="851"/>
      <w:textAlignment w:val="baseline"/>
    </w:pPr>
    <w:rPr>
      <w:rFonts w:ascii="Times New Roman" w:eastAsia="Times New Roman" w:hAnsi="Times New Roman" w:cs="Times New Roman"/>
      <w:sz w:val="20"/>
      <w:szCs w:val="20"/>
      <w:lang w:val="en-GB"/>
    </w:rPr>
  </w:style>
  <w:style w:type="character" w:customStyle="1" w:styleId="NOChar">
    <w:name w:val="NO Char"/>
    <w:basedOn w:val="DefaultParagraphFont"/>
    <w:link w:val="NO"/>
    <w:rsid w:val="009F7ED1"/>
    <w:rPr>
      <w:rFonts w:ascii="Times New Roman" w:eastAsia="Times New Roman" w:hAnsi="Times New Roman" w:cs="Times New Roman"/>
      <w:sz w:val="20"/>
      <w:szCs w:val="20"/>
      <w:lang w:val="en-GB"/>
    </w:rPr>
  </w:style>
  <w:style w:type="paragraph" w:customStyle="1" w:styleId="B1">
    <w:name w:val="B1"/>
    <w:basedOn w:val="Normal"/>
    <w:link w:val="B1Char"/>
    <w:rsid w:val="009F7ED1"/>
    <w:pPr>
      <w:overflowPunct w:val="0"/>
      <w:autoSpaceDE w:val="0"/>
      <w:autoSpaceDN w:val="0"/>
      <w:adjustRightInd w:val="0"/>
      <w:spacing w:after="180" w:line="240" w:lineRule="auto"/>
      <w:ind w:left="568" w:hanging="284"/>
      <w:textAlignment w:val="baseline"/>
    </w:pPr>
    <w:rPr>
      <w:rFonts w:ascii="Times New Roman" w:eastAsia="Times New Roman" w:hAnsi="Times New Roman" w:cs="Times New Roman"/>
      <w:sz w:val="20"/>
      <w:szCs w:val="20"/>
      <w:lang w:val="en-GB"/>
    </w:rPr>
  </w:style>
  <w:style w:type="character" w:customStyle="1" w:styleId="B1Char">
    <w:name w:val="B1 Char"/>
    <w:basedOn w:val="DefaultParagraphFont"/>
    <w:link w:val="B1"/>
    <w:rsid w:val="009F7ED1"/>
    <w:rPr>
      <w:rFonts w:ascii="Times New Roman" w:eastAsia="Times New Roman" w:hAnsi="Times New Roman" w:cs="Times New Roman"/>
      <w:sz w:val="20"/>
      <w:szCs w:val="20"/>
      <w:lang w:val="en-GB"/>
    </w:rPr>
  </w:style>
  <w:style w:type="paragraph" w:customStyle="1" w:styleId="B2">
    <w:name w:val="B2"/>
    <w:basedOn w:val="Normal"/>
    <w:link w:val="B2Char"/>
    <w:rsid w:val="009F7ED1"/>
    <w:pPr>
      <w:overflowPunct w:val="0"/>
      <w:autoSpaceDE w:val="0"/>
      <w:autoSpaceDN w:val="0"/>
      <w:adjustRightInd w:val="0"/>
      <w:spacing w:after="180" w:line="240" w:lineRule="auto"/>
      <w:ind w:left="851" w:hanging="284"/>
      <w:textAlignment w:val="baseline"/>
    </w:pPr>
    <w:rPr>
      <w:rFonts w:ascii="Times New Roman" w:eastAsia="Times New Roman" w:hAnsi="Times New Roman" w:cs="Times New Roman"/>
      <w:sz w:val="20"/>
      <w:szCs w:val="20"/>
      <w:lang w:val="en-GB"/>
    </w:rPr>
  </w:style>
  <w:style w:type="character" w:customStyle="1" w:styleId="B2Char">
    <w:name w:val="B2 Char"/>
    <w:basedOn w:val="DefaultParagraphFont"/>
    <w:link w:val="B2"/>
    <w:rsid w:val="009F7ED1"/>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9F7E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03EE"/>
    <w:rPr>
      <w:color w:val="0000FF" w:themeColor="hyperlink"/>
      <w:u w:val="single"/>
    </w:rPr>
  </w:style>
  <w:style w:type="paragraph" w:customStyle="1" w:styleId="PL">
    <w:name w:val="PL"/>
    <w:rsid w:val="002500B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rPr>
  </w:style>
  <w:style w:type="paragraph" w:customStyle="1" w:styleId="EQ">
    <w:name w:val="EQ"/>
    <w:basedOn w:val="Normal"/>
    <w:next w:val="Normal"/>
    <w:rsid w:val="00BE2083"/>
    <w:pPr>
      <w:keepLines/>
      <w:tabs>
        <w:tab w:val="center" w:pos="4536"/>
        <w:tab w:val="right" w:pos="9072"/>
      </w:tabs>
      <w:spacing w:after="180" w:line="240" w:lineRule="auto"/>
    </w:pPr>
    <w:rPr>
      <w:rFonts w:ascii="Times New Roman" w:eastAsia="Times New Roman" w:hAnsi="Times New Roman" w:cs="Times New Roman"/>
      <w:noProof/>
      <w:sz w:val="20"/>
      <w:szCs w:val="20"/>
      <w:lang w:val="en-GB"/>
    </w:rPr>
  </w:style>
  <w:style w:type="paragraph" w:customStyle="1" w:styleId="TAL">
    <w:name w:val="TAL"/>
    <w:basedOn w:val="Normal"/>
    <w:link w:val="TALChar"/>
    <w:rsid w:val="00BE2083"/>
    <w:pPr>
      <w:keepNext/>
      <w:keepLines/>
      <w:spacing w:after="0" w:line="240" w:lineRule="auto"/>
    </w:pPr>
    <w:rPr>
      <w:rFonts w:ascii="Arial" w:eastAsia="Times New Roman" w:hAnsi="Arial" w:cs="Times New Roman"/>
      <w:sz w:val="18"/>
      <w:szCs w:val="20"/>
      <w:lang w:val="en-GB"/>
    </w:rPr>
  </w:style>
  <w:style w:type="paragraph" w:customStyle="1" w:styleId="TAH">
    <w:name w:val="TAH"/>
    <w:basedOn w:val="Normal"/>
    <w:rsid w:val="00BE2083"/>
    <w:pPr>
      <w:keepNext/>
      <w:keepLines/>
      <w:spacing w:after="0" w:line="240" w:lineRule="auto"/>
      <w:jc w:val="center"/>
    </w:pPr>
    <w:rPr>
      <w:rFonts w:ascii="Arial" w:eastAsia="Times New Roman" w:hAnsi="Arial" w:cs="Times New Roman"/>
      <w:b/>
      <w:sz w:val="18"/>
      <w:szCs w:val="20"/>
      <w:lang w:val="en-GB"/>
    </w:rPr>
  </w:style>
  <w:style w:type="paragraph" w:customStyle="1" w:styleId="TH">
    <w:name w:val="TH"/>
    <w:basedOn w:val="Normal"/>
    <w:link w:val="THChar"/>
    <w:rsid w:val="00BE2083"/>
    <w:pPr>
      <w:keepNext/>
      <w:keepLines/>
      <w:spacing w:before="60" w:after="180" w:line="240" w:lineRule="auto"/>
      <w:jc w:val="center"/>
    </w:pPr>
    <w:rPr>
      <w:rFonts w:ascii="Arial" w:eastAsia="Times New Roman" w:hAnsi="Arial" w:cs="Times New Roman"/>
      <w:b/>
      <w:sz w:val="20"/>
      <w:szCs w:val="20"/>
      <w:lang w:val="en-GB"/>
    </w:rPr>
  </w:style>
  <w:style w:type="character" w:customStyle="1" w:styleId="TALChar">
    <w:name w:val="TAL Char"/>
    <w:basedOn w:val="DefaultParagraphFont"/>
    <w:link w:val="TAL"/>
    <w:rsid w:val="00BE2083"/>
    <w:rPr>
      <w:rFonts w:ascii="Arial" w:eastAsia="Times New Roman" w:hAnsi="Arial" w:cs="Times New Roman"/>
      <w:sz w:val="18"/>
      <w:szCs w:val="20"/>
      <w:lang w:val="en-GB"/>
    </w:rPr>
  </w:style>
  <w:style w:type="character" w:customStyle="1" w:styleId="THChar">
    <w:name w:val="TH Char"/>
    <w:basedOn w:val="DefaultParagraphFont"/>
    <w:link w:val="TH"/>
    <w:locked/>
    <w:rsid w:val="00BE2083"/>
    <w:rPr>
      <w:rFonts w:ascii="Arial" w:eastAsia="Times New Roman" w:hAnsi="Arial" w:cs="Times New Roman"/>
      <w:b/>
      <w:sz w:val="20"/>
      <w:szCs w:val="20"/>
      <w:lang w:val="en-GB"/>
    </w:rPr>
  </w:style>
  <w:style w:type="character" w:customStyle="1" w:styleId="Heading4Char">
    <w:name w:val="Heading 4 Char"/>
    <w:basedOn w:val="DefaultParagraphFont"/>
    <w:link w:val="Heading4"/>
    <w:uiPriority w:val="9"/>
    <w:semiHidden/>
    <w:rsid w:val="0047689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41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52">
      <w:bodyDiv w:val="1"/>
      <w:marLeft w:val="0"/>
      <w:marRight w:val="0"/>
      <w:marTop w:val="0"/>
      <w:marBottom w:val="0"/>
      <w:divBdr>
        <w:top w:val="none" w:sz="0" w:space="0" w:color="auto"/>
        <w:left w:val="none" w:sz="0" w:space="0" w:color="auto"/>
        <w:bottom w:val="none" w:sz="0" w:space="0" w:color="auto"/>
        <w:right w:val="none" w:sz="0" w:space="0" w:color="auto"/>
      </w:divBdr>
    </w:div>
    <w:div w:id="50352730">
      <w:bodyDiv w:val="1"/>
      <w:marLeft w:val="0"/>
      <w:marRight w:val="0"/>
      <w:marTop w:val="0"/>
      <w:marBottom w:val="0"/>
      <w:divBdr>
        <w:top w:val="none" w:sz="0" w:space="0" w:color="auto"/>
        <w:left w:val="none" w:sz="0" w:space="0" w:color="auto"/>
        <w:bottom w:val="none" w:sz="0" w:space="0" w:color="auto"/>
        <w:right w:val="none" w:sz="0" w:space="0" w:color="auto"/>
      </w:divBdr>
      <w:divsChild>
        <w:div w:id="1744717861">
          <w:marLeft w:val="0"/>
          <w:marRight w:val="0"/>
          <w:marTop w:val="0"/>
          <w:marBottom w:val="0"/>
          <w:divBdr>
            <w:top w:val="none" w:sz="0" w:space="0" w:color="auto"/>
            <w:left w:val="none" w:sz="0" w:space="0" w:color="auto"/>
            <w:bottom w:val="none" w:sz="0" w:space="0" w:color="auto"/>
            <w:right w:val="none" w:sz="0" w:space="0" w:color="auto"/>
          </w:divBdr>
        </w:div>
        <w:div w:id="1562057339">
          <w:marLeft w:val="0"/>
          <w:marRight w:val="0"/>
          <w:marTop w:val="0"/>
          <w:marBottom w:val="0"/>
          <w:divBdr>
            <w:top w:val="none" w:sz="0" w:space="0" w:color="auto"/>
            <w:left w:val="none" w:sz="0" w:space="0" w:color="auto"/>
            <w:bottom w:val="none" w:sz="0" w:space="0" w:color="auto"/>
            <w:right w:val="none" w:sz="0" w:space="0" w:color="auto"/>
          </w:divBdr>
        </w:div>
        <w:div w:id="1993369527">
          <w:marLeft w:val="0"/>
          <w:marRight w:val="0"/>
          <w:marTop w:val="0"/>
          <w:marBottom w:val="0"/>
          <w:divBdr>
            <w:top w:val="none" w:sz="0" w:space="0" w:color="auto"/>
            <w:left w:val="none" w:sz="0" w:space="0" w:color="auto"/>
            <w:bottom w:val="none" w:sz="0" w:space="0" w:color="auto"/>
            <w:right w:val="none" w:sz="0" w:space="0" w:color="auto"/>
          </w:divBdr>
        </w:div>
        <w:div w:id="2064980260">
          <w:marLeft w:val="0"/>
          <w:marRight w:val="0"/>
          <w:marTop w:val="0"/>
          <w:marBottom w:val="0"/>
          <w:divBdr>
            <w:top w:val="none" w:sz="0" w:space="0" w:color="auto"/>
            <w:left w:val="none" w:sz="0" w:space="0" w:color="auto"/>
            <w:bottom w:val="none" w:sz="0" w:space="0" w:color="auto"/>
            <w:right w:val="none" w:sz="0" w:space="0" w:color="auto"/>
          </w:divBdr>
        </w:div>
        <w:div w:id="382606408">
          <w:marLeft w:val="0"/>
          <w:marRight w:val="0"/>
          <w:marTop w:val="0"/>
          <w:marBottom w:val="0"/>
          <w:divBdr>
            <w:top w:val="none" w:sz="0" w:space="0" w:color="auto"/>
            <w:left w:val="none" w:sz="0" w:space="0" w:color="auto"/>
            <w:bottom w:val="none" w:sz="0" w:space="0" w:color="auto"/>
            <w:right w:val="none" w:sz="0" w:space="0" w:color="auto"/>
          </w:divBdr>
        </w:div>
        <w:div w:id="2129398285">
          <w:marLeft w:val="0"/>
          <w:marRight w:val="0"/>
          <w:marTop w:val="0"/>
          <w:marBottom w:val="0"/>
          <w:divBdr>
            <w:top w:val="none" w:sz="0" w:space="0" w:color="auto"/>
            <w:left w:val="none" w:sz="0" w:space="0" w:color="auto"/>
            <w:bottom w:val="none" w:sz="0" w:space="0" w:color="auto"/>
            <w:right w:val="none" w:sz="0" w:space="0" w:color="auto"/>
          </w:divBdr>
        </w:div>
        <w:div w:id="390079701">
          <w:marLeft w:val="0"/>
          <w:marRight w:val="0"/>
          <w:marTop w:val="0"/>
          <w:marBottom w:val="0"/>
          <w:divBdr>
            <w:top w:val="none" w:sz="0" w:space="0" w:color="auto"/>
            <w:left w:val="none" w:sz="0" w:space="0" w:color="auto"/>
            <w:bottom w:val="none" w:sz="0" w:space="0" w:color="auto"/>
            <w:right w:val="none" w:sz="0" w:space="0" w:color="auto"/>
          </w:divBdr>
        </w:div>
        <w:div w:id="348679827">
          <w:marLeft w:val="0"/>
          <w:marRight w:val="0"/>
          <w:marTop w:val="0"/>
          <w:marBottom w:val="0"/>
          <w:divBdr>
            <w:top w:val="none" w:sz="0" w:space="0" w:color="auto"/>
            <w:left w:val="none" w:sz="0" w:space="0" w:color="auto"/>
            <w:bottom w:val="none" w:sz="0" w:space="0" w:color="auto"/>
            <w:right w:val="none" w:sz="0" w:space="0" w:color="auto"/>
          </w:divBdr>
        </w:div>
        <w:div w:id="811361583">
          <w:marLeft w:val="0"/>
          <w:marRight w:val="0"/>
          <w:marTop w:val="0"/>
          <w:marBottom w:val="0"/>
          <w:divBdr>
            <w:top w:val="none" w:sz="0" w:space="0" w:color="auto"/>
            <w:left w:val="none" w:sz="0" w:space="0" w:color="auto"/>
            <w:bottom w:val="none" w:sz="0" w:space="0" w:color="auto"/>
            <w:right w:val="none" w:sz="0" w:space="0" w:color="auto"/>
          </w:divBdr>
        </w:div>
        <w:div w:id="1957171592">
          <w:marLeft w:val="0"/>
          <w:marRight w:val="0"/>
          <w:marTop w:val="0"/>
          <w:marBottom w:val="0"/>
          <w:divBdr>
            <w:top w:val="none" w:sz="0" w:space="0" w:color="auto"/>
            <w:left w:val="none" w:sz="0" w:space="0" w:color="auto"/>
            <w:bottom w:val="none" w:sz="0" w:space="0" w:color="auto"/>
            <w:right w:val="none" w:sz="0" w:space="0" w:color="auto"/>
          </w:divBdr>
        </w:div>
        <w:div w:id="392044974">
          <w:marLeft w:val="0"/>
          <w:marRight w:val="0"/>
          <w:marTop w:val="0"/>
          <w:marBottom w:val="0"/>
          <w:divBdr>
            <w:top w:val="none" w:sz="0" w:space="0" w:color="auto"/>
            <w:left w:val="none" w:sz="0" w:space="0" w:color="auto"/>
            <w:bottom w:val="none" w:sz="0" w:space="0" w:color="auto"/>
            <w:right w:val="none" w:sz="0" w:space="0" w:color="auto"/>
          </w:divBdr>
        </w:div>
        <w:div w:id="391659112">
          <w:marLeft w:val="0"/>
          <w:marRight w:val="0"/>
          <w:marTop w:val="0"/>
          <w:marBottom w:val="0"/>
          <w:divBdr>
            <w:top w:val="none" w:sz="0" w:space="0" w:color="auto"/>
            <w:left w:val="none" w:sz="0" w:space="0" w:color="auto"/>
            <w:bottom w:val="none" w:sz="0" w:space="0" w:color="auto"/>
            <w:right w:val="none" w:sz="0" w:space="0" w:color="auto"/>
          </w:divBdr>
        </w:div>
        <w:div w:id="833566695">
          <w:marLeft w:val="0"/>
          <w:marRight w:val="0"/>
          <w:marTop w:val="0"/>
          <w:marBottom w:val="0"/>
          <w:divBdr>
            <w:top w:val="none" w:sz="0" w:space="0" w:color="auto"/>
            <w:left w:val="none" w:sz="0" w:space="0" w:color="auto"/>
            <w:bottom w:val="none" w:sz="0" w:space="0" w:color="auto"/>
            <w:right w:val="none" w:sz="0" w:space="0" w:color="auto"/>
          </w:divBdr>
        </w:div>
        <w:div w:id="693264756">
          <w:marLeft w:val="0"/>
          <w:marRight w:val="0"/>
          <w:marTop w:val="0"/>
          <w:marBottom w:val="0"/>
          <w:divBdr>
            <w:top w:val="none" w:sz="0" w:space="0" w:color="auto"/>
            <w:left w:val="none" w:sz="0" w:space="0" w:color="auto"/>
            <w:bottom w:val="none" w:sz="0" w:space="0" w:color="auto"/>
            <w:right w:val="none" w:sz="0" w:space="0" w:color="auto"/>
          </w:divBdr>
        </w:div>
        <w:div w:id="1371153047">
          <w:marLeft w:val="0"/>
          <w:marRight w:val="0"/>
          <w:marTop w:val="0"/>
          <w:marBottom w:val="0"/>
          <w:divBdr>
            <w:top w:val="none" w:sz="0" w:space="0" w:color="auto"/>
            <w:left w:val="none" w:sz="0" w:space="0" w:color="auto"/>
            <w:bottom w:val="none" w:sz="0" w:space="0" w:color="auto"/>
            <w:right w:val="none" w:sz="0" w:space="0" w:color="auto"/>
          </w:divBdr>
        </w:div>
        <w:div w:id="102455213">
          <w:marLeft w:val="0"/>
          <w:marRight w:val="0"/>
          <w:marTop w:val="0"/>
          <w:marBottom w:val="0"/>
          <w:divBdr>
            <w:top w:val="none" w:sz="0" w:space="0" w:color="auto"/>
            <w:left w:val="none" w:sz="0" w:space="0" w:color="auto"/>
            <w:bottom w:val="none" w:sz="0" w:space="0" w:color="auto"/>
            <w:right w:val="none" w:sz="0" w:space="0" w:color="auto"/>
          </w:divBdr>
        </w:div>
        <w:div w:id="995498793">
          <w:marLeft w:val="0"/>
          <w:marRight w:val="0"/>
          <w:marTop w:val="0"/>
          <w:marBottom w:val="0"/>
          <w:divBdr>
            <w:top w:val="none" w:sz="0" w:space="0" w:color="auto"/>
            <w:left w:val="none" w:sz="0" w:space="0" w:color="auto"/>
            <w:bottom w:val="none" w:sz="0" w:space="0" w:color="auto"/>
            <w:right w:val="none" w:sz="0" w:space="0" w:color="auto"/>
          </w:divBdr>
        </w:div>
        <w:div w:id="233054550">
          <w:marLeft w:val="0"/>
          <w:marRight w:val="0"/>
          <w:marTop w:val="0"/>
          <w:marBottom w:val="0"/>
          <w:divBdr>
            <w:top w:val="none" w:sz="0" w:space="0" w:color="auto"/>
            <w:left w:val="none" w:sz="0" w:space="0" w:color="auto"/>
            <w:bottom w:val="none" w:sz="0" w:space="0" w:color="auto"/>
            <w:right w:val="none" w:sz="0" w:space="0" w:color="auto"/>
          </w:divBdr>
        </w:div>
        <w:div w:id="2120828702">
          <w:marLeft w:val="0"/>
          <w:marRight w:val="0"/>
          <w:marTop w:val="0"/>
          <w:marBottom w:val="0"/>
          <w:divBdr>
            <w:top w:val="none" w:sz="0" w:space="0" w:color="auto"/>
            <w:left w:val="none" w:sz="0" w:space="0" w:color="auto"/>
            <w:bottom w:val="none" w:sz="0" w:space="0" w:color="auto"/>
            <w:right w:val="none" w:sz="0" w:space="0" w:color="auto"/>
          </w:divBdr>
        </w:div>
        <w:div w:id="1778867824">
          <w:marLeft w:val="0"/>
          <w:marRight w:val="0"/>
          <w:marTop w:val="0"/>
          <w:marBottom w:val="0"/>
          <w:divBdr>
            <w:top w:val="none" w:sz="0" w:space="0" w:color="auto"/>
            <w:left w:val="none" w:sz="0" w:space="0" w:color="auto"/>
            <w:bottom w:val="none" w:sz="0" w:space="0" w:color="auto"/>
            <w:right w:val="none" w:sz="0" w:space="0" w:color="auto"/>
          </w:divBdr>
        </w:div>
        <w:div w:id="125705691">
          <w:marLeft w:val="0"/>
          <w:marRight w:val="0"/>
          <w:marTop w:val="0"/>
          <w:marBottom w:val="0"/>
          <w:divBdr>
            <w:top w:val="none" w:sz="0" w:space="0" w:color="auto"/>
            <w:left w:val="none" w:sz="0" w:space="0" w:color="auto"/>
            <w:bottom w:val="none" w:sz="0" w:space="0" w:color="auto"/>
            <w:right w:val="none" w:sz="0" w:space="0" w:color="auto"/>
          </w:divBdr>
        </w:div>
        <w:div w:id="1534879580">
          <w:marLeft w:val="0"/>
          <w:marRight w:val="0"/>
          <w:marTop w:val="0"/>
          <w:marBottom w:val="0"/>
          <w:divBdr>
            <w:top w:val="none" w:sz="0" w:space="0" w:color="auto"/>
            <w:left w:val="none" w:sz="0" w:space="0" w:color="auto"/>
            <w:bottom w:val="none" w:sz="0" w:space="0" w:color="auto"/>
            <w:right w:val="none" w:sz="0" w:space="0" w:color="auto"/>
          </w:divBdr>
        </w:div>
        <w:div w:id="1499418967">
          <w:marLeft w:val="0"/>
          <w:marRight w:val="0"/>
          <w:marTop w:val="0"/>
          <w:marBottom w:val="0"/>
          <w:divBdr>
            <w:top w:val="none" w:sz="0" w:space="0" w:color="auto"/>
            <w:left w:val="none" w:sz="0" w:space="0" w:color="auto"/>
            <w:bottom w:val="none" w:sz="0" w:space="0" w:color="auto"/>
            <w:right w:val="none" w:sz="0" w:space="0" w:color="auto"/>
          </w:divBdr>
        </w:div>
        <w:div w:id="319429570">
          <w:marLeft w:val="0"/>
          <w:marRight w:val="0"/>
          <w:marTop w:val="0"/>
          <w:marBottom w:val="0"/>
          <w:divBdr>
            <w:top w:val="none" w:sz="0" w:space="0" w:color="auto"/>
            <w:left w:val="none" w:sz="0" w:space="0" w:color="auto"/>
            <w:bottom w:val="none" w:sz="0" w:space="0" w:color="auto"/>
            <w:right w:val="none" w:sz="0" w:space="0" w:color="auto"/>
          </w:divBdr>
        </w:div>
        <w:div w:id="2048874600">
          <w:marLeft w:val="0"/>
          <w:marRight w:val="0"/>
          <w:marTop w:val="0"/>
          <w:marBottom w:val="0"/>
          <w:divBdr>
            <w:top w:val="none" w:sz="0" w:space="0" w:color="auto"/>
            <w:left w:val="none" w:sz="0" w:space="0" w:color="auto"/>
            <w:bottom w:val="none" w:sz="0" w:space="0" w:color="auto"/>
            <w:right w:val="none" w:sz="0" w:space="0" w:color="auto"/>
          </w:divBdr>
        </w:div>
        <w:div w:id="635136893">
          <w:marLeft w:val="0"/>
          <w:marRight w:val="0"/>
          <w:marTop w:val="0"/>
          <w:marBottom w:val="0"/>
          <w:divBdr>
            <w:top w:val="none" w:sz="0" w:space="0" w:color="auto"/>
            <w:left w:val="none" w:sz="0" w:space="0" w:color="auto"/>
            <w:bottom w:val="none" w:sz="0" w:space="0" w:color="auto"/>
            <w:right w:val="none" w:sz="0" w:space="0" w:color="auto"/>
          </w:divBdr>
        </w:div>
        <w:div w:id="1023559653">
          <w:marLeft w:val="0"/>
          <w:marRight w:val="0"/>
          <w:marTop w:val="0"/>
          <w:marBottom w:val="0"/>
          <w:divBdr>
            <w:top w:val="none" w:sz="0" w:space="0" w:color="auto"/>
            <w:left w:val="none" w:sz="0" w:space="0" w:color="auto"/>
            <w:bottom w:val="none" w:sz="0" w:space="0" w:color="auto"/>
            <w:right w:val="none" w:sz="0" w:space="0" w:color="auto"/>
          </w:divBdr>
        </w:div>
        <w:div w:id="1094395712">
          <w:marLeft w:val="0"/>
          <w:marRight w:val="0"/>
          <w:marTop w:val="0"/>
          <w:marBottom w:val="0"/>
          <w:divBdr>
            <w:top w:val="none" w:sz="0" w:space="0" w:color="auto"/>
            <w:left w:val="none" w:sz="0" w:space="0" w:color="auto"/>
            <w:bottom w:val="none" w:sz="0" w:space="0" w:color="auto"/>
            <w:right w:val="none" w:sz="0" w:space="0" w:color="auto"/>
          </w:divBdr>
        </w:div>
        <w:div w:id="1596555086">
          <w:marLeft w:val="0"/>
          <w:marRight w:val="0"/>
          <w:marTop w:val="0"/>
          <w:marBottom w:val="0"/>
          <w:divBdr>
            <w:top w:val="none" w:sz="0" w:space="0" w:color="auto"/>
            <w:left w:val="none" w:sz="0" w:space="0" w:color="auto"/>
            <w:bottom w:val="none" w:sz="0" w:space="0" w:color="auto"/>
            <w:right w:val="none" w:sz="0" w:space="0" w:color="auto"/>
          </w:divBdr>
        </w:div>
        <w:div w:id="314842382">
          <w:marLeft w:val="0"/>
          <w:marRight w:val="0"/>
          <w:marTop w:val="0"/>
          <w:marBottom w:val="0"/>
          <w:divBdr>
            <w:top w:val="none" w:sz="0" w:space="0" w:color="auto"/>
            <w:left w:val="none" w:sz="0" w:space="0" w:color="auto"/>
            <w:bottom w:val="none" w:sz="0" w:space="0" w:color="auto"/>
            <w:right w:val="none" w:sz="0" w:space="0" w:color="auto"/>
          </w:divBdr>
        </w:div>
        <w:div w:id="818234225">
          <w:marLeft w:val="0"/>
          <w:marRight w:val="0"/>
          <w:marTop w:val="0"/>
          <w:marBottom w:val="0"/>
          <w:divBdr>
            <w:top w:val="none" w:sz="0" w:space="0" w:color="auto"/>
            <w:left w:val="none" w:sz="0" w:space="0" w:color="auto"/>
            <w:bottom w:val="none" w:sz="0" w:space="0" w:color="auto"/>
            <w:right w:val="none" w:sz="0" w:space="0" w:color="auto"/>
          </w:divBdr>
        </w:div>
        <w:div w:id="1598440091">
          <w:marLeft w:val="0"/>
          <w:marRight w:val="0"/>
          <w:marTop w:val="0"/>
          <w:marBottom w:val="0"/>
          <w:divBdr>
            <w:top w:val="none" w:sz="0" w:space="0" w:color="auto"/>
            <w:left w:val="none" w:sz="0" w:space="0" w:color="auto"/>
            <w:bottom w:val="none" w:sz="0" w:space="0" w:color="auto"/>
            <w:right w:val="none" w:sz="0" w:space="0" w:color="auto"/>
          </w:divBdr>
        </w:div>
        <w:div w:id="1648897267">
          <w:marLeft w:val="0"/>
          <w:marRight w:val="0"/>
          <w:marTop w:val="0"/>
          <w:marBottom w:val="0"/>
          <w:divBdr>
            <w:top w:val="none" w:sz="0" w:space="0" w:color="auto"/>
            <w:left w:val="none" w:sz="0" w:space="0" w:color="auto"/>
            <w:bottom w:val="none" w:sz="0" w:space="0" w:color="auto"/>
            <w:right w:val="none" w:sz="0" w:space="0" w:color="auto"/>
          </w:divBdr>
        </w:div>
        <w:div w:id="1821337400">
          <w:marLeft w:val="0"/>
          <w:marRight w:val="0"/>
          <w:marTop w:val="0"/>
          <w:marBottom w:val="0"/>
          <w:divBdr>
            <w:top w:val="none" w:sz="0" w:space="0" w:color="auto"/>
            <w:left w:val="none" w:sz="0" w:space="0" w:color="auto"/>
            <w:bottom w:val="none" w:sz="0" w:space="0" w:color="auto"/>
            <w:right w:val="none" w:sz="0" w:space="0" w:color="auto"/>
          </w:divBdr>
        </w:div>
        <w:div w:id="1396923">
          <w:marLeft w:val="0"/>
          <w:marRight w:val="0"/>
          <w:marTop w:val="0"/>
          <w:marBottom w:val="0"/>
          <w:divBdr>
            <w:top w:val="none" w:sz="0" w:space="0" w:color="auto"/>
            <w:left w:val="none" w:sz="0" w:space="0" w:color="auto"/>
            <w:bottom w:val="none" w:sz="0" w:space="0" w:color="auto"/>
            <w:right w:val="none" w:sz="0" w:space="0" w:color="auto"/>
          </w:divBdr>
        </w:div>
        <w:div w:id="927809588">
          <w:marLeft w:val="0"/>
          <w:marRight w:val="0"/>
          <w:marTop w:val="0"/>
          <w:marBottom w:val="0"/>
          <w:divBdr>
            <w:top w:val="none" w:sz="0" w:space="0" w:color="auto"/>
            <w:left w:val="none" w:sz="0" w:space="0" w:color="auto"/>
            <w:bottom w:val="none" w:sz="0" w:space="0" w:color="auto"/>
            <w:right w:val="none" w:sz="0" w:space="0" w:color="auto"/>
          </w:divBdr>
        </w:div>
        <w:div w:id="658383121">
          <w:marLeft w:val="0"/>
          <w:marRight w:val="0"/>
          <w:marTop w:val="0"/>
          <w:marBottom w:val="0"/>
          <w:divBdr>
            <w:top w:val="none" w:sz="0" w:space="0" w:color="auto"/>
            <w:left w:val="none" w:sz="0" w:space="0" w:color="auto"/>
            <w:bottom w:val="none" w:sz="0" w:space="0" w:color="auto"/>
            <w:right w:val="none" w:sz="0" w:space="0" w:color="auto"/>
          </w:divBdr>
        </w:div>
        <w:div w:id="520514883">
          <w:marLeft w:val="0"/>
          <w:marRight w:val="0"/>
          <w:marTop w:val="0"/>
          <w:marBottom w:val="0"/>
          <w:divBdr>
            <w:top w:val="none" w:sz="0" w:space="0" w:color="auto"/>
            <w:left w:val="none" w:sz="0" w:space="0" w:color="auto"/>
            <w:bottom w:val="none" w:sz="0" w:space="0" w:color="auto"/>
            <w:right w:val="none" w:sz="0" w:space="0" w:color="auto"/>
          </w:divBdr>
        </w:div>
        <w:div w:id="1234974104">
          <w:marLeft w:val="0"/>
          <w:marRight w:val="0"/>
          <w:marTop w:val="0"/>
          <w:marBottom w:val="0"/>
          <w:divBdr>
            <w:top w:val="none" w:sz="0" w:space="0" w:color="auto"/>
            <w:left w:val="none" w:sz="0" w:space="0" w:color="auto"/>
            <w:bottom w:val="none" w:sz="0" w:space="0" w:color="auto"/>
            <w:right w:val="none" w:sz="0" w:space="0" w:color="auto"/>
          </w:divBdr>
        </w:div>
        <w:div w:id="222260113">
          <w:marLeft w:val="0"/>
          <w:marRight w:val="0"/>
          <w:marTop w:val="0"/>
          <w:marBottom w:val="0"/>
          <w:divBdr>
            <w:top w:val="none" w:sz="0" w:space="0" w:color="auto"/>
            <w:left w:val="none" w:sz="0" w:space="0" w:color="auto"/>
            <w:bottom w:val="none" w:sz="0" w:space="0" w:color="auto"/>
            <w:right w:val="none" w:sz="0" w:space="0" w:color="auto"/>
          </w:divBdr>
        </w:div>
        <w:div w:id="1149399548">
          <w:marLeft w:val="0"/>
          <w:marRight w:val="0"/>
          <w:marTop w:val="0"/>
          <w:marBottom w:val="0"/>
          <w:divBdr>
            <w:top w:val="none" w:sz="0" w:space="0" w:color="auto"/>
            <w:left w:val="none" w:sz="0" w:space="0" w:color="auto"/>
            <w:bottom w:val="none" w:sz="0" w:space="0" w:color="auto"/>
            <w:right w:val="none" w:sz="0" w:space="0" w:color="auto"/>
          </w:divBdr>
        </w:div>
        <w:div w:id="1760709870">
          <w:marLeft w:val="0"/>
          <w:marRight w:val="0"/>
          <w:marTop w:val="0"/>
          <w:marBottom w:val="0"/>
          <w:divBdr>
            <w:top w:val="none" w:sz="0" w:space="0" w:color="auto"/>
            <w:left w:val="none" w:sz="0" w:space="0" w:color="auto"/>
            <w:bottom w:val="none" w:sz="0" w:space="0" w:color="auto"/>
            <w:right w:val="none" w:sz="0" w:space="0" w:color="auto"/>
          </w:divBdr>
        </w:div>
        <w:div w:id="1945573621">
          <w:marLeft w:val="0"/>
          <w:marRight w:val="0"/>
          <w:marTop w:val="0"/>
          <w:marBottom w:val="0"/>
          <w:divBdr>
            <w:top w:val="none" w:sz="0" w:space="0" w:color="auto"/>
            <w:left w:val="none" w:sz="0" w:space="0" w:color="auto"/>
            <w:bottom w:val="none" w:sz="0" w:space="0" w:color="auto"/>
            <w:right w:val="none" w:sz="0" w:space="0" w:color="auto"/>
          </w:divBdr>
        </w:div>
        <w:div w:id="61568038">
          <w:marLeft w:val="0"/>
          <w:marRight w:val="0"/>
          <w:marTop w:val="0"/>
          <w:marBottom w:val="0"/>
          <w:divBdr>
            <w:top w:val="none" w:sz="0" w:space="0" w:color="auto"/>
            <w:left w:val="none" w:sz="0" w:space="0" w:color="auto"/>
            <w:bottom w:val="none" w:sz="0" w:space="0" w:color="auto"/>
            <w:right w:val="none" w:sz="0" w:space="0" w:color="auto"/>
          </w:divBdr>
        </w:div>
        <w:div w:id="284240054">
          <w:marLeft w:val="0"/>
          <w:marRight w:val="0"/>
          <w:marTop w:val="0"/>
          <w:marBottom w:val="0"/>
          <w:divBdr>
            <w:top w:val="none" w:sz="0" w:space="0" w:color="auto"/>
            <w:left w:val="none" w:sz="0" w:space="0" w:color="auto"/>
            <w:bottom w:val="none" w:sz="0" w:space="0" w:color="auto"/>
            <w:right w:val="none" w:sz="0" w:space="0" w:color="auto"/>
          </w:divBdr>
        </w:div>
        <w:div w:id="1341618852">
          <w:marLeft w:val="0"/>
          <w:marRight w:val="0"/>
          <w:marTop w:val="0"/>
          <w:marBottom w:val="0"/>
          <w:divBdr>
            <w:top w:val="none" w:sz="0" w:space="0" w:color="auto"/>
            <w:left w:val="none" w:sz="0" w:space="0" w:color="auto"/>
            <w:bottom w:val="none" w:sz="0" w:space="0" w:color="auto"/>
            <w:right w:val="none" w:sz="0" w:space="0" w:color="auto"/>
          </w:divBdr>
        </w:div>
        <w:div w:id="346058331">
          <w:marLeft w:val="0"/>
          <w:marRight w:val="0"/>
          <w:marTop w:val="0"/>
          <w:marBottom w:val="0"/>
          <w:divBdr>
            <w:top w:val="none" w:sz="0" w:space="0" w:color="auto"/>
            <w:left w:val="none" w:sz="0" w:space="0" w:color="auto"/>
            <w:bottom w:val="none" w:sz="0" w:space="0" w:color="auto"/>
            <w:right w:val="none" w:sz="0" w:space="0" w:color="auto"/>
          </w:divBdr>
        </w:div>
        <w:div w:id="1302147795">
          <w:marLeft w:val="0"/>
          <w:marRight w:val="0"/>
          <w:marTop w:val="0"/>
          <w:marBottom w:val="0"/>
          <w:divBdr>
            <w:top w:val="none" w:sz="0" w:space="0" w:color="auto"/>
            <w:left w:val="none" w:sz="0" w:space="0" w:color="auto"/>
            <w:bottom w:val="none" w:sz="0" w:space="0" w:color="auto"/>
            <w:right w:val="none" w:sz="0" w:space="0" w:color="auto"/>
          </w:divBdr>
        </w:div>
        <w:div w:id="1445540269">
          <w:marLeft w:val="0"/>
          <w:marRight w:val="0"/>
          <w:marTop w:val="0"/>
          <w:marBottom w:val="0"/>
          <w:divBdr>
            <w:top w:val="none" w:sz="0" w:space="0" w:color="auto"/>
            <w:left w:val="none" w:sz="0" w:space="0" w:color="auto"/>
            <w:bottom w:val="none" w:sz="0" w:space="0" w:color="auto"/>
            <w:right w:val="none" w:sz="0" w:space="0" w:color="auto"/>
          </w:divBdr>
        </w:div>
        <w:div w:id="1383287725">
          <w:marLeft w:val="0"/>
          <w:marRight w:val="0"/>
          <w:marTop w:val="0"/>
          <w:marBottom w:val="0"/>
          <w:divBdr>
            <w:top w:val="none" w:sz="0" w:space="0" w:color="auto"/>
            <w:left w:val="none" w:sz="0" w:space="0" w:color="auto"/>
            <w:bottom w:val="none" w:sz="0" w:space="0" w:color="auto"/>
            <w:right w:val="none" w:sz="0" w:space="0" w:color="auto"/>
          </w:divBdr>
        </w:div>
        <w:div w:id="1356229557">
          <w:marLeft w:val="0"/>
          <w:marRight w:val="0"/>
          <w:marTop w:val="0"/>
          <w:marBottom w:val="0"/>
          <w:divBdr>
            <w:top w:val="none" w:sz="0" w:space="0" w:color="auto"/>
            <w:left w:val="none" w:sz="0" w:space="0" w:color="auto"/>
            <w:bottom w:val="none" w:sz="0" w:space="0" w:color="auto"/>
            <w:right w:val="none" w:sz="0" w:space="0" w:color="auto"/>
          </w:divBdr>
        </w:div>
        <w:div w:id="880240105">
          <w:marLeft w:val="0"/>
          <w:marRight w:val="0"/>
          <w:marTop w:val="0"/>
          <w:marBottom w:val="0"/>
          <w:divBdr>
            <w:top w:val="none" w:sz="0" w:space="0" w:color="auto"/>
            <w:left w:val="none" w:sz="0" w:space="0" w:color="auto"/>
            <w:bottom w:val="none" w:sz="0" w:space="0" w:color="auto"/>
            <w:right w:val="none" w:sz="0" w:space="0" w:color="auto"/>
          </w:divBdr>
        </w:div>
        <w:div w:id="1417434348">
          <w:marLeft w:val="0"/>
          <w:marRight w:val="0"/>
          <w:marTop w:val="0"/>
          <w:marBottom w:val="0"/>
          <w:divBdr>
            <w:top w:val="none" w:sz="0" w:space="0" w:color="auto"/>
            <w:left w:val="none" w:sz="0" w:space="0" w:color="auto"/>
            <w:bottom w:val="none" w:sz="0" w:space="0" w:color="auto"/>
            <w:right w:val="none" w:sz="0" w:space="0" w:color="auto"/>
          </w:divBdr>
        </w:div>
        <w:div w:id="152526025">
          <w:marLeft w:val="0"/>
          <w:marRight w:val="0"/>
          <w:marTop w:val="0"/>
          <w:marBottom w:val="0"/>
          <w:divBdr>
            <w:top w:val="none" w:sz="0" w:space="0" w:color="auto"/>
            <w:left w:val="none" w:sz="0" w:space="0" w:color="auto"/>
            <w:bottom w:val="none" w:sz="0" w:space="0" w:color="auto"/>
            <w:right w:val="none" w:sz="0" w:space="0" w:color="auto"/>
          </w:divBdr>
        </w:div>
        <w:div w:id="1047725304">
          <w:marLeft w:val="0"/>
          <w:marRight w:val="0"/>
          <w:marTop w:val="0"/>
          <w:marBottom w:val="0"/>
          <w:divBdr>
            <w:top w:val="none" w:sz="0" w:space="0" w:color="auto"/>
            <w:left w:val="none" w:sz="0" w:space="0" w:color="auto"/>
            <w:bottom w:val="none" w:sz="0" w:space="0" w:color="auto"/>
            <w:right w:val="none" w:sz="0" w:space="0" w:color="auto"/>
          </w:divBdr>
        </w:div>
        <w:div w:id="955596518">
          <w:marLeft w:val="0"/>
          <w:marRight w:val="0"/>
          <w:marTop w:val="0"/>
          <w:marBottom w:val="0"/>
          <w:divBdr>
            <w:top w:val="none" w:sz="0" w:space="0" w:color="auto"/>
            <w:left w:val="none" w:sz="0" w:space="0" w:color="auto"/>
            <w:bottom w:val="none" w:sz="0" w:space="0" w:color="auto"/>
            <w:right w:val="none" w:sz="0" w:space="0" w:color="auto"/>
          </w:divBdr>
        </w:div>
        <w:div w:id="668797769">
          <w:marLeft w:val="0"/>
          <w:marRight w:val="0"/>
          <w:marTop w:val="0"/>
          <w:marBottom w:val="0"/>
          <w:divBdr>
            <w:top w:val="none" w:sz="0" w:space="0" w:color="auto"/>
            <w:left w:val="none" w:sz="0" w:space="0" w:color="auto"/>
            <w:bottom w:val="none" w:sz="0" w:space="0" w:color="auto"/>
            <w:right w:val="none" w:sz="0" w:space="0" w:color="auto"/>
          </w:divBdr>
        </w:div>
        <w:div w:id="15011513">
          <w:marLeft w:val="0"/>
          <w:marRight w:val="0"/>
          <w:marTop w:val="0"/>
          <w:marBottom w:val="0"/>
          <w:divBdr>
            <w:top w:val="none" w:sz="0" w:space="0" w:color="auto"/>
            <w:left w:val="none" w:sz="0" w:space="0" w:color="auto"/>
            <w:bottom w:val="none" w:sz="0" w:space="0" w:color="auto"/>
            <w:right w:val="none" w:sz="0" w:space="0" w:color="auto"/>
          </w:divBdr>
        </w:div>
        <w:div w:id="1606960548">
          <w:marLeft w:val="0"/>
          <w:marRight w:val="0"/>
          <w:marTop w:val="0"/>
          <w:marBottom w:val="0"/>
          <w:divBdr>
            <w:top w:val="none" w:sz="0" w:space="0" w:color="auto"/>
            <w:left w:val="none" w:sz="0" w:space="0" w:color="auto"/>
            <w:bottom w:val="none" w:sz="0" w:space="0" w:color="auto"/>
            <w:right w:val="none" w:sz="0" w:space="0" w:color="auto"/>
          </w:divBdr>
        </w:div>
        <w:div w:id="932781723">
          <w:marLeft w:val="0"/>
          <w:marRight w:val="0"/>
          <w:marTop w:val="0"/>
          <w:marBottom w:val="0"/>
          <w:divBdr>
            <w:top w:val="none" w:sz="0" w:space="0" w:color="auto"/>
            <w:left w:val="none" w:sz="0" w:space="0" w:color="auto"/>
            <w:bottom w:val="none" w:sz="0" w:space="0" w:color="auto"/>
            <w:right w:val="none" w:sz="0" w:space="0" w:color="auto"/>
          </w:divBdr>
        </w:div>
        <w:div w:id="623080841">
          <w:marLeft w:val="0"/>
          <w:marRight w:val="0"/>
          <w:marTop w:val="0"/>
          <w:marBottom w:val="0"/>
          <w:divBdr>
            <w:top w:val="none" w:sz="0" w:space="0" w:color="auto"/>
            <w:left w:val="none" w:sz="0" w:space="0" w:color="auto"/>
            <w:bottom w:val="none" w:sz="0" w:space="0" w:color="auto"/>
            <w:right w:val="none" w:sz="0" w:space="0" w:color="auto"/>
          </w:divBdr>
        </w:div>
        <w:div w:id="601573276">
          <w:marLeft w:val="0"/>
          <w:marRight w:val="0"/>
          <w:marTop w:val="0"/>
          <w:marBottom w:val="0"/>
          <w:divBdr>
            <w:top w:val="none" w:sz="0" w:space="0" w:color="auto"/>
            <w:left w:val="none" w:sz="0" w:space="0" w:color="auto"/>
            <w:bottom w:val="none" w:sz="0" w:space="0" w:color="auto"/>
            <w:right w:val="none" w:sz="0" w:space="0" w:color="auto"/>
          </w:divBdr>
        </w:div>
        <w:div w:id="1401561253">
          <w:marLeft w:val="0"/>
          <w:marRight w:val="0"/>
          <w:marTop w:val="0"/>
          <w:marBottom w:val="0"/>
          <w:divBdr>
            <w:top w:val="none" w:sz="0" w:space="0" w:color="auto"/>
            <w:left w:val="none" w:sz="0" w:space="0" w:color="auto"/>
            <w:bottom w:val="none" w:sz="0" w:space="0" w:color="auto"/>
            <w:right w:val="none" w:sz="0" w:space="0" w:color="auto"/>
          </w:divBdr>
        </w:div>
        <w:div w:id="2005817620">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713850623">
          <w:marLeft w:val="0"/>
          <w:marRight w:val="0"/>
          <w:marTop w:val="0"/>
          <w:marBottom w:val="0"/>
          <w:divBdr>
            <w:top w:val="none" w:sz="0" w:space="0" w:color="auto"/>
            <w:left w:val="none" w:sz="0" w:space="0" w:color="auto"/>
            <w:bottom w:val="none" w:sz="0" w:space="0" w:color="auto"/>
            <w:right w:val="none" w:sz="0" w:space="0" w:color="auto"/>
          </w:divBdr>
        </w:div>
        <w:div w:id="859010114">
          <w:marLeft w:val="0"/>
          <w:marRight w:val="0"/>
          <w:marTop w:val="0"/>
          <w:marBottom w:val="0"/>
          <w:divBdr>
            <w:top w:val="none" w:sz="0" w:space="0" w:color="auto"/>
            <w:left w:val="none" w:sz="0" w:space="0" w:color="auto"/>
            <w:bottom w:val="none" w:sz="0" w:space="0" w:color="auto"/>
            <w:right w:val="none" w:sz="0" w:space="0" w:color="auto"/>
          </w:divBdr>
        </w:div>
        <w:div w:id="988552681">
          <w:marLeft w:val="0"/>
          <w:marRight w:val="0"/>
          <w:marTop w:val="0"/>
          <w:marBottom w:val="0"/>
          <w:divBdr>
            <w:top w:val="none" w:sz="0" w:space="0" w:color="auto"/>
            <w:left w:val="none" w:sz="0" w:space="0" w:color="auto"/>
            <w:bottom w:val="none" w:sz="0" w:space="0" w:color="auto"/>
            <w:right w:val="none" w:sz="0" w:space="0" w:color="auto"/>
          </w:divBdr>
        </w:div>
        <w:div w:id="384329652">
          <w:marLeft w:val="0"/>
          <w:marRight w:val="0"/>
          <w:marTop w:val="0"/>
          <w:marBottom w:val="0"/>
          <w:divBdr>
            <w:top w:val="none" w:sz="0" w:space="0" w:color="auto"/>
            <w:left w:val="none" w:sz="0" w:space="0" w:color="auto"/>
            <w:bottom w:val="none" w:sz="0" w:space="0" w:color="auto"/>
            <w:right w:val="none" w:sz="0" w:space="0" w:color="auto"/>
          </w:divBdr>
        </w:div>
        <w:div w:id="138041488">
          <w:marLeft w:val="0"/>
          <w:marRight w:val="0"/>
          <w:marTop w:val="0"/>
          <w:marBottom w:val="0"/>
          <w:divBdr>
            <w:top w:val="none" w:sz="0" w:space="0" w:color="auto"/>
            <w:left w:val="none" w:sz="0" w:space="0" w:color="auto"/>
            <w:bottom w:val="none" w:sz="0" w:space="0" w:color="auto"/>
            <w:right w:val="none" w:sz="0" w:space="0" w:color="auto"/>
          </w:divBdr>
        </w:div>
        <w:div w:id="715006879">
          <w:marLeft w:val="0"/>
          <w:marRight w:val="0"/>
          <w:marTop w:val="0"/>
          <w:marBottom w:val="0"/>
          <w:divBdr>
            <w:top w:val="none" w:sz="0" w:space="0" w:color="auto"/>
            <w:left w:val="none" w:sz="0" w:space="0" w:color="auto"/>
            <w:bottom w:val="none" w:sz="0" w:space="0" w:color="auto"/>
            <w:right w:val="none" w:sz="0" w:space="0" w:color="auto"/>
          </w:divBdr>
        </w:div>
        <w:div w:id="216934394">
          <w:marLeft w:val="0"/>
          <w:marRight w:val="0"/>
          <w:marTop w:val="0"/>
          <w:marBottom w:val="0"/>
          <w:divBdr>
            <w:top w:val="none" w:sz="0" w:space="0" w:color="auto"/>
            <w:left w:val="none" w:sz="0" w:space="0" w:color="auto"/>
            <w:bottom w:val="none" w:sz="0" w:space="0" w:color="auto"/>
            <w:right w:val="none" w:sz="0" w:space="0" w:color="auto"/>
          </w:divBdr>
        </w:div>
        <w:div w:id="1206021673">
          <w:marLeft w:val="0"/>
          <w:marRight w:val="0"/>
          <w:marTop w:val="0"/>
          <w:marBottom w:val="0"/>
          <w:divBdr>
            <w:top w:val="none" w:sz="0" w:space="0" w:color="auto"/>
            <w:left w:val="none" w:sz="0" w:space="0" w:color="auto"/>
            <w:bottom w:val="none" w:sz="0" w:space="0" w:color="auto"/>
            <w:right w:val="none" w:sz="0" w:space="0" w:color="auto"/>
          </w:divBdr>
        </w:div>
        <w:div w:id="1076901044">
          <w:marLeft w:val="0"/>
          <w:marRight w:val="0"/>
          <w:marTop w:val="0"/>
          <w:marBottom w:val="0"/>
          <w:divBdr>
            <w:top w:val="none" w:sz="0" w:space="0" w:color="auto"/>
            <w:left w:val="none" w:sz="0" w:space="0" w:color="auto"/>
            <w:bottom w:val="none" w:sz="0" w:space="0" w:color="auto"/>
            <w:right w:val="none" w:sz="0" w:space="0" w:color="auto"/>
          </w:divBdr>
        </w:div>
        <w:div w:id="2097090310">
          <w:marLeft w:val="0"/>
          <w:marRight w:val="0"/>
          <w:marTop w:val="0"/>
          <w:marBottom w:val="0"/>
          <w:divBdr>
            <w:top w:val="none" w:sz="0" w:space="0" w:color="auto"/>
            <w:left w:val="none" w:sz="0" w:space="0" w:color="auto"/>
            <w:bottom w:val="none" w:sz="0" w:space="0" w:color="auto"/>
            <w:right w:val="none" w:sz="0" w:space="0" w:color="auto"/>
          </w:divBdr>
        </w:div>
        <w:div w:id="1633167933">
          <w:marLeft w:val="0"/>
          <w:marRight w:val="0"/>
          <w:marTop w:val="0"/>
          <w:marBottom w:val="0"/>
          <w:divBdr>
            <w:top w:val="none" w:sz="0" w:space="0" w:color="auto"/>
            <w:left w:val="none" w:sz="0" w:space="0" w:color="auto"/>
            <w:bottom w:val="none" w:sz="0" w:space="0" w:color="auto"/>
            <w:right w:val="none" w:sz="0" w:space="0" w:color="auto"/>
          </w:divBdr>
        </w:div>
        <w:div w:id="1852839841">
          <w:marLeft w:val="0"/>
          <w:marRight w:val="0"/>
          <w:marTop w:val="0"/>
          <w:marBottom w:val="0"/>
          <w:divBdr>
            <w:top w:val="none" w:sz="0" w:space="0" w:color="auto"/>
            <w:left w:val="none" w:sz="0" w:space="0" w:color="auto"/>
            <w:bottom w:val="none" w:sz="0" w:space="0" w:color="auto"/>
            <w:right w:val="none" w:sz="0" w:space="0" w:color="auto"/>
          </w:divBdr>
        </w:div>
        <w:div w:id="353578315">
          <w:marLeft w:val="0"/>
          <w:marRight w:val="0"/>
          <w:marTop w:val="0"/>
          <w:marBottom w:val="0"/>
          <w:divBdr>
            <w:top w:val="none" w:sz="0" w:space="0" w:color="auto"/>
            <w:left w:val="none" w:sz="0" w:space="0" w:color="auto"/>
            <w:bottom w:val="none" w:sz="0" w:space="0" w:color="auto"/>
            <w:right w:val="none" w:sz="0" w:space="0" w:color="auto"/>
          </w:divBdr>
        </w:div>
        <w:div w:id="998264740">
          <w:marLeft w:val="0"/>
          <w:marRight w:val="0"/>
          <w:marTop w:val="0"/>
          <w:marBottom w:val="0"/>
          <w:divBdr>
            <w:top w:val="none" w:sz="0" w:space="0" w:color="auto"/>
            <w:left w:val="none" w:sz="0" w:space="0" w:color="auto"/>
            <w:bottom w:val="none" w:sz="0" w:space="0" w:color="auto"/>
            <w:right w:val="none" w:sz="0" w:space="0" w:color="auto"/>
          </w:divBdr>
        </w:div>
        <w:div w:id="1975285589">
          <w:marLeft w:val="0"/>
          <w:marRight w:val="0"/>
          <w:marTop w:val="0"/>
          <w:marBottom w:val="0"/>
          <w:divBdr>
            <w:top w:val="none" w:sz="0" w:space="0" w:color="auto"/>
            <w:left w:val="none" w:sz="0" w:space="0" w:color="auto"/>
            <w:bottom w:val="none" w:sz="0" w:space="0" w:color="auto"/>
            <w:right w:val="none" w:sz="0" w:space="0" w:color="auto"/>
          </w:divBdr>
        </w:div>
        <w:div w:id="833104768">
          <w:marLeft w:val="0"/>
          <w:marRight w:val="0"/>
          <w:marTop w:val="0"/>
          <w:marBottom w:val="0"/>
          <w:divBdr>
            <w:top w:val="none" w:sz="0" w:space="0" w:color="auto"/>
            <w:left w:val="none" w:sz="0" w:space="0" w:color="auto"/>
            <w:bottom w:val="none" w:sz="0" w:space="0" w:color="auto"/>
            <w:right w:val="none" w:sz="0" w:space="0" w:color="auto"/>
          </w:divBdr>
        </w:div>
        <w:div w:id="1384254245">
          <w:marLeft w:val="0"/>
          <w:marRight w:val="0"/>
          <w:marTop w:val="0"/>
          <w:marBottom w:val="0"/>
          <w:divBdr>
            <w:top w:val="none" w:sz="0" w:space="0" w:color="auto"/>
            <w:left w:val="none" w:sz="0" w:space="0" w:color="auto"/>
            <w:bottom w:val="none" w:sz="0" w:space="0" w:color="auto"/>
            <w:right w:val="none" w:sz="0" w:space="0" w:color="auto"/>
          </w:divBdr>
        </w:div>
      </w:divsChild>
    </w:div>
    <w:div w:id="56368468">
      <w:bodyDiv w:val="1"/>
      <w:marLeft w:val="0"/>
      <w:marRight w:val="0"/>
      <w:marTop w:val="0"/>
      <w:marBottom w:val="0"/>
      <w:divBdr>
        <w:top w:val="none" w:sz="0" w:space="0" w:color="auto"/>
        <w:left w:val="none" w:sz="0" w:space="0" w:color="auto"/>
        <w:bottom w:val="none" w:sz="0" w:space="0" w:color="auto"/>
        <w:right w:val="none" w:sz="0" w:space="0" w:color="auto"/>
      </w:divBdr>
      <w:divsChild>
        <w:div w:id="2029410640">
          <w:marLeft w:val="0"/>
          <w:marRight w:val="0"/>
          <w:marTop w:val="0"/>
          <w:marBottom w:val="0"/>
          <w:divBdr>
            <w:top w:val="none" w:sz="0" w:space="0" w:color="auto"/>
            <w:left w:val="none" w:sz="0" w:space="0" w:color="auto"/>
            <w:bottom w:val="none" w:sz="0" w:space="0" w:color="auto"/>
            <w:right w:val="none" w:sz="0" w:space="0" w:color="auto"/>
          </w:divBdr>
        </w:div>
        <w:div w:id="1962689588">
          <w:marLeft w:val="0"/>
          <w:marRight w:val="0"/>
          <w:marTop w:val="0"/>
          <w:marBottom w:val="0"/>
          <w:divBdr>
            <w:top w:val="none" w:sz="0" w:space="0" w:color="auto"/>
            <w:left w:val="none" w:sz="0" w:space="0" w:color="auto"/>
            <w:bottom w:val="none" w:sz="0" w:space="0" w:color="auto"/>
            <w:right w:val="none" w:sz="0" w:space="0" w:color="auto"/>
          </w:divBdr>
        </w:div>
        <w:div w:id="776680428">
          <w:marLeft w:val="0"/>
          <w:marRight w:val="0"/>
          <w:marTop w:val="0"/>
          <w:marBottom w:val="0"/>
          <w:divBdr>
            <w:top w:val="none" w:sz="0" w:space="0" w:color="auto"/>
            <w:left w:val="none" w:sz="0" w:space="0" w:color="auto"/>
            <w:bottom w:val="none" w:sz="0" w:space="0" w:color="auto"/>
            <w:right w:val="none" w:sz="0" w:space="0" w:color="auto"/>
          </w:divBdr>
        </w:div>
        <w:div w:id="2133792000">
          <w:marLeft w:val="0"/>
          <w:marRight w:val="0"/>
          <w:marTop w:val="0"/>
          <w:marBottom w:val="0"/>
          <w:divBdr>
            <w:top w:val="none" w:sz="0" w:space="0" w:color="auto"/>
            <w:left w:val="none" w:sz="0" w:space="0" w:color="auto"/>
            <w:bottom w:val="none" w:sz="0" w:space="0" w:color="auto"/>
            <w:right w:val="none" w:sz="0" w:space="0" w:color="auto"/>
          </w:divBdr>
        </w:div>
        <w:div w:id="526412034">
          <w:marLeft w:val="0"/>
          <w:marRight w:val="0"/>
          <w:marTop w:val="0"/>
          <w:marBottom w:val="0"/>
          <w:divBdr>
            <w:top w:val="none" w:sz="0" w:space="0" w:color="auto"/>
            <w:left w:val="none" w:sz="0" w:space="0" w:color="auto"/>
            <w:bottom w:val="none" w:sz="0" w:space="0" w:color="auto"/>
            <w:right w:val="none" w:sz="0" w:space="0" w:color="auto"/>
          </w:divBdr>
        </w:div>
        <w:div w:id="433935984">
          <w:marLeft w:val="0"/>
          <w:marRight w:val="0"/>
          <w:marTop w:val="0"/>
          <w:marBottom w:val="0"/>
          <w:divBdr>
            <w:top w:val="none" w:sz="0" w:space="0" w:color="auto"/>
            <w:left w:val="none" w:sz="0" w:space="0" w:color="auto"/>
            <w:bottom w:val="none" w:sz="0" w:space="0" w:color="auto"/>
            <w:right w:val="none" w:sz="0" w:space="0" w:color="auto"/>
          </w:divBdr>
        </w:div>
        <w:div w:id="510722122">
          <w:marLeft w:val="0"/>
          <w:marRight w:val="0"/>
          <w:marTop w:val="0"/>
          <w:marBottom w:val="0"/>
          <w:divBdr>
            <w:top w:val="none" w:sz="0" w:space="0" w:color="auto"/>
            <w:left w:val="none" w:sz="0" w:space="0" w:color="auto"/>
            <w:bottom w:val="none" w:sz="0" w:space="0" w:color="auto"/>
            <w:right w:val="none" w:sz="0" w:space="0" w:color="auto"/>
          </w:divBdr>
        </w:div>
        <w:div w:id="274409953">
          <w:marLeft w:val="0"/>
          <w:marRight w:val="0"/>
          <w:marTop w:val="0"/>
          <w:marBottom w:val="0"/>
          <w:divBdr>
            <w:top w:val="none" w:sz="0" w:space="0" w:color="auto"/>
            <w:left w:val="none" w:sz="0" w:space="0" w:color="auto"/>
            <w:bottom w:val="none" w:sz="0" w:space="0" w:color="auto"/>
            <w:right w:val="none" w:sz="0" w:space="0" w:color="auto"/>
          </w:divBdr>
        </w:div>
        <w:div w:id="1109201698">
          <w:marLeft w:val="0"/>
          <w:marRight w:val="0"/>
          <w:marTop w:val="0"/>
          <w:marBottom w:val="0"/>
          <w:divBdr>
            <w:top w:val="none" w:sz="0" w:space="0" w:color="auto"/>
            <w:left w:val="none" w:sz="0" w:space="0" w:color="auto"/>
            <w:bottom w:val="none" w:sz="0" w:space="0" w:color="auto"/>
            <w:right w:val="none" w:sz="0" w:space="0" w:color="auto"/>
          </w:divBdr>
        </w:div>
      </w:divsChild>
    </w:div>
    <w:div w:id="68046437">
      <w:bodyDiv w:val="1"/>
      <w:marLeft w:val="0"/>
      <w:marRight w:val="0"/>
      <w:marTop w:val="0"/>
      <w:marBottom w:val="0"/>
      <w:divBdr>
        <w:top w:val="none" w:sz="0" w:space="0" w:color="auto"/>
        <w:left w:val="none" w:sz="0" w:space="0" w:color="auto"/>
        <w:bottom w:val="none" w:sz="0" w:space="0" w:color="auto"/>
        <w:right w:val="none" w:sz="0" w:space="0" w:color="auto"/>
      </w:divBdr>
      <w:divsChild>
        <w:div w:id="668024732">
          <w:marLeft w:val="0"/>
          <w:marRight w:val="0"/>
          <w:marTop w:val="0"/>
          <w:marBottom w:val="0"/>
          <w:divBdr>
            <w:top w:val="none" w:sz="0" w:space="0" w:color="auto"/>
            <w:left w:val="none" w:sz="0" w:space="0" w:color="auto"/>
            <w:bottom w:val="none" w:sz="0" w:space="0" w:color="auto"/>
            <w:right w:val="none" w:sz="0" w:space="0" w:color="auto"/>
          </w:divBdr>
        </w:div>
        <w:div w:id="1789467568">
          <w:marLeft w:val="0"/>
          <w:marRight w:val="0"/>
          <w:marTop w:val="0"/>
          <w:marBottom w:val="0"/>
          <w:divBdr>
            <w:top w:val="none" w:sz="0" w:space="0" w:color="auto"/>
            <w:left w:val="none" w:sz="0" w:space="0" w:color="auto"/>
            <w:bottom w:val="none" w:sz="0" w:space="0" w:color="auto"/>
            <w:right w:val="none" w:sz="0" w:space="0" w:color="auto"/>
          </w:divBdr>
        </w:div>
        <w:div w:id="1016467324">
          <w:marLeft w:val="0"/>
          <w:marRight w:val="0"/>
          <w:marTop w:val="0"/>
          <w:marBottom w:val="0"/>
          <w:divBdr>
            <w:top w:val="none" w:sz="0" w:space="0" w:color="auto"/>
            <w:left w:val="none" w:sz="0" w:space="0" w:color="auto"/>
            <w:bottom w:val="none" w:sz="0" w:space="0" w:color="auto"/>
            <w:right w:val="none" w:sz="0" w:space="0" w:color="auto"/>
          </w:divBdr>
        </w:div>
        <w:div w:id="467093719">
          <w:marLeft w:val="0"/>
          <w:marRight w:val="0"/>
          <w:marTop w:val="0"/>
          <w:marBottom w:val="0"/>
          <w:divBdr>
            <w:top w:val="none" w:sz="0" w:space="0" w:color="auto"/>
            <w:left w:val="none" w:sz="0" w:space="0" w:color="auto"/>
            <w:bottom w:val="none" w:sz="0" w:space="0" w:color="auto"/>
            <w:right w:val="none" w:sz="0" w:space="0" w:color="auto"/>
          </w:divBdr>
        </w:div>
        <w:div w:id="1999726529">
          <w:marLeft w:val="0"/>
          <w:marRight w:val="0"/>
          <w:marTop w:val="0"/>
          <w:marBottom w:val="0"/>
          <w:divBdr>
            <w:top w:val="none" w:sz="0" w:space="0" w:color="auto"/>
            <w:left w:val="none" w:sz="0" w:space="0" w:color="auto"/>
            <w:bottom w:val="none" w:sz="0" w:space="0" w:color="auto"/>
            <w:right w:val="none" w:sz="0" w:space="0" w:color="auto"/>
          </w:divBdr>
        </w:div>
        <w:div w:id="262079174">
          <w:marLeft w:val="0"/>
          <w:marRight w:val="0"/>
          <w:marTop w:val="0"/>
          <w:marBottom w:val="0"/>
          <w:divBdr>
            <w:top w:val="none" w:sz="0" w:space="0" w:color="auto"/>
            <w:left w:val="none" w:sz="0" w:space="0" w:color="auto"/>
            <w:bottom w:val="none" w:sz="0" w:space="0" w:color="auto"/>
            <w:right w:val="none" w:sz="0" w:space="0" w:color="auto"/>
          </w:divBdr>
        </w:div>
        <w:div w:id="2098987402">
          <w:marLeft w:val="0"/>
          <w:marRight w:val="0"/>
          <w:marTop w:val="0"/>
          <w:marBottom w:val="0"/>
          <w:divBdr>
            <w:top w:val="none" w:sz="0" w:space="0" w:color="auto"/>
            <w:left w:val="none" w:sz="0" w:space="0" w:color="auto"/>
            <w:bottom w:val="none" w:sz="0" w:space="0" w:color="auto"/>
            <w:right w:val="none" w:sz="0" w:space="0" w:color="auto"/>
          </w:divBdr>
        </w:div>
        <w:div w:id="599219250">
          <w:marLeft w:val="0"/>
          <w:marRight w:val="0"/>
          <w:marTop w:val="0"/>
          <w:marBottom w:val="0"/>
          <w:divBdr>
            <w:top w:val="none" w:sz="0" w:space="0" w:color="auto"/>
            <w:left w:val="none" w:sz="0" w:space="0" w:color="auto"/>
            <w:bottom w:val="none" w:sz="0" w:space="0" w:color="auto"/>
            <w:right w:val="none" w:sz="0" w:space="0" w:color="auto"/>
          </w:divBdr>
        </w:div>
        <w:div w:id="478303864">
          <w:marLeft w:val="0"/>
          <w:marRight w:val="0"/>
          <w:marTop w:val="0"/>
          <w:marBottom w:val="0"/>
          <w:divBdr>
            <w:top w:val="none" w:sz="0" w:space="0" w:color="auto"/>
            <w:left w:val="none" w:sz="0" w:space="0" w:color="auto"/>
            <w:bottom w:val="none" w:sz="0" w:space="0" w:color="auto"/>
            <w:right w:val="none" w:sz="0" w:space="0" w:color="auto"/>
          </w:divBdr>
        </w:div>
        <w:div w:id="1521118970">
          <w:marLeft w:val="0"/>
          <w:marRight w:val="0"/>
          <w:marTop w:val="0"/>
          <w:marBottom w:val="0"/>
          <w:divBdr>
            <w:top w:val="none" w:sz="0" w:space="0" w:color="auto"/>
            <w:left w:val="none" w:sz="0" w:space="0" w:color="auto"/>
            <w:bottom w:val="none" w:sz="0" w:space="0" w:color="auto"/>
            <w:right w:val="none" w:sz="0" w:space="0" w:color="auto"/>
          </w:divBdr>
        </w:div>
        <w:div w:id="484006559">
          <w:marLeft w:val="0"/>
          <w:marRight w:val="0"/>
          <w:marTop w:val="0"/>
          <w:marBottom w:val="0"/>
          <w:divBdr>
            <w:top w:val="none" w:sz="0" w:space="0" w:color="auto"/>
            <w:left w:val="none" w:sz="0" w:space="0" w:color="auto"/>
            <w:bottom w:val="none" w:sz="0" w:space="0" w:color="auto"/>
            <w:right w:val="none" w:sz="0" w:space="0" w:color="auto"/>
          </w:divBdr>
        </w:div>
        <w:div w:id="939918565">
          <w:marLeft w:val="0"/>
          <w:marRight w:val="0"/>
          <w:marTop w:val="0"/>
          <w:marBottom w:val="0"/>
          <w:divBdr>
            <w:top w:val="none" w:sz="0" w:space="0" w:color="auto"/>
            <w:left w:val="none" w:sz="0" w:space="0" w:color="auto"/>
            <w:bottom w:val="none" w:sz="0" w:space="0" w:color="auto"/>
            <w:right w:val="none" w:sz="0" w:space="0" w:color="auto"/>
          </w:divBdr>
        </w:div>
        <w:div w:id="1073552695">
          <w:marLeft w:val="0"/>
          <w:marRight w:val="0"/>
          <w:marTop w:val="0"/>
          <w:marBottom w:val="0"/>
          <w:divBdr>
            <w:top w:val="none" w:sz="0" w:space="0" w:color="auto"/>
            <w:left w:val="none" w:sz="0" w:space="0" w:color="auto"/>
            <w:bottom w:val="none" w:sz="0" w:space="0" w:color="auto"/>
            <w:right w:val="none" w:sz="0" w:space="0" w:color="auto"/>
          </w:divBdr>
        </w:div>
        <w:div w:id="1570773576">
          <w:marLeft w:val="0"/>
          <w:marRight w:val="0"/>
          <w:marTop w:val="0"/>
          <w:marBottom w:val="0"/>
          <w:divBdr>
            <w:top w:val="none" w:sz="0" w:space="0" w:color="auto"/>
            <w:left w:val="none" w:sz="0" w:space="0" w:color="auto"/>
            <w:bottom w:val="none" w:sz="0" w:space="0" w:color="auto"/>
            <w:right w:val="none" w:sz="0" w:space="0" w:color="auto"/>
          </w:divBdr>
        </w:div>
        <w:div w:id="1274095302">
          <w:marLeft w:val="0"/>
          <w:marRight w:val="0"/>
          <w:marTop w:val="0"/>
          <w:marBottom w:val="0"/>
          <w:divBdr>
            <w:top w:val="none" w:sz="0" w:space="0" w:color="auto"/>
            <w:left w:val="none" w:sz="0" w:space="0" w:color="auto"/>
            <w:bottom w:val="none" w:sz="0" w:space="0" w:color="auto"/>
            <w:right w:val="none" w:sz="0" w:space="0" w:color="auto"/>
          </w:divBdr>
        </w:div>
        <w:div w:id="278682778">
          <w:marLeft w:val="0"/>
          <w:marRight w:val="0"/>
          <w:marTop w:val="0"/>
          <w:marBottom w:val="0"/>
          <w:divBdr>
            <w:top w:val="none" w:sz="0" w:space="0" w:color="auto"/>
            <w:left w:val="none" w:sz="0" w:space="0" w:color="auto"/>
            <w:bottom w:val="none" w:sz="0" w:space="0" w:color="auto"/>
            <w:right w:val="none" w:sz="0" w:space="0" w:color="auto"/>
          </w:divBdr>
        </w:div>
        <w:div w:id="850070625">
          <w:marLeft w:val="0"/>
          <w:marRight w:val="0"/>
          <w:marTop w:val="0"/>
          <w:marBottom w:val="0"/>
          <w:divBdr>
            <w:top w:val="none" w:sz="0" w:space="0" w:color="auto"/>
            <w:left w:val="none" w:sz="0" w:space="0" w:color="auto"/>
            <w:bottom w:val="none" w:sz="0" w:space="0" w:color="auto"/>
            <w:right w:val="none" w:sz="0" w:space="0" w:color="auto"/>
          </w:divBdr>
        </w:div>
        <w:div w:id="1793398016">
          <w:marLeft w:val="0"/>
          <w:marRight w:val="0"/>
          <w:marTop w:val="0"/>
          <w:marBottom w:val="0"/>
          <w:divBdr>
            <w:top w:val="none" w:sz="0" w:space="0" w:color="auto"/>
            <w:left w:val="none" w:sz="0" w:space="0" w:color="auto"/>
            <w:bottom w:val="none" w:sz="0" w:space="0" w:color="auto"/>
            <w:right w:val="none" w:sz="0" w:space="0" w:color="auto"/>
          </w:divBdr>
        </w:div>
        <w:div w:id="1020592761">
          <w:marLeft w:val="0"/>
          <w:marRight w:val="0"/>
          <w:marTop w:val="0"/>
          <w:marBottom w:val="0"/>
          <w:divBdr>
            <w:top w:val="none" w:sz="0" w:space="0" w:color="auto"/>
            <w:left w:val="none" w:sz="0" w:space="0" w:color="auto"/>
            <w:bottom w:val="none" w:sz="0" w:space="0" w:color="auto"/>
            <w:right w:val="none" w:sz="0" w:space="0" w:color="auto"/>
          </w:divBdr>
        </w:div>
        <w:div w:id="1837184253">
          <w:marLeft w:val="0"/>
          <w:marRight w:val="0"/>
          <w:marTop w:val="0"/>
          <w:marBottom w:val="0"/>
          <w:divBdr>
            <w:top w:val="none" w:sz="0" w:space="0" w:color="auto"/>
            <w:left w:val="none" w:sz="0" w:space="0" w:color="auto"/>
            <w:bottom w:val="none" w:sz="0" w:space="0" w:color="auto"/>
            <w:right w:val="none" w:sz="0" w:space="0" w:color="auto"/>
          </w:divBdr>
        </w:div>
        <w:div w:id="1906648666">
          <w:marLeft w:val="0"/>
          <w:marRight w:val="0"/>
          <w:marTop w:val="0"/>
          <w:marBottom w:val="0"/>
          <w:divBdr>
            <w:top w:val="none" w:sz="0" w:space="0" w:color="auto"/>
            <w:left w:val="none" w:sz="0" w:space="0" w:color="auto"/>
            <w:bottom w:val="none" w:sz="0" w:space="0" w:color="auto"/>
            <w:right w:val="none" w:sz="0" w:space="0" w:color="auto"/>
          </w:divBdr>
        </w:div>
        <w:div w:id="1803307781">
          <w:marLeft w:val="0"/>
          <w:marRight w:val="0"/>
          <w:marTop w:val="0"/>
          <w:marBottom w:val="0"/>
          <w:divBdr>
            <w:top w:val="none" w:sz="0" w:space="0" w:color="auto"/>
            <w:left w:val="none" w:sz="0" w:space="0" w:color="auto"/>
            <w:bottom w:val="none" w:sz="0" w:space="0" w:color="auto"/>
            <w:right w:val="none" w:sz="0" w:space="0" w:color="auto"/>
          </w:divBdr>
        </w:div>
        <w:div w:id="710571442">
          <w:marLeft w:val="0"/>
          <w:marRight w:val="0"/>
          <w:marTop w:val="0"/>
          <w:marBottom w:val="0"/>
          <w:divBdr>
            <w:top w:val="none" w:sz="0" w:space="0" w:color="auto"/>
            <w:left w:val="none" w:sz="0" w:space="0" w:color="auto"/>
            <w:bottom w:val="none" w:sz="0" w:space="0" w:color="auto"/>
            <w:right w:val="none" w:sz="0" w:space="0" w:color="auto"/>
          </w:divBdr>
        </w:div>
        <w:div w:id="1319768105">
          <w:marLeft w:val="0"/>
          <w:marRight w:val="0"/>
          <w:marTop w:val="0"/>
          <w:marBottom w:val="0"/>
          <w:divBdr>
            <w:top w:val="none" w:sz="0" w:space="0" w:color="auto"/>
            <w:left w:val="none" w:sz="0" w:space="0" w:color="auto"/>
            <w:bottom w:val="none" w:sz="0" w:space="0" w:color="auto"/>
            <w:right w:val="none" w:sz="0" w:space="0" w:color="auto"/>
          </w:divBdr>
        </w:div>
        <w:div w:id="2087916455">
          <w:marLeft w:val="0"/>
          <w:marRight w:val="0"/>
          <w:marTop w:val="0"/>
          <w:marBottom w:val="0"/>
          <w:divBdr>
            <w:top w:val="none" w:sz="0" w:space="0" w:color="auto"/>
            <w:left w:val="none" w:sz="0" w:space="0" w:color="auto"/>
            <w:bottom w:val="none" w:sz="0" w:space="0" w:color="auto"/>
            <w:right w:val="none" w:sz="0" w:space="0" w:color="auto"/>
          </w:divBdr>
        </w:div>
        <w:div w:id="1800683357">
          <w:marLeft w:val="0"/>
          <w:marRight w:val="0"/>
          <w:marTop w:val="0"/>
          <w:marBottom w:val="0"/>
          <w:divBdr>
            <w:top w:val="none" w:sz="0" w:space="0" w:color="auto"/>
            <w:left w:val="none" w:sz="0" w:space="0" w:color="auto"/>
            <w:bottom w:val="none" w:sz="0" w:space="0" w:color="auto"/>
            <w:right w:val="none" w:sz="0" w:space="0" w:color="auto"/>
          </w:divBdr>
        </w:div>
        <w:div w:id="1775898974">
          <w:marLeft w:val="0"/>
          <w:marRight w:val="0"/>
          <w:marTop w:val="0"/>
          <w:marBottom w:val="0"/>
          <w:divBdr>
            <w:top w:val="none" w:sz="0" w:space="0" w:color="auto"/>
            <w:left w:val="none" w:sz="0" w:space="0" w:color="auto"/>
            <w:bottom w:val="none" w:sz="0" w:space="0" w:color="auto"/>
            <w:right w:val="none" w:sz="0" w:space="0" w:color="auto"/>
          </w:divBdr>
        </w:div>
        <w:div w:id="1524393853">
          <w:marLeft w:val="0"/>
          <w:marRight w:val="0"/>
          <w:marTop w:val="0"/>
          <w:marBottom w:val="0"/>
          <w:divBdr>
            <w:top w:val="none" w:sz="0" w:space="0" w:color="auto"/>
            <w:left w:val="none" w:sz="0" w:space="0" w:color="auto"/>
            <w:bottom w:val="none" w:sz="0" w:space="0" w:color="auto"/>
            <w:right w:val="none" w:sz="0" w:space="0" w:color="auto"/>
          </w:divBdr>
        </w:div>
        <w:div w:id="1121411464">
          <w:marLeft w:val="0"/>
          <w:marRight w:val="0"/>
          <w:marTop w:val="0"/>
          <w:marBottom w:val="0"/>
          <w:divBdr>
            <w:top w:val="none" w:sz="0" w:space="0" w:color="auto"/>
            <w:left w:val="none" w:sz="0" w:space="0" w:color="auto"/>
            <w:bottom w:val="none" w:sz="0" w:space="0" w:color="auto"/>
            <w:right w:val="none" w:sz="0" w:space="0" w:color="auto"/>
          </w:divBdr>
        </w:div>
        <w:div w:id="1234119089">
          <w:marLeft w:val="0"/>
          <w:marRight w:val="0"/>
          <w:marTop w:val="0"/>
          <w:marBottom w:val="0"/>
          <w:divBdr>
            <w:top w:val="none" w:sz="0" w:space="0" w:color="auto"/>
            <w:left w:val="none" w:sz="0" w:space="0" w:color="auto"/>
            <w:bottom w:val="none" w:sz="0" w:space="0" w:color="auto"/>
            <w:right w:val="none" w:sz="0" w:space="0" w:color="auto"/>
          </w:divBdr>
        </w:div>
        <w:div w:id="1973630394">
          <w:marLeft w:val="0"/>
          <w:marRight w:val="0"/>
          <w:marTop w:val="0"/>
          <w:marBottom w:val="0"/>
          <w:divBdr>
            <w:top w:val="none" w:sz="0" w:space="0" w:color="auto"/>
            <w:left w:val="none" w:sz="0" w:space="0" w:color="auto"/>
            <w:bottom w:val="none" w:sz="0" w:space="0" w:color="auto"/>
            <w:right w:val="none" w:sz="0" w:space="0" w:color="auto"/>
          </w:divBdr>
        </w:div>
        <w:div w:id="772749706">
          <w:marLeft w:val="0"/>
          <w:marRight w:val="0"/>
          <w:marTop w:val="0"/>
          <w:marBottom w:val="0"/>
          <w:divBdr>
            <w:top w:val="none" w:sz="0" w:space="0" w:color="auto"/>
            <w:left w:val="none" w:sz="0" w:space="0" w:color="auto"/>
            <w:bottom w:val="none" w:sz="0" w:space="0" w:color="auto"/>
            <w:right w:val="none" w:sz="0" w:space="0" w:color="auto"/>
          </w:divBdr>
        </w:div>
        <w:div w:id="241254926">
          <w:marLeft w:val="0"/>
          <w:marRight w:val="0"/>
          <w:marTop w:val="0"/>
          <w:marBottom w:val="0"/>
          <w:divBdr>
            <w:top w:val="none" w:sz="0" w:space="0" w:color="auto"/>
            <w:left w:val="none" w:sz="0" w:space="0" w:color="auto"/>
            <w:bottom w:val="none" w:sz="0" w:space="0" w:color="auto"/>
            <w:right w:val="none" w:sz="0" w:space="0" w:color="auto"/>
          </w:divBdr>
        </w:div>
        <w:div w:id="797796361">
          <w:marLeft w:val="0"/>
          <w:marRight w:val="0"/>
          <w:marTop w:val="0"/>
          <w:marBottom w:val="0"/>
          <w:divBdr>
            <w:top w:val="none" w:sz="0" w:space="0" w:color="auto"/>
            <w:left w:val="none" w:sz="0" w:space="0" w:color="auto"/>
            <w:bottom w:val="none" w:sz="0" w:space="0" w:color="auto"/>
            <w:right w:val="none" w:sz="0" w:space="0" w:color="auto"/>
          </w:divBdr>
        </w:div>
        <w:div w:id="1133256670">
          <w:marLeft w:val="0"/>
          <w:marRight w:val="0"/>
          <w:marTop w:val="0"/>
          <w:marBottom w:val="0"/>
          <w:divBdr>
            <w:top w:val="none" w:sz="0" w:space="0" w:color="auto"/>
            <w:left w:val="none" w:sz="0" w:space="0" w:color="auto"/>
            <w:bottom w:val="none" w:sz="0" w:space="0" w:color="auto"/>
            <w:right w:val="none" w:sz="0" w:space="0" w:color="auto"/>
          </w:divBdr>
        </w:div>
        <w:div w:id="246813958">
          <w:marLeft w:val="0"/>
          <w:marRight w:val="0"/>
          <w:marTop w:val="0"/>
          <w:marBottom w:val="0"/>
          <w:divBdr>
            <w:top w:val="none" w:sz="0" w:space="0" w:color="auto"/>
            <w:left w:val="none" w:sz="0" w:space="0" w:color="auto"/>
            <w:bottom w:val="none" w:sz="0" w:space="0" w:color="auto"/>
            <w:right w:val="none" w:sz="0" w:space="0" w:color="auto"/>
          </w:divBdr>
        </w:div>
        <w:div w:id="51512701">
          <w:marLeft w:val="0"/>
          <w:marRight w:val="0"/>
          <w:marTop w:val="0"/>
          <w:marBottom w:val="0"/>
          <w:divBdr>
            <w:top w:val="none" w:sz="0" w:space="0" w:color="auto"/>
            <w:left w:val="none" w:sz="0" w:space="0" w:color="auto"/>
            <w:bottom w:val="none" w:sz="0" w:space="0" w:color="auto"/>
            <w:right w:val="none" w:sz="0" w:space="0" w:color="auto"/>
          </w:divBdr>
        </w:div>
        <w:div w:id="113401955">
          <w:marLeft w:val="0"/>
          <w:marRight w:val="0"/>
          <w:marTop w:val="0"/>
          <w:marBottom w:val="0"/>
          <w:divBdr>
            <w:top w:val="none" w:sz="0" w:space="0" w:color="auto"/>
            <w:left w:val="none" w:sz="0" w:space="0" w:color="auto"/>
            <w:bottom w:val="none" w:sz="0" w:space="0" w:color="auto"/>
            <w:right w:val="none" w:sz="0" w:space="0" w:color="auto"/>
          </w:divBdr>
        </w:div>
        <w:div w:id="1370061702">
          <w:marLeft w:val="0"/>
          <w:marRight w:val="0"/>
          <w:marTop w:val="0"/>
          <w:marBottom w:val="0"/>
          <w:divBdr>
            <w:top w:val="none" w:sz="0" w:space="0" w:color="auto"/>
            <w:left w:val="none" w:sz="0" w:space="0" w:color="auto"/>
            <w:bottom w:val="none" w:sz="0" w:space="0" w:color="auto"/>
            <w:right w:val="none" w:sz="0" w:space="0" w:color="auto"/>
          </w:divBdr>
        </w:div>
        <w:div w:id="1803889917">
          <w:marLeft w:val="0"/>
          <w:marRight w:val="0"/>
          <w:marTop w:val="0"/>
          <w:marBottom w:val="0"/>
          <w:divBdr>
            <w:top w:val="none" w:sz="0" w:space="0" w:color="auto"/>
            <w:left w:val="none" w:sz="0" w:space="0" w:color="auto"/>
            <w:bottom w:val="none" w:sz="0" w:space="0" w:color="auto"/>
            <w:right w:val="none" w:sz="0" w:space="0" w:color="auto"/>
          </w:divBdr>
        </w:div>
        <w:div w:id="1756320297">
          <w:marLeft w:val="0"/>
          <w:marRight w:val="0"/>
          <w:marTop w:val="0"/>
          <w:marBottom w:val="0"/>
          <w:divBdr>
            <w:top w:val="none" w:sz="0" w:space="0" w:color="auto"/>
            <w:left w:val="none" w:sz="0" w:space="0" w:color="auto"/>
            <w:bottom w:val="none" w:sz="0" w:space="0" w:color="auto"/>
            <w:right w:val="none" w:sz="0" w:space="0" w:color="auto"/>
          </w:divBdr>
        </w:div>
        <w:div w:id="176652187">
          <w:marLeft w:val="0"/>
          <w:marRight w:val="0"/>
          <w:marTop w:val="0"/>
          <w:marBottom w:val="0"/>
          <w:divBdr>
            <w:top w:val="none" w:sz="0" w:space="0" w:color="auto"/>
            <w:left w:val="none" w:sz="0" w:space="0" w:color="auto"/>
            <w:bottom w:val="none" w:sz="0" w:space="0" w:color="auto"/>
            <w:right w:val="none" w:sz="0" w:space="0" w:color="auto"/>
          </w:divBdr>
        </w:div>
        <w:div w:id="258951117">
          <w:marLeft w:val="0"/>
          <w:marRight w:val="0"/>
          <w:marTop w:val="0"/>
          <w:marBottom w:val="0"/>
          <w:divBdr>
            <w:top w:val="none" w:sz="0" w:space="0" w:color="auto"/>
            <w:left w:val="none" w:sz="0" w:space="0" w:color="auto"/>
            <w:bottom w:val="none" w:sz="0" w:space="0" w:color="auto"/>
            <w:right w:val="none" w:sz="0" w:space="0" w:color="auto"/>
          </w:divBdr>
        </w:div>
        <w:div w:id="740447257">
          <w:marLeft w:val="0"/>
          <w:marRight w:val="0"/>
          <w:marTop w:val="0"/>
          <w:marBottom w:val="0"/>
          <w:divBdr>
            <w:top w:val="none" w:sz="0" w:space="0" w:color="auto"/>
            <w:left w:val="none" w:sz="0" w:space="0" w:color="auto"/>
            <w:bottom w:val="none" w:sz="0" w:space="0" w:color="auto"/>
            <w:right w:val="none" w:sz="0" w:space="0" w:color="auto"/>
          </w:divBdr>
        </w:div>
        <w:div w:id="1559436815">
          <w:marLeft w:val="0"/>
          <w:marRight w:val="0"/>
          <w:marTop w:val="0"/>
          <w:marBottom w:val="0"/>
          <w:divBdr>
            <w:top w:val="none" w:sz="0" w:space="0" w:color="auto"/>
            <w:left w:val="none" w:sz="0" w:space="0" w:color="auto"/>
            <w:bottom w:val="none" w:sz="0" w:space="0" w:color="auto"/>
            <w:right w:val="none" w:sz="0" w:space="0" w:color="auto"/>
          </w:divBdr>
        </w:div>
        <w:div w:id="890310342">
          <w:marLeft w:val="0"/>
          <w:marRight w:val="0"/>
          <w:marTop w:val="0"/>
          <w:marBottom w:val="0"/>
          <w:divBdr>
            <w:top w:val="none" w:sz="0" w:space="0" w:color="auto"/>
            <w:left w:val="none" w:sz="0" w:space="0" w:color="auto"/>
            <w:bottom w:val="none" w:sz="0" w:space="0" w:color="auto"/>
            <w:right w:val="none" w:sz="0" w:space="0" w:color="auto"/>
          </w:divBdr>
        </w:div>
        <w:div w:id="1393845566">
          <w:marLeft w:val="0"/>
          <w:marRight w:val="0"/>
          <w:marTop w:val="0"/>
          <w:marBottom w:val="0"/>
          <w:divBdr>
            <w:top w:val="none" w:sz="0" w:space="0" w:color="auto"/>
            <w:left w:val="none" w:sz="0" w:space="0" w:color="auto"/>
            <w:bottom w:val="none" w:sz="0" w:space="0" w:color="auto"/>
            <w:right w:val="none" w:sz="0" w:space="0" w:color="auto"/>
          </w:divBdr>
        </w:div>
        <w:div w:id="391387647">
          <w:marLeft w:val="0"/>
          <w:marRight w:val="0"/>
          <w:marTop w:val="0"/>
          <w:marBottom w:val="0"/>
          <w:divBdr>
            <w:top w:val="none" w:sz="0" w:space="0" w:color="auto"/>
            <w:left w:val="none" w:sz="0" w:space="0" w:color="auto"/>
            <w:bottom w:val="none" w:sz="0" w:space="0" w:color="auto"/>
            <w:right w:val="none" w:sz="0" w:space="0" w:color="auto"/>
          </w:divBdr>
        </w:div>
        <w:div w:id="1250776124">
          <w:marLeft w:val="0"/>
          <w:marRight w:val="0"/>
          <w:marTop w:val="0"/>
          <w:marBottom w:val="0"/>
          <w:divBdr>
            <w:top w:val="none" w:sz="0" w:space="0" w:color="auto"/>
            <w:left w:val="none" w:sz="0" w:space="0" w:color="auto"/>
            <w:bottom w:val="none" w:sz="0" w:space="0" w:color="auto"/>
            <w:right w:val="none" w:sz="0" w:space="0" w:color="auto"/>
          </w:divBdr>
        </w:div>
        <w:div w:id="905068537">
          <w:marLeft w:val="0"/>
          <w:marRight w:val="0"/>
          <w:marTop w:val="0"/>
          <w:marBottom w:val="0"/>
          <w:divBdr>
            <w:top w:val="none" w:sz="0" w:space="0" w:color="auto"/>
            <w:left w:val="none" w:sz="0" w:space="0" w:color="auto"/>
            <w:bottom w:val="none" w:sz="0" w:space="0" w:color="auto"/>
            <w:right w:val="none" w:sz="0" w:space="0" w:color="auto"/>
          </w:divBdr>
        </w:div>
        <w:div w:id="1013336055">
          <w:marLeft w:val="0"/>
          <w:marRight w:val="0"/>
          <w:marTop w:val="0"/>
          <w:marBottom w:val="0"/>
          <w:divBdr>
            <w:top w:val="none" w:sz="0" w:space="0" w:color="auto"/>
            <w:left w:val="none" w:sz="0" w:space="0" w:color="auto"/>
            <w:bottom w:val="none" w:sz="0" w:space="0" w:color="auto"/>
            <w:right w:val="none" w:sz="0" w:space="0" w:color="auto"/>
          </w:divBdr>
        </w:div>
        <w:div w:id="1696613743">
          <w:marLeft w:val="0"/>
          <w:marRight w:val="0"/>
          <w:marTop w:val="0"/>
          <w:marBottom w:val="0"/>
          <w:divBdr>
            <w:top w:val="none" w:sz="0" w:space="0" w:color="auto"/>
            <w:left w:val="none" w:sz="0" w:space="0" w:color="auto"/>
            <w:bottom w:val="none" w:sz="0" w:space="0" w:color="auto"/>
            <w:right w:val="none" w:sz="0" w:space="0" w:color="auto"/>
          </w:divBdr>
        </w:div>
        <w:div w:id="1517962668">
          <w:marLeft w:val="0"/>
          <w:marRight w:val="0"/>
          <w:marTop w:val="0"/>
          <w:marBottom w:val="0"/>
          <w:divBdr>
            <w:top w:val="none" w:sz="0" w:space="0" w:color="auto"/>
            <w:left w:val="none" w:sz="0" w:space="0" w:color="auto"/>
            <w:bottom w:val="none" w:sz="0" w:space="0" w:color="auto"/>
            <w:right w:val="none" w:sz="0" w:space="0" w:color="auto"/>
          </w:divBdr>
        </w:div>
        <w:div w:id="51656825">
          <w:marLeft w:val="0"/>
          <w:marRight w:val="0"/>
          <w:marTop w:val="0"/>
          <w:marBottom w:val="0"/>
          <w:divBdr>
            <w:top w:val="none" w:sz="0" w:space="0" w:color="auto"/>
            <w:left w:val="none" w:sz="0" w:space="0" w:color="auto"/>
            <w:bottom w:val="none" w:sz="0" w:space="0" w:color="auto"/>
            <w:right w:val="none" w:sz="0" w:space="0" w:color="auto"/>
          </w:divBdr>
        </w:div>
        <w:div w:id="79447983">
          <w:marLeft w:val="0"/>
          <w:marRight w:val="0"/>
          <w:marTop w:val="0"/>
          <w:marBottom w:val="0"/>
          <w:divBdr>
            <w:top w:val="none" w:sz="0" w:space="0" w:color="auto"/>
            <w:left w:val="none" w:sz="0" w:space="0" w:color="auto"/>
            <w:bottom w:val="none" w:sz="0" w:space="0" w:color="auto"/>
            <w:right w:val="none" w:sz="0" w:space="0" w:color="auto"/>
          </w:divBdr>
        </w:div>
        <w:div w:id="703793708">
          <w:marLeft w:val="0"/>
          <w:marRight w:val="0"/>
          <w:marTop w:val="0"/>
          <w:marBottom w:val="0"/>
          <w:divBdr>
            <w:top w:val="none" w:sz="0" w:space="0" w:color="auto"/>
            <w:left w:val="none" w:sz="0" w:space="0" w:color="auto"/>
            <w:bottom w:val="none" w:sz="0" w:space="0" w:color="auto"/>
            <w:right w:val="none" w:sz="0" w:space="0" w:color="auto"/>
          </w:divBdr>
        </w:div>
        <w:div w:id="1345932884">
          <w:marLeft w:val="0"/>
          <w:marRight w:val="0"/>
          <w:marTop w:val="0"/>
          <w:marBottom w:val="0"/>
          <w:divBdr>
            <w:top w:val="none" w:sz="0" w:space="0" w:color="auto"/>
            <w:left w:val="none" w:sz="0" w:space="0" w:color="auto"/>
            <w:bottom w:val="none" w:sz="0" w:space="0" w:color="auto"/>
            <w:right w:val="none" w:sz="0" w:space="0" w:color="auto"/>
          </w:divBdr>
        </w:div>
        <w:div w:id="245115663">
          <w:marLeft w:val="0"/>
          <w:marRight w:val="0"/>
          <w:marTop w:val="0"/>
          <w:marBottom w:val="0"/>
          <w:divBdr>
            <w:top w:val="none" w:sz="0" w:space="0" w:color="auto"/>
            <w:left w:val="none" w:sz="0" w:space="0" w:color="auto"/>
            <w:bottom w:val="none" w:sz="0" w:space="0" w:color="auto"/>
            <w:right w:val="none" w:sz="0" w:space="0" w:color="auto"/>
          </w:divBdr>
        </w:div>
        <w:div w:id="1718818377">
          <w:marLeft w:val="0"/>
          <w:marRight w:val="0"/>
          <w:marTop w:val="0"/>
          <w:marBottom w:val="0"/>
          <w:divBdr>
            <w:top w:val="none" w:sz="0" w:space="0" w:color="auto"/>
            <w:left w:val="none" w:sz="0" w:space="0" w:color="auto"/>
            <w:bottom w:val="none" w:sz="0" w:space="0" w:color="auto"/>
            <w:right w:val="none" w:sz="0" w:space="0" w:color="auto"/>
          </w:divBdr>
        </w:div>
        <w:div w:id="42754614">
          <w:marLeft w:val="0"/>
          <w:marRight w:val="0"/>
          <w:marTop w:val="0"/>
          <w:marBottom w:val="0"/>
          <w:divBdr>
            <w:top w:val="none" w:sz="0" w:space="0" w:color="auto"/>
            <w:left w:val="none" w:sz="0" w:space="0" w:color="auto"/>
            <w:bottom w:val="none" w:sz="0" w:space="0" w:color="auto"/>
            <w:right w:val="none" w:sz="0" w:space="0" w:color="auto"/>
          </w:divBdr>
        </w:div>
        <w:div w:id="1691029282">
          <w:marLeft w:val="0"/>
          <w:marRight w:val="0"/>
          <w:marTop w:val="0"/>
          <w:marBottom w:val="0"/>
          <w:divBdr>
            <w:top w:val="none" w:sz="0" w:space="0" w:color="auto"/>
            <w:left w:val="none" w:sz="0" w:space="0" w:color="auto"/>
            <w:bottom w:val="none" w:sz="0" w:space="0" w:color="auto"/>
            <w:right w:val="none" w:sz="0" w:space="0" w:color="auto"/>
          </w:divBdr>
        </w:div>
        <w:div w:id="548416917">
          <w:marLeft w:val="0"/>
          <w:marRight w:val="0"/>
          <w:marTop w:val="0"/>
          <w:marBottom w:val="0"/>
          <w:divBdr>
            <w:top w:val="none" w:sz="0" w:space="0" w:color="auto"/>
            <w:left w:val="none" w:sz="0" w:space="0" w:color="auto"/>
            <w:bottom w:val="none" w:sz="0" w:space="0" w:color="auto"/>
            <w:right w:val="none" w:sz="0" w:space="0" w:color="auto"/>
          </w:divBdr>
        </w:div>
        <w:div w:id="1231845452">
          <w:marLeft w:val="0"/>
          <w:marRight w:val="0"/>
          <w:marTop w:val="0"/>
          <w:marBottom w:val="0"/>
          <w:divBdr>
            <w:top w:val="none" w:sz="0" w:space="0" w:color="auto"/>
            <w:left w:val="none" w:sz="0" w:space="0" w:color="auto"/>
            <w:bottom w:val="none" w:sz="0" w:space="0" w:color="auto"/>
            <w:right w:val="none" w:sz="0" w:space="0" w:color="auto"/>
          </w:divBdr>
        </w:div>
        <w:div w:id="879633213">
          <w:marLeft w:val="0"/>
          <w:marRight w:val="0"/>
          <w:marTop w:val="0"/>
          <w:marBottom w:val="0"/>
          <w:divBdr>
            <w:top w:val="none" w:sz="0" w:space="0" w:color="auto"/>
            <w:left w:val="none" w:sz="0" w:space="0" w:color="auto"/>
            <w:bottom w:val="none" w:sz="0" w:space="0" w:color="auto"/>
            <w:right w:val="none" w:sz="0" w:space="0" w:color="auto"/>
          </w:divBdr>
        </w:div>
        <w:div w:id="1737586992">
          <w:marLeft w:val="0"/>
          <w:marRight w:val="0"/>
          <w:marTop w:val="0"/>
          <w:marBottom w:val="0"/>
          <w:divBdr>
            <w:top w:val="none" w:sz="0" w:space="0" w:color="auto"/>
            <w:left w:val="none" w:sz="0" w:space="0" w:color="auto"/>
            <w:bottom w:val="none" w:sz="0" w:space="0" w:color="auto"/>
            <w:right w:val="none" w:sz="0" w:space="0" w:color="auto"/>
          </w:divBdr>
        </w:div>
        <w:div w:id="1069116720">
          <w:marLeft w:val="0"/>
          <w:marRight w:val="0"/>
          <w:marTop w:val="0"/>
          <w:marBottom w:val="0"/>
          <w:divBdr>
            <w:top w:val="none" w:sz="0" w:space="0" w:color="auto"/>
            <w:left w:val="none" w:sz="0" w:space="0" w:color="auto"/>
            <w:bottom w:val="none" w:sz="0" w:space="0" w:color="auto"/>
            <w:right w:val="none" w:sz="0" w:space="0" w:color="auto"/>
          </w:divBdr>
        </w:div>
        <w:div w:id="1838688165">
          <w:marLeft w:val="0"/>
          <w:marRight w:val="0"/>
          <w:marTop w:val="0"/>
          <w:marBottom w:val="0"/>
          <w:divBdr>
            <w:top w:val="none" w:sz="0" w:space="0" w:color="auto"/>
            <w:left w:val="none" w:sz="0" w:space="0" w:color="auto"/>
            <w:bottom w:val="none" w:sz="0" w:space="0" w:color="auto"/>
            <w:right w:val="none" w:sz="0" w:space="0" w:color="auto"/>
          </w:divBdr>
        </w:div>
        <w:div w:id="2019692215">
          <w:marLeft w:val="0"/>
          <w:marRight w:val="0"/>
          <w:marTop w:val="0"/>
          <w:marBottom w:val="0"/>
          <w:divBdr>
            <w:top w:val="none" w:sz="0" w:space="0" w:color="auto"/>
            <w:left w:val="none" w:sz="0" w:space="0" w:color="auto"/>
            <w:bottom w:val="none" w:sz="0" w:space="0" w:color="auto"/>
            <w:right w:val="none" w:sz="0" w:space="0" w:color="auto"/>
          </w:divBdr>
        </w:div>
        <w:div w:id="411388531">
          <w:marLeft w:val="0"/>
          <w:marRight w:val="0"/>
          <w:marTop w:val="0"/>
          <w:marBottom w:val="0"/>
          <w:divBdr>
            <w:top w:val="none" w:sz="0" w:space="0" w:color="auto"/>
            <w:left w:val="none" w:sz="0" w:space="0" w:color="auto"/>
            <w:bottom w:val="none" w:sz="0" w:space="0" w:color="auto"/>
            <w:right w:val="none" w:sz="0" w:space="0" w:color="auto"/>
          </w:divBdr>
        </w:div>
        <w:div w:id="1053961635">
          <w:marLeft w:val="0"/>
          <w:marRight w:val="0"/>
          <w:marTop w:val="0"/>
          <w:marBottom w:val="0"/>
          <w:divBdr>
            <w:top w:val="none" w:sz="0" w:space="0" w:color="auto"/>
            <w:left w:val="none" w:sz="0" w:space="0" w:color="auto"/>
            <w:bottom w:val="none" w:sz="0" w:space="0" w:color="auto"/>
            <w:right w:val="none" w:sz="0" w:space="0" w:color="auto"/>
          </w:divBdr>
        </w:div>
        <w:div w:id="1807359124">
          <w:marLeft w:val="0"/>
          <w:marRight w:val="0"/>
          <w:marTop w:val="0"/>
          <w:marBottom w:val="0"/>
          <w:divBdr>
            <w:top w:val="none" w:sz="0" w:space="0" w:color="auto"/>
            <w:left w:val="none" w:sz="0" w:space="0" w:color="auto"/>
            <w:bottom w:val="none" w:sz="0" w:space="0" w:color="auto"/>
            <w:right w:val="none" w:sz="0" w:space="0" w:color="auto"/>
          </w:divBdr>
        </w:div>
        <w:div w:id="1564022186">
          <w:marLeft w:val="0"/>
          <w:marRight w:val="0"/>
          <w:marTop w:val="0"/>
          <w:marBottom w:val="0"/>
          <w:divBdr>
            <w:top w:val="none" w:sz="0" w:space="0" w:color="auto"/>
            <w:left w:val="none" w:sz="0" w:space="0" w:color="auto"/>
            <w:bottom w:val="none" w:sz="0" w:space="0" w:color="auto"/>
            <w:right w:val="none" w:sz="0" w:space="0" w:color="auto"/>
          </w:divBdr>
        </w:div>
        <w:div w:id="500006713">
          <w:marLeft w:val="0"/>
          <w:marRight w:val="0"/>
          <w:marTop w:val="0"/>
          <w:marBottom w:val="0"/>
          <w:divBdr>
            <w:top w:val="none" w:sz="0" w:space="0" w:color="auto"/>
            <w:left w:val="none" w:sz="0" w:space="0" w:color="auto"/>
            <w:bottom w:val="none" w:sz="0" w:space="0" w:color="auto"/>
            <w:right w:val="none" w:sz="0" w:space="0" w:color="auto"/>
          </w:divBdr>
        </w:div>
        <w:div w:id="1393695549">
          <w:marLeft w:val="0"/>
          <w:marRight w:val="0"/>
          <w:marTop w:val="0"/>
          <w:marBottom w:val="0"/>
          <w:divBdr>
            <w:top w:val="none" w:sz="0" w:space="0" w:color="auto"/>
            <w:left w:val="none" w:sz="0" w:space="0" w:color="auto"/>
            <w:bottom w:val="none" w:sz="0" w:space="0" w:color="auto"/>
            <w:right w:val="none" w:sz="0" w:space="0" w:color="auto"/>
          </w:divBdr>
        </w:div>
        <w:div w:id="1901091687">
          <w:marLeft w:val="0"/>
          <w:marRight w:val="0"/>
          <w:marTop w:val="0"/>
          <w:marBottom w:val="0"/>
          <w:divBdr>
            <w:top w:val="none" w:sz="0" w:space="0" w:color="auto"/>
            <w:left w:val="none" w:sz="0" w:space="0" w:color="auto"/>
            <w:bottom w:val="none" w:sz="0" w:space="0" w:color="auto"/>
            <w:right w:val="none" w:sz="0" w:space="0" w:color="auto"/>
          </w:divBdr>
        </w:div>
        <w:div w:id="561598924">
          <w:marLeft w:val="0"/>
          <w:marRight w:val="0"/>
          <w:marTop w:val="0"/>
          <w:marBottom w:val="0"/>
          <w:divBdr>
            <w:top w:val="none" w:sz="0" w:space="0" w:color="auto"/>
            <w:left w:val="none" w:sz="0" w:space="0" w:color="auto"/>
            <w:bottom w:val="none" w:sz="0" w:space="0" w:color="auto"/>
            <w:right w:val="none" w:sz="0" w:space="0" w:color="auto"/>
          </w:divBdr>
        </w:div>
        <w:div w:id="263995374">
          <w:marLeft w:val="0"/>
          <w:marRight w:val="0"/>
          <w:marTop w:val="0"/>
          <w:marBottom w:val="0"/>
          <w:divBdr>
            <w:top w:val="none" w:sz="0" w:space="0" w:color="auto"/>
            <w:left w:val="none" w:sz="0" w:space="0" w:color="auto"/>
            <w:bottom w:val="none" w:sz="0" w:space="0" w:color="auto"/>
            <w:right w:val="none" w:sz="0" w:space="0" w:color="auto"/>
          </w:divBdr>
        </w:div>
        <w:div w:id="385690713">
          <w:marLeft w:val="0"/>
          <w:marRight w:val="0"/>
          <w:marTop w:val="0"/>
          <w:marBottom w:val="0"/>
          <w:divBdr>
            <w:top w:val="none" w:sz="0" w:space="0" w:color="auto"/>
            <w:left w:val="none" w:sz="0" w:space="0" w:color="auto"/>
            <w:bottom w:val="none" w:sz="0" w:space="0" w:color="auto"/>
            <w:right w:val="none" w:sz="0" w:space="0" w:color="auto"/>
          </w:divBdr>
        </w:div>
        <w:div w:id="1716612720">
          <w:marLeft w:val="0"/>
          <w:marRight w:val="0"/>
          <w:marTop w:val="0"/>
          <w:marBottom w:val="0"/>
          <w:divBdr>
            <w:top w:val="none" w:sz="0" w:space="0" w:color="auto"/>
            <w:left w:val="none" w:sz="0" w:space="0" w:color="auto"/>
            <w:bottom w:val="none" w:sz="0" w:space="0" w:color="auto"/>
            <w:right w:val="none" w:sz="0" w:space="0" w:color="auto"/>
          </w:divBdr>
        </w:div>
        <w:div w:id="1769622168">
          <w:marLeft w:val="0"/>
          <w:marRight w:val="0"/>
          <w:marTop w:val="0"/>
          <w:marBottom w:val="0"/>
          <w:divBdr>
            <w:top w:val="none" w:sz="0" w:space="0" w:color="auto"/>
            <w:left w:val="none" w:sz="0" w:space="0" w:color="auto"/>
            <w:bottom w:val="none" w:sz="0" w:space="0" w:color="auto"/>
            <w:right w:val="none" w:sz="0" w:space="0" w:color="auto"/>
          </w:divBdr>
        </w:div>
        <w:div w:id="1369648481">
          <w:marLeft w:val="0"/>
          <w:marRight w:val="0"/>
          <w:marTop w:val="0"/>
          <w:marBottom w:val="0"/>
          <w:divBdr>
            <w:top w:val="none" w:sz="0" w:space="0" w:color="auto"/>
            <w:left w:val="none" w:sz="0" w:space="0" w:color="auto"/>
            <w:bottom w:val="none" w:sz="0" w:space="0" w:color="auto"/>
            <w:right w:val="none" w:sz="0" w:space="0" w:color="auto"/>
          </w:divBdr>
        </w:div>
        <w:div w:id="1849249851">
          <w:marLeft w:val="0"/>
          <w:marRight w:val="0"/>
          <w:marTop w:val="0"/>
          <w:marBottom w:val="0"/>
          <w:divBdr>
            <w:top w:val="none" w:sz="0" w:space="0" w:color="auto"/>
            <w:left w:val="none" w:sz="0" w:space="0" w:color="auto"/>
            <w:bottom w:val="none" w:sz="0" w:space="0" w:color="auto"/>
            <w:right w:val="none" w:sz="0" w:space="0" w:color="auto"/>
          </w:divBdr>
        </w:div>
      </w:divsChild>
    </w:div>
    <w:div w:id="80420878">
      <w:bodyDiv w:val="1"/>
      <w:marLeft w:val="0"/>
      <w:marRight w:val="0"/>
      <w:marTop w:val="0"/>
      <w:marBottom w:val="0"/>
      <w:divBdr>
        <w:top w:val="none" w:sz="0" w:space="0" w:color="auto"/>
        <w:left w:val="none" w:sz="0" w:space="0" w:color="auto"/>
        <w:bottom w:val="none" w:sz="0" w:space="0" w:color="auto"/>
        <w:right w:val="none" w:sz="0" w:space="0" w:color="auto"/>
      </w:divBdr>
      <w:divsChild>
        <w:div w:id="1372151642">
          <w:marLeft w:val="0"/>
          <w:marRight w:val="0"/>
          <w:marTop w:val="0"/>
          <w:marBottom w:val="0"/>
          <w:divBdr>
            <w:top w:val="none" w:sz="0" w:space="0" w:color="auto"/>
            <w:left w:val="none" w:sz="0" w:space="0" w:color="auto"/>
            <w:bottom w:val="none" w:sz="0" w:space="0" w:color="auto"/>
            <w:right w:val="none" w:sz="0" w:space="0" w:color="auto"/>
          </w:divBdr>
        </w:div>
        <w:div w:id="599917533">
          <w:marLeft w:val="0"/>
          <w:marRight w:val="0"/>
          <w:marTop w:val="0"/>
          <w:marBottom w:val="0"/>
          <w:divBdr>
            <w:top w:val="none" w:sz="0" w:space="0" w:color="auto"/>
            <w:left w:val="none" w:sz="0" w:space="0" w:color="auto"/>
            <w:bottom w:val="none" w:sz="0" w:space="0" w:color="auto"/>
            <w:right w:val="none" w:sz="0" w:space="0" w:color="auto"/>
          </w:divBdr>
        </w:div>
        <w:div w:id="1159149737">
          <w:marLeft w:val="0"/>
          <w:marRight w:val="0"/>
          <w:marTop w:val="0"/>
          <w:marBottom w:val="0"/>
          <w:divBdr>
            <w:top w:val="none" w:sz="0" w:space="0" w:color="auto"/>
            <w:left w:val="none" w:sz="0" w:space="0" w:color="auto"/>
            <w:bottom w:val="none" w:sz="0" w:space="0" w:color="auto"/>
            <w:right w:val="none" w:sz="0" w:space="0" w:color="auto"/>
          </w:divBdr>
        </w:div>
        <w:div w:id="986978128">
          <w:marLeft w:val="0"/>
          <w:marRight w:val="0"/>
          <w:marTop w:val="0"/>
          <w:marBottom w:val="0"/>
          <w:divBdr>
            <w:top w:val="none" w:sz="0" w:space="0" w:color="auto"/>
            <w:left w:val="none" w:sz="0" w:space="0" w:color="auto"/>
            <w:bottom w:val="none" w:sz="0" w:space="0" w:color="auto"/>
            <w:right w:val="none" w:sz="0" w:space="0" w:color="auto"/>
          </w:divBdr>
        </w:div>
        <w:div w:id="1881164719">
          <w:marLeft w:val="0"/>
          <w:marRight w:val="0"/>
          <w:marTop w:val="0"/>
          <w:marBottom w:val="0"/>
          <w:divBdr>
            <w:top w:val="none" w:sz="0" w:space="0" w:color="auto"/>
            <w:left w:val="none" w:sz="0" w:space="0" w:color="auto"/>
            <w:bottom w:val="none" w:sz="0" w:space="0" w:color="auto"/>
            <w:right w:val="none" w:sz="0" w:space="0" w:color="auto"/>
          </w:divBdr>
        </w:div>
        <w:div w:id="483283885">
          <w:marLeft w:val="0"/>
          <w:marRight w:val="0"/>
          <w:marTop w:val="0"/>
          <w:marBottom w:val="0"/>
          <w:divBdr>
            <w:top w:val="none" w:sz="0" w:space="0" w:color="auto"/>
            <w:left w:val="none" w:sz="0" w:space="0" w:color="auto"/>
            <w:bottom w:val="none" w:sz="0" w:space="0" w:color="auto"/>
            <w:right w:val="none" w:sz="0" w:space="0" w:color="auto"/>
          </w:divBdr>
        </w:div>
        <w:div w:id="602614424">
          <w:marLeft w:val="0"/>
          <w:marRight w:val="0"/>
          <w:marTop w:val="0"/>
          <w:marBottom w:val="0"/>
          <w:divBdr>
            <w:top w:val="none" w:sz="0" w:space="0" w:color="auto"/>
            <w:left w:val="none" w:sz="0" w:space="0" w:color="auto"/>
            <w:bottom w:val="none" w:sz="0" w:space="0" w:color="auto"/>
            <w:right w:val="none" w:sz="0" w:space="0" w:color="auto"/>
          </w:divBdr>
        </w:div>
        <w:div w:id="539820992">
          <w:marLeft w:val="0"/>
          <w:marRight w:val="0"/>
          <w:marTop w:val="0"/>
          <w:marBottom w:val="0"/>
          <w:divBdr>
            <w:top w:val="none" w:sz="0" w:space="0" w:color="auto"/>
            <w:left w:val="none" w:sz="0" w:space="0" w:color="auto"/>
            <w:bottom w:val="none" w:sz="0" w:space="0" w:color="auto"/>
            <w:right w:val="none" w:sz="0" w:space="0" w:color="auto"/>
          </w:divBdr>
        </w:div>
        <w:div w:id="1842698966">
          <w:marLeft w:val="0"/>
          <w:marRight w:val="0"/>
          <w:marTop w:val="0"/>
          <w:marBottom w:val="0"/>
          <w:divBdr>
            <w:top w:val="none" w:sz="0" w:space="0" w:color="auto"/>
            <w:left w:val="none" w:sz="0" w:space="0" w:color="auto"/>
            <w:bottom w:val="none" w:sz="0" w:space="0" w:color="auto"/>
            <w:right w:val="none" w:sz="0" w:space="0" w:color="auto"/>
          </w:divBdr>
        </w:div>
        <w:div w:id="1706252356">
          <w:marLeft w:val="0"/>
          <w:marRight w:val="0"/>
          <w:marTop w:val="0"/>
          <w:marBottom w:val="0"/>
          <w:divBdr>
            <w:top w:val="none" w:sz="0" w:space="0" w:color="auto"/>
            <w:left w:val="none" w:sz="0" w:space="0" w:color="auto"/>
            <w:bottom w:val="none" w:sz="0" w:space="0" w:color="auto"/>
            <w:right w:val="none" w:sz="0" w:space="0" w:color="auto"/>
          </w:divBdr>
        </w:div>
        <w:div w:id="1445728556">
          <w:marLeft w:val="0"/>
          <w:marRight w:val="0"/>
          <w:marTop w:val="0"/>
          <w:marBottom w:val="0"/>
          <w:divBdr>
            <w:top w:val="none" w:sz="0" w:space="0" w:color="auto"/>
            <w:left w:val="none" w:sz="0" w:space="0" w:color="auto"/>
            <w:bottom w:val="none" w:sz="0" w:space="0" w:color="auto"/>
            <w:right w:val="none" w:sz="0" w:space="0" w:color="auto"/>
          </w:divBdr>
        </w:div>
        <w:div w:id="1514033289">
          <w:marLeft w:val="0"/>
          <w:marRight w:val="0"/>
          <w:marTop w:val="0"/>
          <w:marBottom w:val="0"/>
          <w:divBdr>
            <w:top w:val="none" w:sz="0" w:space="0" w:color="auto"/>
            <w:left w:val="none" w:sz="0" w:space="0" w:color="auto"/>
            <w:bottom w:val="none" w:sz="0" w:space="0" w:color="auto"/>
            <w:right w:val="none" w:sz="0" w:space="0" w:color="auto"/>
          </w:divBdr>
        </w:div>
        <w:div w:id="982079585">
          <w:marLeft w:val="0"/>
          <w:marRight w:val="0"/>
          <w:marTop w:val="0"/>
          <w:marBottom w:val="0"/>
          <w:divBdr>
            <w:top w:val="none" w:sz="0" w:space="0" w:color="auto"/>
            <w:left w:val="none" w:sz="0" w:space="0" w:color="auto"/>
            <w:bottom w:val="none" w:sz="0" w:space="0" w:color="auto"/>
            <w:right w:val="none" w:sz="0" w:space="0" w:color="auto"/>
          </w:divBdr>
        </w:div>
        <w:div w:id="746345311">
          <w:marLeft w:val="0"/>
          <w:marRight w:val="0"/>
          <w:marTop w:val="0"/>
          <w:marBottom w:val="0"/>
          <w:divBdr>
            <w:top w:val="none" w:sz="0" w:space="0" w:color="auto"/>
            <w:left w:val="none" w:sz="0" w:space="0" w:color="auto"/>
            <w:bottom w:val="none" w:sz="0" w:space="0" w:color="auto"/>
            <w:right w:val="none" w:sz="0" w:space="0" w:color="auto"/>
          </w:divBdr>
        </w:div>
        <w:div w:id="2039233799">
          <w:marLeft w:val="0"/>
          <w:marRight w:val="0"/>
          <w:marTop w:val="0"/>
          <w:marBottom w:val="0"/>
          <w:divBdr>
            <w:top w:val="none" w:sz="0" w:space="0" w:color="auto"/>
            <w:left w:val="none" w:sz="0" w:space="0" w:color="auto"/>
            <w:bottom w:val="none" w:sz="0" w:space="0" w:color="auto"/>
            <w:right w:val="none" w:sz="0" w:space="0" w:color="auto"/>
          </w:divBdr>
        </w:div>
        <w:div w:id="1536189374">
          <w:marLeft w:val="0"/>
          <w:marRight w:val="0"/>
          <w:marTop w:val="0"/>
          <w:marBottom w:val="0"/>
          <w:divBdr>
            <w:top w:val="none" w:sz="0" w:space="0" w:color="auto"/>
            <w:left w:val="none" w:sz="0" w:space="0" w:color="auto"/>
            <w:bottom w:val="none" w:sz="0" w:space="0" w:color="auto"/>
            <w:right w:val="none" w:sz="0" w:space="0" w:color="auto"/>
          </w:divBdr>
        </w:div>
      </w:divsChild>
    </w:div>
    <w:div w:id="127668364">
      <w:bodyDiv w:val="1"/>
      <w:marLeft w:val="0"/>
      <w:marRight w:val="0"/>
      <w:marTop w:val="0"/>
      <w:marBottom w:val="0"/>
      <w:divBdr>
        <w:top w:val="none" w:sz="0" w:space="0" w:color="auto"/>
        <w:left w:val="none" w:sz="0" w:space="0" w:color="auto"/>
        <w:bottom w:val="none" w:sz="0" w:space="0" w:color="auto"/>
        <w:right w:val="none" w:sz="0" w:space="0" w:color="auto"/>
      </w:divBdr>
      <w:divsChild>
        <w:div w:id="607009566">
          <w:marLeft w:val="0"/>
          <w:marRight w:val="0"/>
          <w:marTop w:val="0"/>
          <w:marBottom w:val="0"/>
          <w:divBdr>
            <w:top w:val="none" w:sz="0" w:space="0" w:color="auto"/>
            <w:left w:val="none" w:sz="0" w:space="0" w:color="auto"/>
            <w:bottom w:val="none" w:sz="0" w:space="0" w:color="auto"/>
            <w:right w:val="none" w:sz="0" w:space="0" w:color="auto"/>
          </w:divBdr>
        </w:div>
        <w:div w:id="56902867">
          <w:marLeft w:val="0"/>
          <w:marRight w:val="0"/>
          <w:marTop w:val="0"/>
          <w:marBottom w:val="0"/>
          <w:divBdr>
            <w:top w:val="none" w:sz="0" w:space="0" w:color="auto"/>
            <w:left w:val="none" w:sz="0" w:space="0" w:color="auto"/>
            <w:bottom w:val="none" w:sz="0" w:space="0" w:color="auto"/>
            <w:right w:val="none" w:sz="0" w:space="0" w:color="auto"/>
          </w:divBdr>
        </w:div>
        <w:div w:id="1804688296">
          <w:marLeft w:val="0"/>
          <w:marRight w:val="0"/>
          <w:marTop w:val="0"/>
          <w:marBottom w:val="0"/>
          <w:divBdr>
            <w:top w:val="none" w:sz="0" w:space="0" w:color="auto"/>
            <w:left w:val="none" w:sz="0" w:space="0" w:color="auto"/>
            <w:bottom w:val="none" w:sz="0" w:space="0" w:color="auto"/>
            <w:right w:val="none" w:sz="0" w:space="0" w:color="auto"/>
          </w:divBdr>
        </w:div>
        <w:div w:id="1448619896">
          <w:marLeft w:val="0"/>
          <w:marRight w:val="0"/>
          <w:marTop w:val="0"/>
          <w:marBottom w:val="0"/>
          <w:divBdr>
            <w:top w:val="none" w:sz="0" w:space="0" w:color="auto"/>
            <w:left w:val="none" w:sz="0" w:space="0" w:color="auto"/>
            <w:bottom w:val="none" w:sz="0" w:space="0" w:color="auto"/>
            <w:right w:val="none" w:sz="0" w:space="0" w:color="auto"/>
          </w:divBdr>
        </w:div>
        <w:div w:id="438793978">
          <w:marLeft w:val="0"/>
          <w:marRight w:val="0"/>
          <w:marTop w:val="0"/>
          <w:marBottom w:val="0"/>
          <w:divBdr>
            <w:top w:val="none" w:sz="0" w:space="0" w:color="auto"/>
            <w:left w:val="none" w:sz="0" w:space="0" w:color="auto"/>
            <w:bottom w:val="none" w:sz="0" w:space="0" w:color="auto"/>
            <w:right w:val="none" w:sz="0" w:space="0" w:color="auto"/>
          </w:divBdr>
        </w:div>
        <w:div w:id="2109349060">
          <w:marLeft w:val="0"/>
          <w:marRight w:val="0"/>
          <w:marTop w:val="0"/>
          <w:marBottom w:val="0"/>
          <w:divBdr>
            <w:top w:val="none" w:sz="0" w:space="0" w:color="auto"/>
            <w:left w:val="none" w:sz="0" w:space="0" w:color="auto"/>
            <w:bottom w:val="none" w:sz="0" w:space="0" w:color="auto"/>
            <w:right w:val="none" w:sz="0" w:space="0" w:color="auto"/>
          </w:divBdr>
        </w:div>
        <w:div w:id="601108350">
          <w:marLeft w:val="0"/>
          <w:marRight w:val="0"/>
          <w:marTop w:val="0"/>
          <w:marBottom w:val="0"/>
          <w:divBdr>
            <w:top w:val="none" w:sz="0" w:space="0" w:color="auto"/>
            <w:left w:val="none" w:sz="0" w:space="0" w:color="auto"/>
            <w:bottom w:val="none" w:sz="0" w:space="0" w:color="auto"/>
            <w:right w:val="none" w:sz="0" w:space="0" w:color="auto"/>
          </w:divBdr>
        </w:div>
        <w:div w:id="495194453">
          <w:marLeft w:val="0"/>
          <w:marRight w:val="0"/>
          <w:marTop w:val="0"/>
          <w:marBottom w:val="0"/>
          <w:divBdr>
            <w:top w:val="none" w:sz="0" w:space="0" w:color="auto"/>
            <w:left w:val="none" w:sz="0" w:space="0" w:color="auto"/>
            <w:bottom w:val="none" w:sz="0" w:space="0" w:color="auto"/>
            <w:right w:val="none" w:sz="0" w:space="0" w:color="auto"/>
          </w:divBdr>
        </w:div>
      </w:divsChild>
    </w:div>
    <w:div w:id="133522325">
      <w:bodyDiv w:val="1"/>
      <w:marLeft w:val="0"/>
      <w:marRight w:val="0"/>
      <w:marTop w:val="0"/>
      <w:marBottom w:val="0"/>
      <w:divBdr>
        <w:top w:val="none" w:sz="0" w:space="0" w:color="auto"/>
        <w:left w:val="none" w:sz="0" w:space="0" w:color="auto"/>
        <w:bottom w:val="none" w:sz="0" w:space="0" w:color="auto"/>
        <w:right w:val="none" w:sz="0" w:space="0" w:color="auto"/>
      </w:divBdr>
      <w:divsChild>
        <w:div w:id="1333024330">
          <w:marLeft w:val="0"/>
          <w:marRight w:val="0"/>
          <w:marTop w:val="0"/>
          <w:marBottom w:val="0"/>
          <w:divBdr>
            <w:top w:val="none" w:sz="0" w:space="0" w:color="auto"/>
            <w:left w:val="none" w:sz="0" w:space="0" w:color="auto"/>
            <w:bottom w:val="none" w:sz="0" w:space="0" w:color="auto"/>
            <w:right w:val="none" w:sz="0" w:space="0" w:color="auto"/>
          </w:divBdr>
        </w:div>
        <w:div w:id="49813270">
          <w:marLeft w:val="0"/>
          <w:marRight w:val="0"/>
          <w:marTop w:val="0"/>
          <w:marBottom w:val="0"/>
          <w:divBdr>
            <w:top w:val="none" w:sz="0" w:space="0" w:color="auto"/>
            <w:left w:val="none" w:sz="0" w:space="0" w:color="auto"/>
            <w:bottom w:val="none" w:sz="0" w:space="0" w:color="auto"/>
            <w:right w:val="none" w:sz="0" w:space="0" w:color="auto"/>
          </w:divBdr>
        </w:div>
        <w:div w:id="1034312553">
          <w:marLeft w:val="0"/>
          <w:marRight w:val="0"/>
          <w:marTop w:val="0"/>
          <w:marBottom w:val="0"/>
          <w:divBdr>
            <w:top w:val="none" w:sz="0" w:space="0" w:color="auto"/>
            <w:left w:val="none" w:sz="0" w:space="0" w:color="auto"/>
            <w:bottom w:val="none" w:sz="0" w:space="0" w:color="auto"/>
            <w:right w:val="none" w:sz="0" w:space="0" w:color="auto"/>
          </w:divBdr>
        </w:div>
        <w:div w:id="1615093412">
          <w:marLeft w:val="0"/>
          <w:marRight w:val="0"/>
          <w:marTop w:val="0"/>
          <w:marBottom w:val="0"/>
          <w:divBdr>
            <w:top w:val="none" w:sz="0" w:space="0" w:color="auto"/>
            <w:left w:val="none" w:sz="0" w:space="0" w:color="auto"/>
            <w:bottom w:val="none" w:sz="0" w:space="0" w:color="auto"/>
            <w:right w:val="none" w:sz="0" w:space="0" w:color="auto"/>
          </w:divBdr>
        </w:div>
        <w:div w:id="1506242805">
          <w:marLeft w:val="0"/>
          <w:marRight w:val="0"/>
          <w:marTop w:val="0"/>
          <w:marBottom w:val="0"/>
          <w:divBdr>
            <w:top w:val="none" w:sz="0" w:space="0" w:color="auto"/>
            <w:left w:val="none" w:sz="0" w:space="0" w:color="auto"/>
            <w:bottom w:val="none" w:sz="0" w:space="0" w:color="auto"/>
            <w:right w:val="none" w:sz="0" w:space="0" w:color="auto"/>
          </w:divBdr>
        </w:div>
      </w:divsChild>
    </w:div>
    <w:div w:id="137109784">
      <w:bodyDiv w:val="1"/>
      <w:marLeft w:val="0"/>
      <w:marRight w:val="0"/>
      <w:marTop w:val="0"/>
      <w:marBottom w:val="0"/>
      <w:divBdr>
        <w:top w:val="none" w:sz="0" w:space="0" w:color="auto"/>
        <w:left w:val="none" w:sz="0" w:space="0" w:color="auto"/>
        <w:bottom w:val="none" w:sz="0" w:space="0" w:color="auto"/>
        <w:right w:val="none" w:sz="0" w:space="0" w:color="auto"/>
      </w:divBdr>
      <w:divsChild>
        <w:div w:id="1736732125">
          <w:marLeft w:val="0"/>
          <w:marRight w:val="0"/>
          <w:marTop w:val="0"/>
          <w:marBottom w:val="0"/>
          <w:divBdr>
            <w:top w:val="none" w:sz="0" w:space="0" w:color="auto"/>
            <w:left w:val="none" w:sz="0" w:space="0" w:color="auto"/>
            <w:bottom w:val="none" w:sz="0" w:space="0" w:color="auto"/>
            <w:right w:val="none" w:sz="0" w:space="0" w:color="auto"/>
          </w:divBdr>
        </w:div>
        <w:div w:id="1311253176">
          <w:marLeft w:val="0"/>
          <w:marRight w:val="0"/>
          <w:marTop w:val="0"/>
          <w:marBottom w:val="0"/>
          <w:divBdr>
            <w:top w:val="none" w:sz="0" w:space="0" w:color="auto"/>
            <w:left w:val="none" w:sz="0" w:space="0" w:color="auto"/>
            <w:bottom w:val="none" w:sz="0" w:space="0" w:color="auto"/>
            <w:right w:val="none" w:sz="0" w:space="0" w:color="auto"/>
          </w:divBdr>
        </w:div>
        <w:div w:id="1959556676">
          <w:marLeft w:val="0"/>
          <w:marRight w:val="0"/>
          <w:marTop w:val="0"/>
          <w:marBottom w:val="0"/>
          <w:divBdr>
            <w:top w:val="none" w:sz="0" w:space="0" w:color="auto"/>
            <w:left w:val="none" w:sz="0" w:space="0" w:color="auto"/>
            <w:bottom w:val="none" w:sz="0" w:space="0" w:color="auto"/>
            <w:right w:val="none" w:sz="0" w:space="0" w:color="auto"/>
          </w:divBdr>
        </w:div>
        <w:div w:id="996225929">
          <w:marLeft w:val="0"/>
          <w:marRight w:val="0"/>
          <w:marTop w:val="0"/>
          <w:marBottom w:val="0"/>
          <w:divBdr>
            <w:top w:val="none" w:sz="0" w:space="0" w:color="auto"/>
            <w:left w:val="none" w:sz="0" w:space="0" w:color="auto"/>
            <w:bottom w:val="none" w:sz="0" w:space="0" w:color="auto"/>
            <w:right w:val="none" w:sz="0" w:space="0" w:color="auto"/>
          </w:divBdr>
        </w:div>
        <w:div w:id="844134248">
          <w:marLeft w:val="0"/>
          <w:marRight w:val="0"/>
          <w:marTop w:val="0"/>
          <w:marBottom w:val="0"/>
          <w:divBdr>
            <w:top w:val="none" w:sz="0" w:space="0" w:color="auto"/>
            <w:left w:val="none" w:sz="0" w:space="0" w:color="auto"/>
            <w:bottom w:val="none" w:sz="0" w:space="0" w:color="auto"/>
            <w:right w:val="none" w:sz="0" w:space="0" w:color="auto"/>
          </w:divBdr>
        </w:div>
        <w:div w:id="161240226">
          <w:marLeft w:val="0"/>
          <w:marRight w:val="0"/>
          <w:marTop w:val="0"/>
          <w:marBottom w:val="0"/>
          <w:divBdr>
            <w:top w:val="none" w:sz="0" w:space="0" w:color="auto"/>
            <w:left w:val="none" w:sz="0" w:space="0" w:color="auto"/>
            <w:bottom w:val="none" w:sz="0" w:space="0" w:color="auto"/>
            <w:right w:val="none" w:sz="0" w:space="0" w:color="auto"/>
          </w:divBdr>
        </w:div>
        <w:div w:id="1761295538">
          <w:marLeft w:val="0"/>
          <w:marRight w:val="0"/>
          <w:marTop w:val="0"/>
          <w:marBottom w:val="0"/>
          <w:divBdr>
            <w:top w:val="none" w:sz="0" w:space="0" w:color="auto"/>
            <w:left w:val="none" w:sz="0" w:space="0" w:color="auto"/>
            <w:bottom w:val="none" w:sz="0" w:space="0" w:color="auto"/>
            <w:right w:val="none" w:sz="0" w:space="0" w:color="auto"/>
          </w:divBdr>
        </w:div>
        <w:div w:id="287862221">
          <w:marLeft w:val="0"/>
          <w:marRight w:val="0"/>
          <w:marTop w:val="0"/>
          <w:marBottom w:val="0"/>
          <w:divBdr>
            <w:top w:val="none" w:sz="0" w:space="0" w:color="auto"/>
            <w:left w:val="none" w:sz="0" w:space="0" w:color="auto"/>
            <w:bottom w:val="none" w:sz="0" w:space="0" w:color="auto"/>
            <w:right w:val="none" w:sz="0" w:space="0" w:color="auto"/>
          </w:divBdr>
        </w:div>
        <w:div w:id="1981762530">
          <w:marLeft w:val="0"/>
          <w:marRight w:val="0"/>
          <w:marTop w:val="0"/>
          <w:marBottom w:val="0"/>
          <w:divBdr>
            <w:top w:val="none" w:sz="0" w:space="0" w:color="auto"/>
            <w:left w:val="none" w:sz="0" w:space="0" w:color="auto"/>
            <w:bottom w:val="none" w:sz="0" w:space="0" w:color="auto"/>
            <w:right w:val="none" w:sz="0" w:space="0" w:color="auto"/>
          </w:divBdr>
        </w:div>
        <w:div w:id="1210875583">
          <w:marLeft w:val="0"/>
          <w:marRight w:val="0"/>
          <w:marTop w:val="0"/>
          <w:marBottom w:val="0"/>
          <w:divBdr>
            <w:top w:val="none" w:sz="0" w:space="0" w:color="auto"/>
            <w:left w:val="none" w:sz="0" w:space="0" w:color="auto"/>
            <w:bottom w:val="none" w:sz="0" w:space="0" w:color="auto"/>
            <w:right w:val="none" w:sz="0" w:space="0" w:color="auto"/>
          </w:divBdr>
        </w:div>
        <w:div w:id="457382414">
          <w:marLeft w:val="0"/>
          <w:marRight w:val="0"/>
          <w:marTop w:val="0"/>
          <w:marBottom w:val="0"/>
          <w:divBdr>
            <w:top w:val="none" w:sz="0" w:space="0" w:color="auto"/>
            <w:left w:val="none" w:sz="0" w:space="0" w:color="auto"/>
            <w:bottom w:val="none" w:sz="0" w:space="0" w:color="auto"/>
            <w:right w:val="none" w:sz="0" w:space="0" w:color="auto"/>
          </w:divBdr>
        </w:div>
        <w:div w:id="162857845">
          <w:marLeft w:val="0"/>
          <w:marRight w:val="0"/>
          <w:marTop w:val="0"/>
          <w:marBottom w:val="0"/>
          <w:divBdr>
            <w:top w:val="none" w:sz="0" w:space="0" w:color="auto"/>
            <w:left w:val="none" w:sz="0" w:space="0" w:color="auto"/>
            <w:bottom w:val="none" w:sz="0" w:space="0" w:color="auto"/>
            <w:right w:val="none" w:sz="0" w:space="0" w:color="auto"/>
          </w:divBdr>
        </w:div>
        <w:div w:id="414472476">
          <w:marLeft w:val="0"/>
          <w:marRight w:val="0"/>
          <w:marTop w:val="0"/>
          <w:marBottom w:val="0"/>
          <w:divBdr>
            <w:top w:val="none" w:sz="0" w:space="0" w:color="auto"/>
            <w:left w:val="none" w:sz="0" w:space="0" w:color="auto"/>
            <w:bottom w:val="none" w:sz="0" w:space="0" w:color="auto"/>
            <w:right w:val="none" w:sz="0" w:space="0" w:color="auto"/>
          </w:divBdr>
        </w:div>
        <w:div w:id="666399804">
          <w:marLeft w:val="0"/>
          <w:marRight w:val="0"/>
          <w:marTop w:val="0"/>
          <w:marBottom w:val="0"/>
          <w:divBdr>
            <w:top w:val="none" w:sz="0" w:space="0" w:color="auto"/>
            <w:left w:val="none" w:sz="0" w:space="0" w:color="auto"/>
            <w:bottom w:val="none" w:sz="0" w:space="0" w:color="auto"/>
            <w:right w:val="none" w:sz="0" w:space="0" w:color="auto"/>
          </w:divBdr>
        </w:div>
        <w:div w:id="1202522113">
          <w:marLeft w:val="0"/>
          <w:marRight w:val="0"/>
          <w:marTop w:val="0"/>
          <w:marBottom w:val="0"/>
          <w:divBdr>
            <w:top w:val="none" w:sz="0" w:space="0" w:color="auto"/>
            <w:left w:val="none" w:sz="0" w:space="0" w:color="auto"/>
            <w:bottom w:val="none" w:sz="0" w:space="0" w:color="auto"/>
            <w:right w:val="none" w:sz="0" w:space="0" w:color="auto"/>
          </w:divBdr>
        </w:div>
        <w:div w:id="624120564">
          <w:marLeft w:val="0"/>
          <w:marRight w:val="0"/>
          <w:marTop w:val="0"/>
          <w:marBottom w:val="0"/>
          <w:divBdr>
            <w:top w:val="none" w:sz="0" w:space="0" w:color="auto"/>
            <w:left w:val="none" w:sz="0" w:space="0" w:color="auto"/>
            <w:bottom w:val="none" w:sz="0" w:space="0" w:color="auto"/>
            <w:right w:val="none" w:sz="0" w:space="0" w:color="auto"/>
          </w:divBdr>
        </w:div>
        <w:div w:id="2000382043">
          <w:marLeft w:val="0"/>
          <w:marRight w:val="0"/>
          <w:marTop w:val="0"/>
          <w:marBottom w:val="0"/>
          <w:divBdr>
            <w:top w:val="none" w:sz="0" w:space="0" w:color="auto"/>
            <w:left w:val="none" w:sz="0" w:space="0" w:color="auto"/>
            <w:bottom w:val="none" w:sz="0" w:space="0" w:color="auto"/>
            <w:right w:val="none" w:sz="0" w:space="0" w:color="auto"/>
          </w:divBdr>
        </w:div>
        <w:div w:id="293609911">
          <w:marLeft w:val="0"/>
          <w:marRight w:val="0"/>
          <w:marTop w:val="0"/>
          <w:marBottom w:val="0"/>
          <w:divBdr>
            <w:top w:val="none" w:sz="0" w:space="0" w:color="auto"/>
            <w:left w:val="none" w:sz="0" w:space="0" w:color="auto"/>
            <w:bottom w:val="none" w:sz="0" w:space="0" w:color="auto"/>
            <w:right w:val="none" w:sz="0" w:space="0" w:color="auto"/>
          </w:divBdr>
        </w:div>
        <w:div w:id="2010135942">
          <w:marLeft w:val="0"/>
          <w:marRight w:val="0"/>
          <w:marTop w:val="0"/>
          <w:marBottom w:val="0"/>
          <w:divBdr>
            <w:top w:val="none" w:sz="0" w:space="0" w:color="auto"/>
            <w:left w:val="none" w:sz="0" w:space="0" w:color="auto"/>
            <w:bottom w:val="none" w:sz="0" w:space="0" w:color="auto"/>
            <w:right w:val="none" w:sz="0" w:space="0" w:color="auto"/>
          </w:divBdr>
        </w:div>
        <w:div w:id="1172142630">
          <w:marLeft w:val="0"/>
          <w:marRight w:val="0"/>
          <w:marTop w:val="0"/>
          <w:marBottom w:val="0"/>
          <w:divBdr>
            <w:top w:val="none" w:sz="0" w:space="0" w:color="auto"/>
            <w:left w:val="none" w:sz="0" w:space="0" w:color="auto"/>
            <w:bottom w:val="none" w:sz="0" w:space="0" w:color="auto"/>
            <w:right w:val="none" w:sz="0" w:space="0" w:color="auto"/>
          </w:divBdr>
        </w:div>
        <w:div w:id="851721612">
          <w:marLeft w:val="0"/>
          <w:marRight w:val="0"/>
          <w:marTop w:val="0"/>
          <w:marBottom w:val="0"/>
          <w:divBdr>
            <w:top w:val="none" w:sz="0" w:space="0" w:color="auto"/>
            <w:left w:val="none" w:sz="0" w:space="0" w:color="auto"/>
            <w:bottom w:val="none" w:sz="0" w:space="0" w:color="auto"/>
            <w:right w:val="none" w:sz="0" w:space="0" w:color="auto"/>
          </w:divBdr>
        </w:div>
        <w:div w:id="1265918397">
          <w:marLeft w:val="0"/>
          <w:marRight w:val="0"/>
          <w:marTop w:val="0"/>
          <w:marBottom w:val="0"/>
          <w:divBdr>
            <w:top w:val="none" w:sz="0" w:space="0" w:color="auto"/>
            <w:left w:val="none" w:sz="0" w:space="0" w:color="auto"/>
            <w:bottom w:val="none" w:sz="0" w:space="0" w:color="auto"/>
            <w:right w:val="none" w:sz="0" w:space="0" w:color="auto"/>
          </w:divBdr>
        </w:div>
        <w:div w:id="798687324">
          <w:marLeft w:val="0"/>
          <w:marRight w:val="0"/>
          <w:marTop w:val="0"/>
          <w:marBottom w:val="0"/>
          <w:divBdr>
            <w:top w:val="none" w:sz="0" w:space="0" w:color="auto"/>
            <w:left w:val="none" w:sz="0" w:space="0" w:color="auto"/>
            <w:bottom w:val="none" w:sz="0" w:space="0" w:color="auto"/>
            <w:right w:val="none" w:sz="0" w:space="0" w:color="auto"/>
          </w:divBdr>
        </w:div>
        <w:div w:id="1676570916">
          <w:marLeft w:val="0"/>
          <w:marRight w:val="0"/>
          <w:marTop w:val="0"/>
          <w:marBottom w:val="0"/>
          <w:divBdr>
            <w:top w:val="none" w:sz="0" w:space="0" w:color="auto"/>
            <w:left w:val="none" w:sz="0" w:space="0" w:color="auto"/>
            <w:bottom w:val="none" w:sz="0" w:space="0" w:color="auto"/>
            <w:right w:val="none" w:sz="0" w:space="0" w:color="auto"/>
          </w:divBdr>
        </w:div>
        <w:div w:id="241792973">
          <w:marLeft w:val="0"/>
          <w:marRight w:val="0"/>
          <w:marTop w:val="0"/>
          <w:marBottom w:val="0"/>
          <w:divBdr>
            <w:top w:val="none" w:sz="0" w:space="0" w:color="auto"/>
            <w:left w:val="none" w:sz="0" w:space="0" w:color="auto"/>
            <w:bottom w:val="none" w:sz="0" w:space="0" w:color="auto"/>
            <w:right w:val="none" w:sz="0" w:space="0" w:color="auto"/>
          </w:divBdr>
        </w:div>
        <w:div w:id="652179488">
          <w:marLeft w:val="0"/>
          <w:marRight w:val="0"/>
          <w:marTop w:val="0"/>
          <w:marBottom w:val="0"/>
          <w:divBdr>
            <w:top w:val="none" w:sz="0" w:space="0" w:color="auto"/>
            <w:left w:val="none" w:sz="0" w:space="0" w:color="auto"/>
            <w:bottom w:val="none" w:sz="0" w:space="0" w:color="auto"/>
            <w:right w:val="none" w:sz="0" w:space="0" w:color="auto"/>
          </w:divBdr>
        </w:div>
        <w:div w:id="2116973970">
          <w:marLeft w:val="0"/>
          <w:marRight w:val="0"/>
          <w:marTop w:val="0"/>
          <w:marBottom w:val="0"/>
          <w:divBdr>
            <w:top w:val="none" w:sz="0" w:space="0" w:color="auto"/>
            <w:left w:val="none" w:sz="0" w:space="0" w:color="auto"/>
            <w:bottom w:val="none" w:sz="0" w:space="0" w:color="auto"/>
            <w:right w:val="none" w:sz="0" w:space="0" w:color="auto"/>
          </w:divBdr>
        </w:div>
      </w:divsChild>
    </w:div>
    <w:div w:id="196814539">
      <w:bodyDiv w:val="1"/>
      <w:marLeft w:val="0"/>
      <w:marRight w:val="0"/>
      <w:marTop w:val="0"/>
      <w:marBottom w:val="0"/>
      <w:divBdr>
        <w:top w:val="none" w:sz="0" w:space="0" w:color="auto"/>
        <w:left w:val="none" w:sz="0" w:space="0" w:color="auto"/>
        <w:bottom w:val="none" w:sz="0" w:space="0" w:color="auto"/>
        <w:right w:val="none" w:sz="0" w:space="0" w:color="auto"/>
      </w:divBdr>
      <w:divsChild>
        <w:div w:id="698236854">
          <w:marLeft w:val="0"/>
          <w:marRight w:val="0"/>
          <w:marTop w:val="0"/>
          <w:marBottom w:val="0"/>
          <w:divBdr>
            <w:top w:val="none" w:sz="0" w:space="0" w:color="auto"/>
            <w:left w:val="none" w:sz="0" w:space="0" w:color="auto"/>
            <w:bottom w:val="none" w:sz="0" w:space="0" w:color="auto"/>
            <w:right w:val="none" w:sz="0" w:space="0" w:color="auto"/>
          </w:divBdr>
        </w:div>
        <w:div w:id="1367025187">
          <w:marLeft w:val="0"/>
          <w:marRight w:val="0"/>
          <w:marTop w:val="0"/>
          <w:marBottom w:val="0"/>
          <w:divBdr>
            <w:top w:val="none" w:sz="0" w:space="0" w:color="auto"/>
            <w:left w:val="none" w:sz="0" w:space="0" w:color="auto"/>
            <w:bottom w:val="none" w:sz="0" w:space="0" w:color="auto"/>
            <w:right w:val="none" w:sz="0" w:space="0" w:color="auto"/>
          </w:divBdr>
        </w:div>
        <w:div w:id="772163004">
          <w:marLeft w:val="0"/>
          <w:marRight w:val="0"/>
          <w:marTop w:val="0"/>
          <w:marBottom w:val="0"/>
          <w:divBdr>
            <w:top w:val="none" w:sz="0" w:space="0" w:color="auto"/>
            <w:left w:val="none" w:sz="0" w:space="0" w:color="auto"/>
            <w:bottom w:val="none" w:sz="0" w:space="0" w:color="auto"/>
            <w:right w:val="none" w:sz="0" w:space="0" w:color="auto"/>
          </w:divBdr>
        </w:div>
        <w:div w:id="1830176113">
          <w:marLeft w:val="0"/>
          <w:marRight w:val="0"/>
          <w:marTop w:val="0"/>
          <w:marBottom w:val="0"/>
          <w:divBdr>
            <w:top w:val="none" w:sz="0" w:space="0" w:color="auto"/>
            <w:left w:val="none" w:sz="0" w:space="0" w:color="auto"/>
            <w:bottom w:val="none" w:sz="0" w:space="0" w:color="auto"/>
            <w:right w:val="none" w:sz="0" w:space="0" w:color="auto"/>
          </w:divBdr>
        </w:div>
        <w:div w:id="169224574">
          <w:marLeft w:val="0"/>
          <w:marRight w:val="0"/>
          <w:marTop w:val="0"/>
          <w:marBottom w:val="0"/>
          <w:divBdr>
            <w:top w:val="none" w:sz="0" w:space="0" w:color="auto"/>
            <w:left w:val="none" w:sz="0" w:space="0" w:color="auto"/>
            <w:bottom w:val="none" w:sz="0" w:space="0" w:color="auto"/>
            <w:right w:val="none" w:sz="0" w:space="0" w:color="auto"/>
          </w:divBdr>
        </w:div>
        <w:div w:id="1376390930">
          <w:marLeft w:val="0"/>
          <w:marRight w:val="0"/>
          <w:marTop w:val="0"/>
          <w:marBottom w:val="0"/>
          <w:divBdr>
            <w:top w:val="none" w:sz="0" w:space="0" w:color="auto"/>
            <w:left w:val="none" w:sz="0" w:space="0" w:color="auto"/>
            <w:bottom w:val="none" w:sz="0" w:space="0" w:color="auto"/>
            <w:right w:val="none" w:sz="0" w:space="0" w:color="auto"/>
          </w:divBdr>
        </w:div>
        <w:div w:id="570696978">
          <w:marLeft w:val="0"/>
          <w:marRight w:val="0"/>
          <w:marTop w:val="0"/>
          <w:marBottom w:val="0"/>
          <w:divBdr>
            <w:top w:val="none" w:sz="0" w:space="0" w:color="auto"/>
            <w:left w:val="none" w:sz="0" w:space="0" w:color="auto"/>
            <w:bottom w:val="none" w:sz="0" w:space="0" w:color="auto"/>
            <w:right w:val="none" w:sz="0" w:space="0" w:color="auto"/>
          </w:divBdr>
        </w:div>
        <w:div w:id="704446614">
          <w:marLeft w:val="0"/>
          <w:marRight w:val="0"/>
          <w:marTop w:val="0"/>
          <w:marBottom w:val="0"/>
          <w:divBdr>
            <w:top w:val="none" w:sz="0" w:space="0" w:color="auto"/>
            <w:left w:val="none" w:sz="0" w:space="0" w:color="auto"/>
            <w:bottom w:val="none" w:sz="0" w:space="0" w:color="auto"/>
            <w:right w:val="none" w:sz="0" w:space="0" w:color="auto"/>
          </w:divBdr>
        </w:div>
        <w:div w:id="196822267">
          <w:marLeft w:val="0"/>
          <w:marRight w:val="0"/>
          <w:marTop w:val="0"/>
          <w:marBottom w:val="0"/>
          <w:divBdr>
            <w:top w:val="none" w:sz="0" w:space="0" w:color="auto"/>
            <w:left w:val="none" w:sz="0" w:space="0" w:color="auto"/>
            <w:bottom w:val="none" w:sz="0" w:space="0" w:color="auto"/>
            <w:right w:val="none" w:sz="0" w:space="0" w:color="auto"/>
          </w:divBdr>
        </w:div>
        <w:div w:id="1589728012">
          <w:marLeft w:val="0"/>
          <w:marRight w:val="0"/>
          <w:marTop w:val="0"/>
          <w:marBottom w:val="0"/>
          <w:divBdr>
            <w:top w:val="none" w:sz="0" w:space="0" w:color="auto"/>
            <w:left w:val="none" w:sz="0" w:space="0" w:color="auto"/>
            <w:bottom w:val="none" w:sz="0" w:space="0" w:color="auto"/>
            <w:right w:val="none" w:sz="0" w:space="0" w:color="auto"/>
          </w:divBdr>
        </w:div>
        <w:div w:id="486870819">
          <w:marLeft w:val="0"/>
          <w:marRight w:val="0"/>
          <w:marTop w:val="0"/>
          <w:marBottom w:val="0"/>
          <w:divBdr>
            <w:top w:val="none" w:sz="0" w:space="0" w:color="auto"/>
            <w:left w:val="none" w:sz="0" w:space="0" w:color="auto"/>
            <w:bottom w:val="none" w:sz="0" w:space="0" w:color="auto"/>
            <w:right w:val="none" w:sz="0" w:space="0" w:color="auto"/>
          </w:divBdr>
        </w:div>
        <w:div w:id="929855741">
          <w:marLeft w:val="0"/>
          <w:marRight w:val="0"/>
          <w:marTop w:val="0"/>
          <w:marBottom w:val="0"/>
          <w:divBdr>
            <w:top w:val="none" w:sz="0" w:space="0" w:color="auto"/>
            <w:left w:val="none" w:sz="0" w:space="0" w:color="auto"/>
            <w:bottom w:val="none" w:sz="0" w:space="0" w:color="auto"/>
            <w:right w:val="none" w:sz="0" w:space="0" w:color="auto"/>
          </w:divBdr>
        </w:div>
        <w:div w:id="1048994792">
          <w:marLeft w:val="0"/>
          <w:marRight w:val="0"/>
          <w:marTop w:val="0"/>
          <w:marBottom w:val="0"/>
          <w:divBdr>
            <w:top w:val="none" w:sz="0" w:space="0" w:color="auto"/>
            <w:left w:val="none" w:sz="0" w:space="0" w:color="auto"/>
            <w:bottom w:val="none" w:sz="0" w:space="0" w:color="auto"/>
            <w:right w:val="none" w:sz="0" w:space="0" w:color="auto"/>
          </w:divBdr>
        </w:div>
        <w:div w:id="1631086549">
          <w:marLeft w:val="0"/>
          <w:marRight w:val="0"/>
          <w:marTop w:val="0"/>
          <w:marBottom w:val="0"/>
          <w:divBdr>
            <w:top w:val="none" w:sz="0" w:space="0" w:color="auto"/>
            <w:left w:val="none" w:sz="0" w:space="0" w:color="auto"/>
            <w:bottom w:val="none" w:sz="0" w:space="0" w:color="auto"/>
            <w:right w:val="none" w:sz="0" w:space="0" w:color="auto"/>
          </w:divBdr>
        </w:div>
        <w:div w:id="1860927085">
          <w:marLeft w:val="0"/>
          <w:marRight w:val="0"/>
          <w:marTop w:val="0"/>
          <w:marBottom w:val="0"/>
          <w:divBdr>
            <w:top w:val="none" w:sz="0" w:space="0" w:color="auto"/>
            <w:left w:val="none" w:sz="0" w:space="0" w:color="auto"/>
            <w:bottom w:val="none" w:sz="0" w:space="0" w:color="auto"/>
            <w:right w:val="none" w:sz="0" w:space="0" w:color="auto"/>
          </w:divBdr>
        </w:div>
        <w:div w:id="1156989650">
          <w:marLeft w:val="0"/>
          <w:marRight w:val="0"/>
          <w:marTop w:val="0"/>
          <w:marBottom w:val="0"/>
          <w:divBdr>
            <w:top w:val="none" w:sz="0" w:space="0" w:color="auto"/>
            <w:left w:val="none" w:sz="0" w:space="0" w:color="auto"/>
            <w:bottom w:val="none" w:sz="0" w:space="0" w:color="auto"/>
            <w:right w:val="none" w:sz="0" w:space="0" w:color="auto"/>
          </w:divBdr>
        </w:div>
        <w:div w:id="2087068073">
          <w:marLeft w:val="0"/>
          <w:marRight w:val="0"/>
          <w:marTop w:val="0"/>
          <w:marBottom w:val="0"/>
          <w:divBdr>
            <w:top w:val="none" w:sz="0" w:space="0" w:color="auto"/>
            <w:left w:val="none" w:sz="0" w:space="0" w:color="auto"/>
            <w:bottom w:val="none" w:sz="0" w:space="0" w:color="auto"/>
            <w:right w:val="none" w:sz="0" w:space="0" w:color="auto"/>
          </w:divBdr>
        </w:div>
        <w:div w:id="1899127976">
          <w:marLeft w:val="0"/>
          <w:marRight w:val="0"/>
          <w:marTop w:val="0"/>
          <w:marBottom w:val="0"/>
          <w:divBdr>
            <w:top w:val="none" w:sz="0" w:space="0" w:color="auto"/>
            <w:left w:val="none" w:sz="0" w:space="0" w:color="auto"/>
            <w:bottom w:val="none" w:sz="0" w:space="0" w:color="auto"/>
            <w:right w:val="none" w:sz="0" w:space="0" w:color="auto"/>
          </w:divBdr>
        </w:div>
        <w:div w:id="399334005">
          <w:marLeft w:val="0"/>
          <w:marRight w:val="0"/>
          <w:marTop w:val="0"/>
          <w:marBottom w:val="0"/>
          <w:divBdr>
            <w:top w:val="none" w:sz="0" w:space="0" w:color="auto"/>
            <w:left w:val="none" w:sz="0" w:space="0" w:color="auto"/>
            <w:bottom w:val="none" w:sz="0" w:space="0" w:color="auto"/>
            <w:right w:val="none" w:sz="0" w:space="0" w:color="auto"/>
          </w:divBdr>
        </w:div>
        <w:div w:id="1324117044">
          <w:marLeft w:val="0"/>
          <w:marRight w:val="0"/>
          <w:marTop w:val="0"/>
          <w:marBottom w:val="0"/>
          <w:divBdr>
            <w:top w:val="none" w:sz="0" w:space="0" w:color="auto"/>
            <w:left w:val="none" w:sz="0" w:space="0" w:color="auto"/>
            <w:bottom w:val="none" w:sz="0" w:space="0" w:color="auto"/>
            <w:right w:val="none" w:sz="0" w:space="0" w:color="auto"/>
          </w:divBdr>
        </w:div>
        <w:div w:id="749230235">
          <w:marLeft w:val="0"/>
          <w:marRight w:val="0"/>
          <w:marTop w:val="0"/>
          <w:marBottom w:val="0"/>
          <w:divBdr>
            <w:top w:val="none" w:sz="0" w:space="0" w:color="auto"/>
            <w:left w:val="none" w:sz="0" w:space="0" w:color="auto"/>
            <w:bottom w:val="none" w:sz="0" w:space="0" w:color="auto"/>
            <w:right w:val="none" w:sz="0" w:space="0" w:color="auto"/>
          </w:divBdr>
        </w:div>
        <w:div w:id="1480998947">
          <w:marLeft w:val="0"/>
          <w:marRight w:val="0"/>
          <w:marTop w:val="0"/>
          <w:marBottom w:val="0"/>
          <w:divBdr>
            <w:top w:val="none" w:sz="0" w:space="0" w:color="auto"/>
            <w:left w:val="none" w:sz="0" w:space="0" w:color="auto"/>
            <w:bottom w:val="none" w:sz="0" w:space="0" w:color="auto"/>
            <w:right w:val="none" w:sz="0" w:space="0" w:color="auto"/>
          </w:divBdr>
        </w:div>
        <w:div w:id="537083643">
          <w:marLeft w:val="0"/>
          <w:marRight w:val="0"/>
          <w:marTop w:val="0"/>
          <w:marBottom w:val="0"/>
          <w:divBdr>
            <w:top w:val="none" w:sz="0" w:space="0" w:color="auto"/>
            <w:left w:val="none" w:sz="0" w:space="0" w:color="auto"/>
            <w:bottom w:val="none" w:sz="0" w:space="0" w:color="auto"/>
            <w:right w:val="none" w:sz="0" w:space="0" w:color="auto"/>
          </w:divBdr>
        </w:div>
        <w:div w:id="956375023">
          <w:marLeft w:val="0"/>
          <w:marRight w:val="0"/>
          <w:marTop w:val="0"/>
          <w:marBottom w:val="0"/>
          <w:divBdr>
            <w:top w:val="none" w:sz="0" w:space="0" w:color="auto"/>
            <w:left w:val="none" w:sz="0" w:space="0" w:color="auto"/>
            <w:bottom w:val="none" w:sz="0" w:space="0" w:color="auto"/>
            <w:right w:val="none" w:sz="0" w:space="0" w:color="auto"/>
          </w:divBdr>
        </w:div>
        <w:div w:id="450246686">
          <w:marLeft w:val="0"/>
          <w:marRight w:val="0"/>
          <w:marTop w:val="0"/>
          <w:marBottom w:val="0"/>
          <w:divBdr>
            <w:top w:val="none" w:sz="0" w:space="0" w:color="auto"/>
            <w:left w:val="none" w:sz="0" w:space="0" w:color="auto"/>
            <w:bottom w:val="none" w:sz="0" w:space="0" w:color="auto"/>
            <w:right w:val="none" w:sz="0" w:space="0" w:color="auto"/>
          </w:divBdr>
        </w:div>
        <w:div w:id="2043281632">
          <w:marLeft w:val="0"/>
          <w:marRight w:val="0"/>
          <w:marTop w:val="0"/>
          <w:marBottom w:val="0"/>
          <w:divBdr>
            <w:top w:val="none" w:sz="0" w:space="0" w:color="auto"/>
            <w:left w:val="none" w:sz="0" w:space="0" w:color="auto"/>
            <w:bottom w:val="none" w:sz="0" w:space="0" w:color="auto"/>
            <w:right w:val="none" w:sz="0" w:space="0" w:color="auto"/>
          </w:divBdr>
        </w:div>
        <w:div w:id="559246011">
          <w:marLeft w:val="0"/>
          <w:marRight w:val="0"/>
          <w:marTop w:val="0"/>
          <w:marBottom w:val="0"/>
          <w:divBdr>
            <w:top w:val="none" w:sz="0" w:space="0" w:color="auto"/>
            <w:left w:val="none" w:sz="0" w:space="0" w:color="auto"/>
            <w:bottom w:val="none" w:sz="0" w:space="0" w:color="auto"/>
            <w:right w:val="none" w:sz="0" w:space="0" w:color="auto"/>
          </w:divBdr>
        </w:div>
        <w:div w:id="721250613">
          <w:marLeft w:val="0"/>
          <w:marRight w:val="0"/>
          <w:marTop w:val="0"/>
          <w:marBottom w:val="0"/>
          <w:divBdr>
            <w:top w:val="none" w:sz="0" w:space="0" w:color="auto"/>
            <w:left w:val="none" w:sz="0" w:space="0" w:color="auto"/>
            <w:bottom w:val="none" w:sz="0" w:space="0" w:color="auto"/>
            <w:right w:val="none" w:sz="0" w:space="0" w:color="auto"/>
          </w:divBdr>
        </w:div>
        <w:div w:id="1033307859">
          <w:marLeft w:val="0"/>
          <w:marRight w:val="0"/>
          <w:marTop w:val="0"/>
          <w:marBottom w:val="0"/>
          <w:divBdr>
            <w:top w:val="none" w:sz="0" w:space="0" w:color="auto"/>
            <w:left w:val="none" w:sz="0" w:space="0" w:color="auto"/>
            <w:bottom w:val="none" w:sz="0" w:space="0" w:color="auto"/>
            <w:right w:val="none" w:sz="0" w:space="0" w:color="auto"/>
          </w:divBdr>
        </w:div>
        <w:div w:id="1470586613">
          <w:marLeft w:val="0"/>
          <w:marRight w:val="0"/>
          <w:marTop w:val="0"/>
          <w:marBottom w:val="0"/>
          <w:divBdr>
            <w:top w:val="none" w:sz="0" w:space="0" w:color="auto"/>
            <w:left w:val="none" w:sz="0" w:space="0" w:color="auto"/>
            <w:bottom w:val="none" w:sz="0" w:space="0" w:color="auto"/>
            <w:right w:val="none" w:sz="0" w:space="0" w:color="auto"/>
          </w:divBdr>
        </w:div>
        <w:div w:id="308940633">
          <w:marLeft w:val="0"/>
          <w:marRight w:val="0"/>
          <w:marTop w:val="0"/>
          <w:marBottom w:val="0"/>
          <w:divBdr>
            <w:top w:val="none" w:sz="0" w:space="0" w:color="auto"/>
            <w:left w:val="none" w:sz="0" w:space="0" w:color="auto"/>
            <w:bottom w:val="none" w:sz="0" w:space="0" w:color="auto"/>
            <w:right w:val="none" w:sz="0" w:space="0" w:color="auto"/>
          </w:divBdr>
        </w:div>
        <w:div w:id="1359812226">
          <w:marLeft w:val="0"/>
          <w:marRight w:val="0"/>
          <w:marTop w:val="0"/>
          <w:marBottom w:val="0"/>
          <w:divBdr>
            <w:top w:val="none" w:sz="0" w:space="0" w:color="auto"/>
            <w:left w:val="none" w:sz="0" w:space="0" w:color="auto"/>
            <w:bottom w:val="none" w:sz="0" w:space="0" w:color="auto"/>
            <w:right w:val="none" w:sz="0" w:space="0" w:color="auto"/>
          </w:divBdr>
        </w:div>
        <w:div w:id="2047371006">
          <w:marLeft w:val="0"/>
          <w:marRight w:val="0"/>
          <w:marTop w:val="0"/>
          <w:marBottom w:val="0"/>
          <w:divBdr>
            <w:top w:val="none" w:sz="0" w:space="0" w:color="auto"/>
            <w:left w:val="none" w:sz="0" w:space="0" w:color="auto"/>
            <w:bottom w:val="none" w:sz="0" w:space="0" w:color="auto"/>
            <w:right w:val="none" w:sz="0" w:space="0" w:color="auto"/>
          </w:divBdr>
        </w:div>
        <w:div w:id="1045056674">
          <w:marLeft w:val="0"/>
          <w:marRight w:val="0"/>
          <w:marTop w:val="0"/>
          <w:marBottom w:val="0"/>
          <w:divBdr>
            <w:top w:val="none" w:sz="0" w:space="0" w:color="auto"/>
            <w:left w:val="none" w:sz="0" w:space="0" w:color="auto"/>
            <w:bottom w:val="none" w:sz="0" w:space="0" w:color="auto"/>
            <w:right w:val="none" w:sz="0" w:space="0" w:color="auto"/>
          </w:divBdr>
        </w:div>
        <w:div w:id="248931928">
          <w:marLeft w:val="0"/>
          <w:marRight w:val="0"/>
          <w:marTop w:val="0"/>
          <w:marBottom w:val="0"/>
          <w:divBdr>
            <w:top w:val="none" w:sz="0" w:space="0" w:color="auto"/>
            <w:left w:val="none" w:sz="0" w:space="0" w:color="auto"/>
            <w:bottom w:val="none" w:sz="0" w:space="0" w:color="auto"/>
            <w:right w:val="none" w:sz="0" w:space="0" w:color="auto"/>
          </w:divBdr>
        </w:div>
        <w:div w:id="1540895193">
          <w:marLeft w:val="0"/>
          <w:marRight w:val="0"/>
          <w:marTop w:val="0"/>
          <w:marBottom w:val="0"/>
          <w:divBdr>
            <w:top w:val="none" w:sz="0" w:space="0" w:color="auto"/>
            <w:left w:val="none" w:sz="0" w:space="0" w:color="auto"/>
            <w:bottom w:val="none" w:sz="0" w:space="0" w:color="auto"/>
            <w:right w:val="none" w:sz="0" w:space="0" w:color="auto"/>
          </w:divBdr>
        </w:div>
        <w:div w:id="1735856882">
          <w:marLeft w:val="0"/>
          <w:marRight w:val="0"/>
          <w:marTop w:val="0"/>
          <w:marBottom w:val="0"/>
          <w:divBdr>
            <w:top w:val="none" w:sz="0" w:space="0" w:color="auto"/>
            <w:left w:val="none" w:sz="0" w:space="0" w:color="auto"/>
            <w:bottom w:val="none" w:sz="0" w:space="0" w:color="auto"/>
            <w:right w:val="none" w:sz="0" w:space="0" w:color="auto"/>
          </w:divBdr>
        </w:div>
        <w:div w:id="1641299624">
          <w:marLeft w:val="0"/>
          <w:marRight w:val="0"/>
          <w:marTop w:val="0"/>
          <w:marBottom w:val="0"/>
          <w:divBdr>
            <w:top w:val="none" w:sz="0" w:space="0" w:color="auto"/>
            <w:left w:val="none" w:sz="0" w:space="0" w:color="auto"/>
            <w:bottom w:val="none" w:sz="0" w:space="0" w:color="auto"/>
            <w:right w:val="none" w:sz="0" w:space="0" w:color="auto"/>
          </w:divBdr>
        </w:div>
        <w:div w:id="1306812900">
          <w:marLeft w:val="0"/>
          <w:marRight w:val="0"/>
          <w:marTop w:val="0"/>
          <w:marBottom w:val="0"/>
          <w:divBdr>
            <w:top w:val="none" w:sz="0" w:space="0" w:color="auto"/>
            <w:left w:val="none" w:sz="0" w:space="0" w:color="auto"/>
            <w:bottom w:val="none" w:sz="0" w:space="0" w:color="auto"/>
            <w:right w:val="none" w:sz="0" w:space="0" w:color="auto"/>
          </w:divBdr>
        </w:div>
        <w:div w:id="2106536082">
          <w:marLeft w:val="0"/>
          <w:marRight w:val="0"/>
          <w:marTop w:val="0"/>
          <w:marBottom w:val="0"/>
          <w:divBdr>
            <w:top w:val="none" w:sz="0" w:space="0" w:color="auto"/>
            <w:left w:val="none" w:sz="0" w:space="0" w:color="auto"/>
            <w:bottom w:val="none" w:sz="0" w:space="0" w:color="auto"/>
            <w:right w:val="none" w:sz="0" w:space="0" w:color="auto"/>
          </w:divBdr>
        </w:div>
        <w:div w:id="1558199321">
          <w:marLeft w:val="0"/>
          <w:marRight w:val="0"/>
          <w:marTop w:val="0"/>
          <w:marBottom w:val="0"/>
          <w:divBdr>
            <w:top w:val="none" w:sz="0" w:space="0" w:color="auto"/>
            <w:left w:val="none" w:sz="0" w:space="0" w:color="auto"/>
            <w:bottom w:val="none" w:sz="0" w:space="0" w:color="auto"/>
            <w:right w:val="none" w:sz="0" w:space="0" w:color="auto"/>
          </w:divBdr>
        </w:div>
        <w:div w:id="806893304">
          <w:marLeft w:val="0"/>
          <w:marRight w:val="0"/>
          <w:marTop w:val="0"/>
          <w:marBottom w:val="0"/>
          <w:divBdr>
            <w:top w:val="none" w:sz="0" w:space="0" w:color="auto"/>
            <w:left w:val="none" w:sz="0" w:space="0" w:color="auto"/>
            <w:bottom w:val="none" w:sz="0" w:space="0" w:color="auto"/>
            <w:right w:val="none" w:sz="0" w:space="0" w:color="auto"/>
          </w:divBdr>
        </w:div>
        <w:div w:id="1477406234">
          <w:marLeft w:val="0"/>
          <w:marRight w:val="0"/>
          <w:marTop w:val="0"/>
          <w:marBottom w:val="0"/>
          <w:divBdr>
            <w:top w:val="none" w:sz="0" w:space="0" w:color="auto"/>
            <w:left w:val="none" w:sz="0" w:space="0" w:color="auto"/>
            <w:bottom w:val="none" w:sz="0" w:space="0" w:color="auto"/>
            <w:right w:val="none" w:sz="0" w:space="0" w:color="auto"/>
          </w:divBdr>
        </w:div>
        <w:div w:id="320432666">
          <w:marLeft w:val="0"/>
          <w:marRight w:val="0"/>
          <w:marTop w:val="0"/>
          <w:marBottom w:val="0"/>
          <w:divBdr>
            <w:top w:val="none" w:sz="0" w:space="0" w:color="auto"/>
            <w:left w:val="none" w:sz="0" w:space="0" w:color="auto"/>
            <w:bottom w:val="none" w:sz="0" w:space="0" w:color="auto"/>
            <w:right w:val="none" w:sz="0" w:space="0" w:color="auto"/>
          </w:divBdr>
        </w:div>
        <w:div w:id="545289232">
          <w:marLeft w:val="0"/>
          <w:marRight w:val="0"/>
          <w:marTop w:val="0"/>
          <w:marBottom w:val="0"/>
          <w:divBdr>
            <w:top w:val="none" w:sz="0" w:space="0" w:color="auto"/>
            <w:left w:val="none" w:sz="0" w:space="0" w:color="auto"/>
            <w:bottom w:val="none" w:sz="0" w:space="0" w:color="auto"/>
            <w:right w:val="none" w:sz="0" w:space="0" w:color="auto"/>
          </w:divBdr>
        </w:div>
        <w:div w:id="1033458204">
          <w:marLeft w:val="0"/>
          <w:marRight w:val="0"/>
          <w:marTop w:val="0"/>
          <w:marBottom w:val="0"/>
          <w:divBdr>
            <w:top w:val="none" w:sz="0" w:space="0" w:color="auto"/>
            <w:left w:val="none" w:sz="0" w:space="0" w:color="auto"/>
            <w:bottom w:val="none" w:sz="0" w:space="0" w:color="auto"/>
            <w:right w:val="none" w:sz="0" w:space="0" w:color="auto"/>
          </w:divBdr>
        </w:div>
        <w:div w:id="244803586">
          <w:marLeft w:val="0"/>
          <w:marRight w:val="0"/>
          <w:marTop w:val="0"/>
          <w:marBottom w:val="0"/>
          <w:divBdr>
            <w:top w:val="none" w:sz="0" w:space="0" w:color="auto"/>
            <w:left w:val="none" w:sz="0" w:space="0" w:color="auto"/>
            <w:bottom w:val="none" w:sz="0" w:space="0" w:color="auto"/>
            <w:right w:val="none" w:sz="0" w:space="0" w:color="auto"/>
          </w:divBdr>
        </w:div>
        <w:div w:id="925843881">
          <w:marLeft w:val="0"/>
          <w:marRight w:val="0"/>
          <w:marTop w:val="0"/>
          <w:marBottom w:val="0"/>
          <w:divBdr>
            <w:top w:val="none" w:sz="0" w:space="0" w:color="auto"/>
            <w:left w:val="none" w:sz="0" w:space="0" w:color="auto"/>
            <w:bottom w:val="none" w:sz="0" w:space="0" w:color="auto"/>
            <w:right w:val="none" w:sz="0" w:space="0" w:color="auto"/>
          </w:divBdr>
        </w:div>
        <w:div w:id="2041471110">
          <w:marLeft w:val="0"/>
          <w:marRight w:val="0"/>
          <w:marTop w:val="0"/>
          <w:marBottom w:val="0"/>
          <w:divBdr>
            <w:top w:val="none" w:sz="0" w:space="0" w:color="auto"/>
            <w:left w:val="none" w:sz="0" w:space="0" w:color="auto"/>
            <w:bottom w:val="none" w:sz="0" w:space="0" w:color="auto"/>
            <w:right w:val="none" w:sz="0" w:space="0" w:color="auto"/>
          </w:divBdr>
        </w:div>
        <w:div w:id="462313928">
          <w:marLeft w:val="0"/>
          <w:marRight w:val="0"/>
          <w:marTop w:val="0"/>
          <w:marBottom w:val="0"/>
          <w:divBdr>
            <w:top w:val="none" w:sz="0" w:space="0" w:color="auto"/>
            <w:left w:val="none" w:sz="0" w:space="0" w:color="auto"/>
            <w:bottom w:val="none" w:sz="0" w:space="0" w:color="auto"/>
            <w:right w:val="none" w:sz="0" w:space="0" w:color="auto"/>
          </w:divBdr>
        </w:div>
        <w:div w:id="2058357586">
          <w:marLeft w:val="0"/>
          <w:marRight w:val="0"/>
          <w:marTop w:val="0"/>
          <w:marBottom w:val="0"/>
          <w:divBdr>
            <w:top w:val="none" w:sz="0" w:space="0" w:color="auto"/>
            <w:left w:val="none" w:sz="0" w:space="0" w:color="auto"/>
            <w:bottom w:val="none" w:sz="0" w:space="0" w:color="auto"/>
            <w:right w:val="none" w:sz="0" w:space="0" w:color="auto"/>
          </w:divBdr>
        </w:div>
        <w:div w:id="1708486329">
          <w:marLeft w:val="0"/>
          <w:marRight w:val="0"/>
          <w:marTop w:val="0"/>
          <w:marBottom w:val="0"/>
          <w:divBdr>
            <w:top w:val="none" w:sz="0" w:space="0" w:color="auto"/>
            <w:left w:val="none" w:sz="0" w:space="0" w:color="auto"/>
            <w:bottom w:val="none" w:sz="0" w:space="0" w:color="auto"/>
            <w:right w:val="none" w:sz="0" w:space="0" w:color="auto"/>
          </w:divBdr>
        </w:div>
        <w:div w:id="1482313384">
          <w:marLeft w:val="0"/>
          <w:marRight w:val="0"/>
          <w:marTop w:val="0"/>
          <w:marBottom w:val="0"/>
          <w:divBdr>
            <w:top w:val="none" w:sz="0" w:space="0" w:color="auto"/>
            <w:left w:val="none" w:sz="0" w:space="0" w:color="auto"/>
            <w:bottom w:val="none" w:sz="0" w:space="0" w:color="auto"/>
            <w:right w:val="none" w:sz="0" w:space="0" w:color="auto"/>
          </w:divBdr>
        </w:div>
        <w:div w:id="274099713">
          <w:marLeft w:val="0"/>
          <w:marRight w:val="0"/>
          <w:marTop w:val="0"/>
          <w:marBottom w:val="0"/>
          <w:divBdr>
            <w:top w:val="none" w:sz="0" w:space="0" w:color="auto"/>
            <w:left w:val="none" w:sz="0" w:space="0" w:color="auto"/>
            <w:bottom w:val="none" w:sz="0" w:space="0" w:color="auto"/>
            <w:right w:val="none" w:sz="0" w:space="0" w:color="auto"/>
          </w:divBdr>
        </w:div>
        <w:div w:id="1147625711">
          <w:marLeft w:val="0"/>
          <w:marRight w:val="0"/>
          <w:marTop w:val="0"/>
          <w:marBottom w:val="0"/>
          <w:divBdr>
            <w:top w:val="none" w:sz="0" w:space="0" w:color="auto"/>
            <w:left w:val="none" w:sz="0" w:space="0" w:color="auto"/>
            <w:bottom w:val="none" w:sz="0" w:space="0" w:color="auto"/>
            <w:right w:val="none" w:sz="0" w:space="0" w:color="auto"/>
          </w:divBdr>
        </w:div>
        <w:div w:id="1436049112">
          <w:marLeft w:val="0"/>
          <w:marRight w:val="0"/>
          <w:marTop w:val="0"/>
          <w:marBottom w:val="0"/>
          <w:divBdr>
            <w:top w:val="none" w:sz="0" w:space="0" w:color="auto"/>
            <w:left w:val="none" w:sz="0" w:space="0" w:color="auto"/>
            <w:bottom w:val="none" w:sz="0" w:space="0" w:color="auto"/>
            <w:right w:val="none" w:sz="0" w:space="0" w:color="auto"/>
          </w:divBdr>
        </w:div>
        <w:div w:id="992685626">
          <w:marLeft w:val="0"/>
          <w:marRight w:val="0"/>
          <w:marTop w:val="0"/>
          <w:marBottom w:val="0"/>
          <w:divBdr>
            <w:top w:val="none" w:sz="0" w:space="0" w:color="auto"/>
            <w:left w:val="none" w:sz="0" w:space="0" w:color="auto"/>
            <w:bottom w:val="none" w:sz="0" w:space="0" w:color="auto"/>
            <w:right w:val="none" w:sz="0" w:space="0" w:color="auto"/>
          </w:divBdr>
        </w:div>
        <w:div w:id="111897631">
          <w:marLeft w:val="0"/>
          <w:marRight w:val="0"/>
          <w:marTop w:val="0"/>
          <w:marBottom w:val="0"/>
          <w:divBdr>
            <w:top w:val="none" w:sz="0" w:space="0" w:color="auto"/>
            <w:left w:val="none" w:sz="0" w:space="0" w:color="auto"/>
            <w:bottom w:val="none" w:sz="0" w:space="0" w:color="auto"/>
            <w:right w:val="none" w:sz="0" w:space="0" w:color="auto"/>
          </w:divBdr>
        </w:div>
        <w:div w:id="289868357">
          <w:marLeft w:val="0"/>
          <w:marRight w:val="0"/>
          <w:marTop w:val="0"/>
          <w:marBottom w:val="0"/>
          <w:divBdr>
            <w:top w:val="none" w:sz="0" w:space="0" w:color="auto"/>
            <w:left w:val="none" w:sz="0" w:space="0" w:color="auto"/>
            <w:bottom w:val="none" w:sz="0" w:space="0" w:color="auto"/>
            <w:right w:val="none" w:sz="0" w:space="0" w:color="auto"/>
          </w:divBdr>
        </w:div>
        <w:div w:id="145823425">
          <w:marLeft w:val="0"/>
          <w:marRight w:val="0"/>
          <w:marTop w:val="0"/>
          <w:marBottom w:val="0"/>
          <w:divBdr>
            <w:top w:val="none" w:sz="0" w:space="0" w:color="auto"/>
            <w:left w:val="none" w:sz="0" w:space="0" w:color="auto"/>
            <w:bottom w:val="none" w:sz="0" w:space="0" w:color="auto"/>
            <w:right w:val="none" w:sz="0" w:space="0" w:color="auto"/>
          </w:divBdr>
        </w:div>
      </w:divsChild>
    </w:div>
    <w:div w:id="203181365">
      <w:bodyDiv w:val="1"/>
      <w:marLeft w:val="0"/>
      <w:marRight w:val="0"/>
      <w:marTop w:val="0"/>
      <w:marBottom w:val="0"/>
      <w:divBdr>
        <w:top w:val="none" w:sz="0" w:space="0" w:color="auto"/>
        <w:left w:val="none" w:sz="0" w:space="0" w:color="auto"/>
        <w:bottom w:val="none" w:sz="0" w:space="0" w:color="auto"/>
        <w:right w:val="none" w:sz="0" w:space="0" w:color="auto"/>
      </w:divBdr>
      <w:divsChild>
        <w:div w:id="1601723379">
          <w:marLeft w:val="0"/>
          <w:marRight w:val="0"/>
          <w:marTop w:val="0"/>
          <w:marBottom w:val="0"/>
          <w:divBdr>
            <w:top w:val="none" w:sz="0" w:space="0" w:color="auto"/>
            <w:left w:val="none" w:sz="0" w:space="0" w:color="auto"/>
            <w:bottom w:val="none" w:sz="0" w:space="0" w:color="auto"/>
            <w:right w:val="none" w:sz="0" w:space="0" w:color="auto"/>
          </w:divBdr>
          <w:divsChild>
            <w:div w:id="2017919659">
              <w:marLeft w:val="0"/>
              <w:marRight w:val="0"/>
              <w:marTop w:val="0"/>
              <w:marBottom w:val="0"/>
              <w:divBdr>
                <w:top w:val="none" w:sz="0" w:space="0" w:color="auto"/>
                <w:left w:val="none" w:sz="0" w:space="0" w:color="auto"/>
                <w:bottom w:val="none" w:sz="0" w:space="0" w:color="auto"/>
                <w:right w:val="none" w:sz="0" w:space="0" w:color="auto"/>
              </w:divBdr>
            </w:div>
            <w:div w:id="1436511051">
              <w:marLeft w:val="0"/>
              <w:marRight w:val="0"/>
              <w:marTop w:val="0"/>
              <w:marBottom w:val="0"/>
              <w:divBdr>
                <w:top w:val="none" w:sz="0" w:space="0" w:color="auto"/>
                <w:left w:val="none" w:sz="0" w:space="0" w:color="auto"/>
                <w:bottom w:val="none" w:sz="0" w:space="0" w:color="auto"/>
                <w:right w:val="none" w:sz="0" w:space="0" w:color="auto"/>
              </w:divBdr>
            </w:div>
            <w:div w:id="1404332140">
              <w:marLeft w:val="0"/>
              <w:marRight w:val="0"/>
              <w:marTop w:val="0"/>
              <w:marBottom w:val="0"/>
              <w:divBdr>
                <w:top w:val="none" w:sz="0" w:space="0" w:color="auto"/>
                <w:left w:val="none" w:sz="0" w:space="0" w:color="auto"/>
                <w:bottom w:val="none" w:sz="0" w:space="0" w:color="auto"/>
                <w:right w:val="none" w:sz="0" w:space="0" w:color="auto"/>
              </w:divBdr>
            </w:div>
            <w:div w:id="323630335">
              <w:marLeft w:val="0"/>
              <w:marRight w:val="0"/>
              <w:marTop w:val="0"/>
              <w:marBottom w:val="0"/>
              <w:divBdr>
                <w:top w:val="none" w:sz="0" w:space="0" w:color="auto"/>
                <w:left w:val="none" w:sz="0" w:space="0" w:color="auto"/>
                <w:bottom w:val="none" w:sz="0" w:space="0" w:color="auto"/>
                <w:right w:val="none" w:sz="0" w:space="0" w:color="auto"/>
              </w:divBdr>
            </w:div>
            <w:div w:id="1154567268">
              <w:marLeft w:val="0"/>
              <w:marRight w:val="0"/>
              <w:marTop w:val="0"/>
              <w:marBottom w:val="0"/>
              <w:divBdr>
                <w:top w:val="none" w:sz="0" w:space="0" w:color="auto"/>
                <w:left w:val="none" w:sz="0" w:space="0" w:color="auto"/>
                <w:bottom w:val="none" w:sz="0" w:space="0" w:color="auto"/>
                <w:right w:val="none" w:sz="0" w:space="0" w:color="auto"/>
              </w:divBdr>
            </w:div>
            <w:div w:id="1025907388">
              <w:marLeft w:val="0"/>
              <w:marRight w:val="0"/>
              <w:marTop w:val="0"/>
              <w:marBottom w:val="0"/>
              <w:divBdr>
                <w:top w:val="none" w:sz="0" w:space="0" w:color="auto"/>
                <w:left w:val="none" w:sz="0" w:space="0" w:color="auto"/>
                <w:bottom w:val="none" w:sz="0" w:space="0" w:color="auto"/>
                <w:right w:val="none" w:sz="0" w:space="0" w:color="auto"/>
              </w:divBdr>
            </w:div>
            <w:div w:id="553082605">
              <w:marLeft w:val="0"/>
              <w:marRight w:val="0"/>
              <w:marTop w:val="0"/>
              <w:marBottom w:val="0"/>
              <w:divBdr>
                <w:top w:val="none" w:sz="0" w:space="0" w:color="auto"/>
                <w:left w:val="none" w:sz="0" w:space="0" w:color="auto"/>
                <w:bottom w:val="none" w:sz="0" w:space="0" w:color="auto"/>
                <w:right w:val="none" w:sz="0" w:space="0" w:color="auto"/>
              </w:divBdr>
            </w:div>
            <w:div w:id="1613394853">
              <w:marLeft w:val="0"/>
              <w:marRight w:val="0"/>
              <w:marTop w:val="0"/>
              <w:marBottom w:val="0"/>
              <w:divBdr>
                <w:top w:val="none" w:sz="0" w:space="0" w:color="auto"/>
                <w:left w:val="none" w:sz="0" w:space="0" w:color="auto"/>
                <w:bottom w:val="none" w:sz="0" w:space="0" w:color="auto"/>
                <w:right w:val="none" w:sz="0" w:space="0" w:color="auto"/>
              </w:divBdr>
            </w:div>
            <w:div w:id="607665471">
              <w:marLeft w:val="0"/>
              <w:marRight w:val="0"/>
              <w:marTop w:val="0"/>
              <w:marBottom w:val="0"/>
              <w:divBdr>
                <w:top w:val="none" w:sz="0" w:space="0" w:color="auto"/>
                <w:left w:val="none" w:sz="0" w:space="0" w:color="auto"/>
                <w:bottom w:val="none" w:sz="0" w:space="0" w:color="auto"/>
                <w:right w:val="none" w:sz="0" w:space="0" w:color="auto"/>
              </w:divBdr>
            </w:div>
            <w:div w:id="990325436">
              <w:marLeft w:val="0"/>
              <w:marRight w:val="0"/>
              <w:marTop w:val="0"/>
              <w:marBottom w:val="0"/>
              <w:divBdr>
                <w:top w:val="none" w:sz="0" w:space="0" w:color="auto"/>
                <w:left w:val="none" w:sz="0" w:space="0" w:color="auto"/>
                <w:bottom w:val="none" w:sz="0" w:space="0" w:color="auto"/>
                <w:right w:val="none" w:sz="0" w:space="0" w:color="auto"/>
              </w:divBdr>
            </w:div>
            <w:div w:id="160048655">
              <w:marLeft w:val="0"/>
              <w:marRight w:val="0"/>
              <w:marTop w:val="0"/>
              <w:marBottom w:val="0"/>
              <w:divBdr>
                <w:top w:val="none" w:sz="0" w:space="0" w:color="auto"/>
                <w:left w:val="none" w:sz="0" w:space="0" w:color="auto"/>
                <w:bottom w:val="none" w:sz="0" w:space="0" w:color="auto"/>
                <w:right w:val="none" w:sz="0" w:space="0" w:color="auto"/>
              </w:divBdr>
            </w:div>
            <w:div w:id="576476597">
              <w:marLeft w:val="0"/>
              <w:marRight w:val="0"/>
              <w:marTop w:val="0"/>
              <w:marBottom w:val="0"/>
              <w:divBdr>
                <w:top w:val="none" w:sz="0" w:space="0" w:color="auto"/>
                <w:left w:val="none" w:sz="0" w:space="0" w:color="auto"/>
                <w:bottom w:val="none" w:sz="0" w:space="0" w:color="auto"/>
                <w:right w:val="none" w:sz="0" w:space="0" w:color="auto"/>
              </w:divBdr>
            </w:div>
            <w:div w:id="760613691">
              <w:marLeft w:val="0"/>
              <w:marRight w:val="0"/>
              <w:marTop w:val="0"/>
              <w:marBottom w:val="0"/>
              <w:divBdr>
                <w:top w:val="none" w:sz="0" w:space="0" w:color="auto"/>
                <w:left w:val="none" w:sz="0" w:space="0" w:color="auto"/>
                <w:bottom w:val="none" w:sz="0" w:space="0" w:color="auto"/>
                <w:right w:val="none" w:sz="0" w:space="0" w:color="auto"/>
              </w:divBdr>
            </w:div>
            <w:div w:id="1507597172">
              <w:marLeft w:val="0"/>
              <w:marRight w:val="0"/>
              <w:marTop w:val="0"/>
              <w:marBottom w:val="0"/>
              <w:divBdr>
                <w:top w:val="none" w:sz="0" w:space="0" w:color="auto"/>
                <w:left w:val="none" w:sz="0" w:space="0" w:color="auto"/>
                <w:bottom w:val="none" w:sz="0" w:space="0" w:color="auto"/>
                <w:right w:val="none" w:sz="0" w:space="0" w:color="auto"/>
              </w:divBdr>
            </w:div>
            <w:div w:id="790057344">
              <w:marLeft w:val="0"/>
              <w:marRight w:val="0"/>
              <w:marTop w:val="0"/>
              <w:marBottom w:val="0"/>
              <w:divBdr>
                <w:top w:val="none" w:sz="0" w:space="0" w:color="auto"/>
                <w:left w:val="none" w:sz="0" w:space="0" w:color="auto"/>
                <w:bottom w:val="none" w:sz="0" w:space="0" w:color="auto"/>
                <w:right w:val="none" w:sz="0" w:space="0" w:color="auto"/>
              </w:divBdr>
            </w:div>
            <w:div w:id="879250058">
              <w:marLeft w:val="0"/>
              <w:marRight w:val="0"/>
              <w:marTop w:val="0"/>
              <w:marBottom w:val="0"/>
              <w:divBdr>
                <w:top w:val="none" w:sz="0" w:space="0" w:color="auto"/>
                <w:left w:val="none" w:sz="0" w:space="0" w:color="auto"/>
                <w:bottom w:val="none" w:sz="0" w:space="0" w:color="auto"/>
                <w:right w:val="none" w:sz="0" w:space="0" w:color="auto"/>
              </w:divBdr>
            </w:div>
            <w:div w:id="977342483">
              <w:marLeft w:val="0"/>
              <w:marRight w:val="0"/>
              <w:marTop w:val="0"/>
              <w:marBottom w:val="0"/>
              <w:divBdr>
                <w:top w:val="none" w:sz="0" w:space="0" w:color="auto"/>
                <w:left w:val="none" w:sz="0" w:space="0" w:color="auto"/>
                <w:bottom w:val="none" w:sz="0" w:space="0" w:color="auto"/>
                <w:right w:val="none" w:sz="0" w:space="0" w:color="auto"/>
              </w:divBdr>
            </w:div>
            <w:div w:id="763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7519">
      <w:bodyDiv w:val="1"/>
      <w:marLeft w:val="0"/>
      <w:marRight w:val="0"/>
      <w:marTop w:val="0"/>
      <w:marBottom w:val="0"/>
      <w:divBdr>
        <w:top w:val="none" w:sz="0" w:space="0" w:color="auto"/>
        <w:left w:val="none" w:sz="0" w:space="0" w:color="auto"/>
        <w:bottom w:val="none" w:sz="0" w:space="0" w:color="auto"/>
        <w:right w:val="none" w:sz="0" w:space="0" w:color="auto"/>
      </w:divBdr>
    </w:div>
    <w:div w:id="227762450">
      <w:bodyDiv w:val="1"/>
      <w:marLeft w:val="0"/>
      <w:marRight w:val="0"/>
      <w:marTop w:val="0"/>
      <w:marBottom w:val="0"/>
      <w:divBdr>
        <w:top w:val="none" w:sz="0" w:space="0" w:color="auto"/>
        <w:left w:val="none" w:sz="0" w:space="0" w:color="auto"/>
        <w:bottom w:val="none" w:sz="0" w:space="0" w:color="auto"/>
        <w:right w:val="none" w:sz="0" w:space="0" w:color="auto"/>
      </w:divBdr>
      <w:divsChild>
        <w:div w:id="663976254">
          <w:marLeft w:val="0"/>
          <w:marRight w:val="0"/>
          <w:marTop w:val="0"/>
          <w:marBottom w:val="0"/>
          <w:divBdr>
            <w:top w:val="none" w:sz="0" w:space="0" w:color="auto"/>
            <w:left w:val="none" w:sz="0" w:space="0" w:color="auto"/>
            <w:bottom w:val="none" w:sz="0" w:space="0" w:color="auto"/>
            <w:right w:val="none" w:sz="0" w:space="0" w:color="auto"/>
          </w:divBdr>
        </w:div>
        <w:div w:id="1998849224">
          <w:marLeft w:val="0"/>
          <w:marRight w:val="0"/>
          <w:marTop w:val="0"/>
          <w:marBottom w:val="0"/>
          <w:divBdr>
            <w:top w:val="none" w:sz="0" w:space="0" w:color="auto"/>
            <w:left w:val="none" w:sz="0" w:space="0" w:color="auto"/>
            <w:bottom w:val="none" w:sz="0" w:space="0" w:color="auto"/>
            <w:right w:val="none" w:sz="0" w:space="0" w:color="auto"/>
          </w:divBdr>
        </w:div>
        <w:div w:id="2097172216">
          <w:marLeft w:val="0"/>
          <w:marRight w:val="0"/>
          <w:marTop w:val="0"/>
          <w:marBottom w:val="0"/>
          <w:divBdr>
            <w:top w:val="none" w:sz="0" w:space="0" w:color="auto"/>
            <w:left w:val="none" w:sz="0" w:space="0" w:color="auto"/>
            <w:bottom w:val="none" w:sz="0" w:space="0" w:color="auto"/>
            <w:right w:val="none" w:sz="0" w:space="0" w:color="auto"/>
          </w:divBdr>
        </w:div>
        <w:div w:id="581110285">
          <w:marLeft w:val="0"/>
          <w:marRight w:val="0"/>
          <w:marTop w:val="0"/>
          <w:marBottom w:val="0"/>
          <w:divBdr>
            <w:top w:val="none" w:sz="0" w:space="0" w:color="auto"/>
            <w:left w:val="none" w:sz="0" w:space="0" w:color="auto"/>
            <w:bottom w:val="none" w:sz="0" w:space="0" w:color="auto"/>
            <w:right w:val="none" w:sz="0" w:space="0" w:color="auto"/>
          </w:divBdr>
        </w:div>
        <w:div w:id="713890184">
          <w:marLeft w:val="0"/>
          <w:marRight w:val="0"/>
          <w:marTop w:val="0"/>
          <w:marBottom w:val="0"/>
          <w:divBdr>
            <w:top w:val="none" w:sz="0" w:space="0" w:color="auto"/>
            <w:left w:val="none" w:sz="0" w:space="0" w:color="auto"/>
            <w:bottom w:val="none" w:sz="0" w:space="0" w:color="auto"/>
            <w:right w:val="none" w:sz="0" w:space="0" w:color="auto"/>
          </w:divBdr>
        </w:div>
        <w:div w:id="1984850723">
          <w:marLeft w:val="0"/>
          <w:marRight w:val="0"/>
          <w:marTop w:val="0"/>
          <w:marBottom w:val="0"/>
          <w:divBdr>
            <w:top w:val="none" w:sz="0" w:space="0" w:color="auto"/>
            <w:left w:val="none" w:sz="0" w:space="0" w:color="auto"/>
            <w:bottom w:val="none" w:sz="0" w:space="0" w:color="auto"/>
            <w:right w:val="none" w:sz="0" w:space="0" w:color="auto"/>
          </w:divBdr>
        </w:div>
        <w:div w:id="983317463">
          <w:marLeft w:val="0"/>
          <w:marRight w:val="0"/>
          <w:marTop w:val="0"/>
          <w:marBottom w:val="0"/>
          <w:divBdr>
            <w:top w:val="none" w:sz="0" w:space="0" w:color="auto"/>
            <w:left w:val="none" w:sz="0" w:space="0" w:color="auto"/>
            <w:bottom w:val="none" w:sz="0" w:space="0" w:color="auto"/>
            <w:right w:val="none" w:sz="0" w:space="0" w:color="auto"/>
          </w:divBdr>
        </w:div>
        <w:div w:id="1347052428">
          <w:marLeft w:val="0"/>
          <w:marRight w:val="0"/>
          <w:marTop w:val="0"/>
          <w:marBottom w:val="0"/>
          <w:divBdr>
            <w:top w:val="none" w:sz="0" w:space="0" w:color="auto"/>
            <w:left w:val="none" w:sz="0" w:space="0" w:color="auto"/>
            <w:bottom w:val="none" w:sz="0" w:space="0" w:color="auto"/>
            <w:right w:val="none" w:sz="0" w:space="0" w:color="auto"/>
          </w:divBdr>
        </w:div>
        <w:div w:id="264508756">
          <w:marLeft w:val="0"/>
          <w:marRight w:val="0"/>
          <w:marTop w:val="0"/>
          <w:marBottom w:val="0"/>
          <w:divBdr>
            <w:top w:val="none" w:sz="0" w:space="0" w:color="auto"/>
            <w:left w:val="none" w:sz="0" w:space="0" w:color="auto"/>
            <w:bottom w:val="none" w:sz="0" w:space="0" w:color="auto"/>
            <w:right w:val="none" w:sz="0" w:space="0" w:color="auto"/>
          </w:divBdr>
        </w:div>
        <w:div w:id="1052076018">
          <w:marLeft w:val="0"/>
          <w:marRight w:val="0"/>
          <w:marTop w:val="0"/>
          <w:marBottom w:val="0"/>
          <w:divBdr>
            <w:top w:val="none" w:sz="0" w:space="0" w:color="auto"/>
            <w:left w:val="none" w:sz="0" w:space="0" w:color="auto"/>
            <w:bottom w:val="none" w:sz="0" w:space="0" w:color="auto"/>
            <w:right w:val="none" w:sz="0" w:space="0" w:color="auto"/>
          </w:divBdr>
        </w:div>
        <w:div w:id="1200364133">
          <w:marLeft w:val="0"/>
          <w:marRight w:val="0"/>
          <w:marTop w:val="0"/>
          <w:marBottom w:val="0"/>
          <w:divBdr>
            <w:top w:val="none" w:sz="0" w:space="0" w:color="auto"/>
            <w:left w:val="none" w:sz="0" w:space="0" w:color="auto"/>
            <w:bottom w:val="none" w:sz="0" w:space="0" w:color="auto"/>
            <w:right w:val="none" w:sz="0" w:space="0" w:color="auto"/>
          </w:divBdr>
        </w:div>
        <w:div w:id="345794918">
          <w:marLeft w:val="0"/>
          <w:marRight w:val="0"/>
          <w:marTop w:val="0"/>
          <w:marBottom w:val="0"/>
          <w:divBdr>
            <w:top w:val="none" w:sz="0" w:space="0" w:color="auto"/>
            <w:left w:val="none" w:sz="0" w:space="0" w:color="auto"/>
            <w:bottom w:val="none" w:sz="0" w:space="0" w:color="auto"/>
            <w:right w:val="none" w:sz="0" w:space="0" w:color="auto"/>
          </w:divBdr>
        </w:div>
        <w:div w:id="234049931">
          <w:marLeft w:val="0"/>
          <w:marRight w:val="0"/>
          <w:marTop w:val="0"/>
          <w:marBottom w:val="0"/>
          <w:divBdr>
            <w:top w:val="none" w:sz="0" w:space="0" w:color="auto"/>
            <w:left w:val="none" w:sz="0" w:space="0" w:color="auto"/>
            <w:bottom w:val="none" w:sz="0" w:space="0" w:color="auto"/>
            <w:right w:val="none" w:sz="0" w:space="0" w:color="auto"/>
          </w:divBdr>
        </w:div>
        <w:div w:id="1481341892">
          <w:marLeft w:val="0"/>
          <w:marRight w:val="0"/>
          <w:marTop w:val="0"/>
          <w:marBottom w:val="0"/>
          <w:divBdr>
            <w:top w:val="none" w:sz="0" w:space="0" w:color="auto"/>
            <w:left w:val="none" w:sz="0" w:space="0" w:color="auto"/>
            <w:bottom w:val="none" w:sz="0" w:space="0" w:color="auto"/>
            <w:right w:val="none" w:sz="0" w:space="0" w:color="auto"/>
          </w:divBdr>
        </w:div>
        <w:div w:id="943733923">
          <w:marLeft w:val="0"/>
          <w:marRight w:val="0"/>
          <w:marTop w:val="0"/>
          <w:marBottom w:val="0"/>
          <w:divBdr>
            <w:top w:val="none" w:sz="0" w:space="0" w:color="auto"/>
            <w:left w:val="none" w:sz="0" w:space="0" w:color="auto"/>
            <w:bottom w:val="none" w:sz="0" w:space="0" w:color="auto"/>
            <w:right w:val="none" w:sz="0" w:space="0" w:color="auto"/>
          </w:divBdr>
        </w:div>
        <w:div w:id="1495532505">
          <w:marLeft w:val="0"/>
          <w:marRight w:val="0"/>
          <w:marTop w:val="0"/>
          <w:marBottom w:val="0"/>
          <w:divBdr>
            <w:top w:val="none" w:sz="0" w:space="0" w:color="auto"/>
            <w:left w:val="none" w:sz="0" w:space="0" w:color="auto"/>
            <w:bottom w:val="none" w:sz="0" w:space="0" w:color="auto"/>
            <w:right w:val="none" w:sz="0" w:space="0" w:color="auto"/>
          </w:divBdr>
        </w:div>
        <w:div w:id="337587084">
          <w:marLeft w:val="0"/>
          <w:marRight w:val="0"/>
          <w:marTop w:val="0"/>
          <w:marBottom w:val="0"/>
          <w:divBdr>
            <w:top w:val="none" w:sz="0" w:space="0" w:color="auto"/>
            <w:left w:val="none" w:sz="0" w:space="0" w:color="auto"/>
            <w:bottom w:val="none" w:sz="0" w:space="0" w:color="auto"/>
            <w:right w:val="none" w:sz="0" w:space="0" w:color="auto"/>
          </w:divBdr>
        </w:div>
        <w:div w:id="794367556">
          <w:marLeft w:val="0"/>
          <w:marRight w:val="0"/>
          <w:marTop w:val="0"/>
          <w:marBottom w:val="0"/>
          <w:divBdr>
            <w:top w:val="none" w:sz="0" w:space="0" w:color="auto"/>
            <w:left w:val="none" w:sz="0" w:space="0" w:color="auto"/>
            <w:bottom w:val="none" w:sz="0" w:space="0" w:color="auto"/>
            <w:right w:val="none" w:sz="0" w:space="0" w:color="auto"/>
          </w:divBdr>
        </w:div>
        <w:div w:id="1076897492">
          <w:marLeft w:val="0"/>
          <w:marRight w:val="0"/>
          <w:marTop w:val="0"/>
          <w:marBottom w:val="0"/>
          <w:divBdr>
            <w:top w:val="none" w:sz="0" w:space="0" w:color="auto"/>
            <w:left w:val="none" w:sz="0" w:space="0" w:color="auto"/>
            <w:bottom w:val="none" w:sz="0" w:space="0" w:color="auto"/>
            <w:right w:val="none" w:sz="0" w:space="0" w:color="auto"/>
          </w:divBdr>
        </w:div>
        <w:div w:id="943610638">
          <w:marLeft w:val="0"/>
          <w:marRight w:val="0"/>
          <w:marTop w:val="0"/>
          <w:marBottom w:val="0"/>
          <w:divBdr>
            <w:top w:val="none" w:sz="0" w:space="0" w:color="auto"/>
            <w:left w:val="none" w:sz="0" w:space="0" w:color="auto"/>
            <w:bottom w:val="none" w:sz="0" w:space="0" w:color="auto"/>
            <w:right w:val="none" w:sz="0" w:space="0" w:color="auto"/>
          </w:divBdr>
        </w:div>
        <w:div w:id="1572734585">
          <w:marLeft w:val="0"/>
          <w:marRight w:val="0"/>
          <w:marTop w:val="0"/>
          <w:marBottom w:val="0"/>
          <w:divBdr>
            <w:top w:val="none" w:sz="0" w:space="0" w:color="auto"/>
            <w:left w:val="none" w:sz="0" w:space="0" w:color="auto"/>
            <w:bottom w:val="none" w:sz="0" w:space="0" w:color="auto"/>
            <w:right w:val="none" w:sz="0" w:space="0" w:color="auto"/>
          </w:divBdr>
        </w:div>
        <w:div w:id="1390613427">
          <w:marLeft w:val="0"/>
          <w:marRight w:val="0"/>
          <w:marTop w:val="0"/>
          <w:marBottom w:val="0"/>
          <w:divBdr>
            <w:top w:val="none" w:sz="0" w:space="0" w:color="auto"/>
            <w:left w:val="none" w:sz="0" w:space="0" w:color="auto"/>
            <w:bottom w:val="none" w:sz="0" w:space="0" w:color="auto"/>
            <w:right w:val="none" w:sz="0" w:space="0" w:color="auto"/>
          </w:divBdr>
        </w:div>
        <w:div w:id="1337923287">
          <w:marLeft w:val="0"/>
          <w:marRight w:val="0"/>
          <w:marTop w:val="0"/>
          <w:marBottom w:val="0"/>
          <w:divBdr>
            <w:top w:val="none" w:sz="0" w:space="0" w:color="auto"/>
            <w:left w:val="none" w:sz="0" w:space="0" w:color="auto"/>
            <w:bottom w:val="none" w:sz="0" w:space="0" w:color="auto"/>
            <w:right w:val="none" w:sz="0" w:space="0" w:color="auto"/>
          </w:divBdr>
        </w:div>
        <w:div w:id="1109743781">
          <w:marLeft w:val="0"/>
          <w:marRight w:val="0"/>
          <w:marTop w:val="0"/>
          <w:marBottom w:val="0"/>
          <w:divBdr>
            <w:top w:val="none" w:sz="0" w:space="0" w:color="auto"/>
            <w:left w:val="none" w:sz="0" w:space="0" w:color="auto"/>
            <w:bottom w:val="none" w:sz="0" w:space="0" w:color="auto"/>
            <w:right w:val="none" w:sz="0" w:space="0" w:color="auto"/>
          </w:divBdr>
        </w:div>
        <w:div w:id="1106073128">
          <w:marLeft w:val="0"/>
          <w:marRight w:val="0"/>
          <w:marTop w:val="0"/>
          <w:marBottom w:val="0"/>
          <w:divBdr>
            <w:top w:val="none" w:sz="0" w:space="0" w:color="auto"/>
            <w:left w:val="none" w:sz="0" w:space="0" w:color="auto"/>
            <w:bottom w:val="none" w:sz="0" w:space="0" w:color="auto"/>
            <w:right w:val="none" w:sz="0" w:space="0" w:color="auto"/>
          </w:divBdr>
        </w:div>
        <w:div w:id="1831289967">
          <w:marLeft w:val="0"/>
          <w:marRight w:val="0"/>
          <w:marTop w:val="0"/>
          <w:marBottom w:val="0"/>
          <w:divBdr>
            <w:top w:val="none" w:sz="0" w:space="0" w:color="auto"/>
            <w:left w:val="none" w:sz="0" w:space="0" w:color="auto"/>
            <w:bottom w:val="none" w:sz="0" w:space="0" w:color="auto"/>
            <w:right w:val="none" w:sz="0" w:space="0" w:color="auto"/>
          </w:divBdr>
        </w:div>
        <w:div w:id="2071033579">
          <w:marLeft w:val="0"/>
          <w:marRight w:val="0"/>
          <w:marTop w:val="0"/>
          <w:marBottom w:val="0"/>
          <w:divBdr>
            <w:top w:val="none" w:sz="0" w:space="0" w:color="auto"/>
            <w:left w:val="none" w:sz="0" w:space="0" w:color="auto"/>
            <w:bottom w:val="none" w:sz="0" w:space="0" w:color="auto"/>
            <w:right w:val="none" w:sz="0" w:space="0" w:color="auto"/>
          </w:divBdr>
        </w:div>
        <w:div w:id="1257517291">
          <w:marLeft w:val="0"/>
          <w:marRight w:val="0"/>
          <w:marTop w:val="0"/>
          <w:marBottom w:val="0"/>
          <w:divBdr>
            <w:top w:val="none" w:sz="0" w:space="0" w:color="auto"/>
            <w:left w:val="none" w:sz="0" w:space="0" w:color="auto"/>
            <w:bottom w:val="none" w:sz="0" w:space="0" w:color="auto"/>
            <w:right w:val="none" w:sz="0" w:space="0" w:color="auto"/>
          </w:divBdr>
        </w:div>
        <w:div w:id="836388445">
          <w:marLeft w:val="0"/>
          <w:marRight w:val="0"/>
          <w:marTop w:val="0"/>
          <w:marBottom w:val="0"/>
          <w:divBdr>
            <w:top w:val="none" w:sz="0" w:space="0" w:color="auto"/>
            <w:left w:val="none" w:sz="0" w:space="0" w:color="auto"/>
            <w:bottom w:val="none" w:sz="0" w:space="0" w:color="auto"/>
            <w:right w:val="none" w:sz="0" w:space="0" w:color="auto"/>
          </w:divBdr>
        </w:div>
        <w:div w:id="1776367489">
          <w:marLeft w:val="0"/>
          <w:marRight w:val="0"/>
          <w:marTop w:val="0"/>
          <w:marBottom w:val="0"/>
          <w:divBdr>
            <w:top w:val="none" w:sz="0" w:space="0" w:color="auto"/>
            <w:left w:val="none" w:sz="0" w:space="0" w:color="auto"/>
            <w:bottom w:val="none" w:sz="0" w:space="0" w:color="auto"/>
            <w:right w:val="none" w:sz="0" w:space="0" w:color="auto"/>
          </w:divBdr>
        </w:div>
        <w:div w:id="1766225443">
          <w:marLeft w:val="0"/>
          <w:marRight w:val="0"/>
          <w:marTop w:val="0"/>
          <w:marBottom w:val="0"/>
          <w:divBdr>
            <w:top w:val="none" w:sz="0" w:space="0" w:color="auto"/>
            <w:left w:val="none" w:sz="0" w:space="0" w:color="auto"/>
            <w:bottom w:val="none" w:sz="0" w:space="0" w:color="auto"/>
            <w:right w:val="none" w:sz="0" w:space="0" w:color="auto"/>
          </w:divBdr>
        </w:div>
        <w:div w:id="1004357798">
          <w:marLeft w:val="0"/>
          <w:marRight w:val="0"/>
          <w:marTop w:val="0"/>
          <w:marBottom w:val="0"/>
          <w:divBdr>
            <w:top w:val="none" w:sz="0" w:space="0" w:color="auto"/>
            <w:left w:val="none" w:sz="0" w:space="0" w:color="auto"/>
            <w:bottom w:val="none" w:sz="0" w:space="0" w:color="auto"/>
            <w:right w:val="none" w:sz="0" w:space="0" w:color="auto"/>
          </w:divBdr>
        </w:div>
        <w:div w:id="892355154">
          <w:marLeft w:val="0"/>
          <w:marRight w:val="0"/>
          <w:marTop w:val="0"/>
          <w:marBottom w:val="0"/>
          <w:divBdr>
            <w:top w:val="none" w:sz="0" w:space="0" w:color="auto"/>
            <w:left w:val="none" w:sz="0" w:space="0" w:color="auto"/>
            <w:bottom w:val="none" w:sz="0" w:space="0" w:color="auto"/>
            <w:right w:val="none" w:sz="0" w:space="0" w:color="auto"/>
          </w:divBdr>
        </w:div>
        <w:div w:id="1393113674">
          <w:marLeft w:val="0"/>
          <w:marRight w:val="0"/>
          <w:marTop w:val="0"/>
          <w:marBottom w:val="0"/>
          <w:divBdr>
            <w:top w:val="none" w:sz="0" w:space="0" w:color="auto"/>
            <w:left w:val="none" w:sz="0" w:space="0" w:color="auto"/>
            <w:bottom w:val="none" w:sz="0" w:space="0" w:color="auto"/>
            <w:right w:val="none" w:sz="0" w:space="0" w:color="auto"/>
          </w:divBdr>
        </w:div>
        <w:div w:id="851651510">
          <w:marLeft w:val="0"/>
          <w:marRight w:val="0"/>
          <w:marTop w:val="0"/>
          <w:marBottom w:val="0"/>
          <w:divBdr>
            <w:top w:val="none" w:sz="0" w:space="0" w:color="auto"/>
            <w:left w:val="none" w:sz="0" w:space="0" w:color="auto"/>
            <w:bottom w:val="none" w:sz="0" w:space="0" w:color="auto"/>
            <w:right w:val="none" w:sz="0" w:space="0" w:color="auto"/>
          </w:divBdr>
        </w:div>
        <w:div w:id="100495331">
          <w:marLeft w:val="0"/>
          <w:marRight w:val="0"/>
          <w:marTop w:val="0"/>
          <w:marBottom w:val="0"/>
          <w:divBdr>
            <w:top w:val="none" w:sz="0" w:space="0" w:color="auto"/>
            <w:left w:val="none" w:sz="0" w:space="0" w:color="auto"/>
            <w:bottom w:val="none" w:sz="0" w:space="0" w:color="auto"/>
            <w:right w:val="none" w:sz="0" w:space="0" w:color="auto"/>
          </w:divBdr>
        </w:div>
        <w:div w:id="152449646">
          <w:marLeft w:val="0"/>
          <w:marRight w:val="0"/>
          <w:marTop w:val="0"/>
          <w:marBottom w:val="0"/>
          <w:divBdr>
            <w:top w:val="none" w:sz="0" w:space="0" w:color="auto"/>
            <w:left w:val="none" w:sz="0" w:space="0" w:color="auto"/>
            <w:bottom w:val="none" w:sz="0" w:space="0" w:color="auto"/>
            <w:right w:val="none" w:sz="0" w:space="0" w:color="auto"/>
          </w:divBdr>
        </w:div>
        <w:div w:id="1187327815">
          <w:marLeft w:val="0"/>
          <w:marRight w:val="0"/>
          <w:marTop w:val="0"/>
          <w:marBottom w:val="0"/>
          <w:divBdr>
            <w:top w:val="none" w:sz="0" w:space="0" w:color="auto"/>
            <w:left w:val="none" w:sz="0" w:space="0" w:color="auto"/>
            <w:bottom w:val="none" w:sz="0" w:space="0" w:color="auto"/>
            <w:right w:val="none" w:sz="0" w:space="0" w:color="auto"/>
          </w:divBdr>
        </w:div>
        <w:div w:id="1470442404">
          <w:marLeft w:val="0"/>
          <w:marRight w:val="0"/>
          <w:marTop w:val="0"/>
          <w:marBottom w:val="0"/>
          <w:divBdr>
            <w:top w:val="none" w:sz="0" w:space="0" w:color="auto"/>
            <w:left w:val="none" w:sz="0" w:space="0" w:color="auto"/>
            <w:bottom w:val="none" w:sz="0" w:space="0" w:color="auto"/>
            <w:right w:val="none" w:sz="0" w:space="0" w:color="auto"/>
          </w:divBdr>
        </w:div>
        <w:div w:id="1110052244">
          <w:marLeft w:val="0"/>
          <w:marRight w:val="0"/>
          <w:marTop w:val="0"/>
          <w:marBottom w:val="0"/>
          <w:divBdr>
            <w:top w:val="none" w:sz="0" w:space="0" w:color="auto"/>
            <w:left w:val="none" w:sz="0" w:space="0" w:color="auto"/>
            <w:bottom w:val="none" w:sz="0" w:space="0" w:color="auto"/>
            <w:right w:val="none" w:sz="0" w:space="0" w:color="auto"/>
          </w:divBdr>
        </w:div>
        <w:div w:id="28771204">
          <w:marLeft w:val="0"/>
          <w:marRight w:val="0"/>
          <w:marTop w:val="0"/>
          <w:marBottom w:val="0"/>
          <w:divBdr>
            <w:top w:val="none" w:sz="0" w:space="0" w:color="auto"/>
            <w:left w:val="none" w:sz="0" w:space="0" w:color="auto"/>
            <w:bottom w:val="none" w:sz="0" w:space="0" w:color="auto"/>
            <w:right w:val="none" w:sz="0" w:space="0" w:color="auto"/>
          </w:divBdr>
        </w:div>
        <w:div w:id="1705596524">
          <w:marLeft w:val="0"/>
          <w:marRight w:val="0"/>
          <w:marTop w:val="0"/>
          <w:marBottom w:val="0"/>
          <w:divBdr>
            <w:top w:val="none" w:sz="0" w:space="0" w:color="auto"/>
            <w:left w:val="none" w:sz="0" w:space="0" w:color="auto"/>
            <w:bottom w:val="none" w:sz="0" w:space="0" w:color="auto"/>
            <w:right w:val="none" w:sz="0" w:space="0" w:color="auto"/>
          </w:divBdr>
        </w:div>
        <w:div w:id="356395165">
          <w:marLeft w:val="0"/>
          <w:marRight w:val="0"/>
          <w:marTop w:val="0"/>
          <w:marBottom w:val="0"/>
          <w:divBdr>
            <w:top w:val="none" w:sz="0" w:space="0" w:color="auto"/>
            <w:left w:val="none" w:sz="0" w:space="0" w:color="auto"/>
            <w:bottom w:val="none" w:sz="0" w:space="0" w:color="auto"/>
            <w:right w:val="none" w:sz="0" w:space="0" w:color="auto"/>
          </w:divBdr>
        </w:div>
        <w:div w:id="355348068">
          <w:marLeft w:val="0"/>
          <w:marRight w:val="0"/>
          <w:marTop w:val="0"/>
          <w:marBottom w:val="0"/>
          <w:divBdr>
            <w:top w:val="none" w:sz="0" w:space="0" w:color="auto"/>
            <w:left w:val="none" w:sz="0" w:space="0" w:color="auto"/>
            <w:bottom w:val="none" w:sz="0" w:space="0" w:color="auto"/>
            <w:right w:val="none" w:sz="0" w:space="0" w:color="auto"/>
          </w:divBdr>
        </w:div>
        <w:div w:id="1154446808">
          <w:marLeft w:val="0"/>
          <w:marRight w:val="0"/>
          <w:marTop w:val="0"/>
          <w:marBottom w:val="0"/>
          <w:divBdr>
            <w:top w:val="none" w:sz="0" w:space="0" w:color="auto"/>
            <w:left w:val="none" w:sz="0" w:space="0" w:color="auto"/>
            <w:bottom w:val="none" w:sz="0" w:space="0" w:color="auto"/>
            <w:right w:val="none" w:sz="0" w:space="0" w:color="auto"/>
          </w:divBdr>
        </w:div>
        <w:div w:id="2013725764">
          <w:marLeft w:val="0"/>
          <w:marRight w:val="0"/>
          <w:marTop w:val="0"/>
          <w:marBottom w:val="0"/>
          <w:divBdr>
            <w:top w:val="none" w:sz="0" w:space="0" w:color="auto"/>
            <w:left w:val="none" w:sz="0" w:space="0" w:color="auto"/>
            <w:bottom w:val="none" w:sz="0" w:space="0" w:color="auto"/>
            <w:right w:val="none" w:sz="0" w:space="0" w:color="auto"/>
          </w:divBdr>
        </w:div>
        <w:div w:id="721174344">
          <w:marLeft w:val="0"/>
          <w:marRight w:val="0"/>
          <w:marTop w:val="0"/>
          <w:marBottom w:val="0"/>
          <w:divBdr>
            <w:top w:val="none" w:sz="0" w:space="0" w:color="auto"/>
            <w:left w:val="none" w:sz="0" w:space="0" w:color="auto"/>
            <w:bottom w:val="none" w:sz="0" w:space="0" w:color="auto"/>
            <w:right w:val="none" w:sz="0" w:space="0" w:color="auto"/>
          </w:divBdr>
        </w:div>
        <w:div w:id="1275404787">
          <w:marLeft w:val="0"/>
          <w:marRight w:val="0"/>
          <w:marTop w:val="0"/>
          <w:marBottom w:val="0"/>
          <w:divBdr>
            <w:top w:val="none" w:sz="0" w:space="0" w:color="auto"/>
            <w:left w:val="none" w:sz="0" w:space="0" w:color="auto"/>
            <w:bottom w:val="none" w:sz="0" w:space="0" w:color="auto"/>
            <w:right w:val="none" w:sz="0" w:space="0" w:color="auto"/>
          </w:divBdr>
        </w:div>
        <w:div w:id="1931116028">
          <w:marLeft w:val="0"/>
          <w:marRight w:val="0"/>
          <w:marTop w:val="0"/>
          <w:marBottom w:val="0"/>
          <w:divBdr>
            <w:top w:val="none" w:sz="0" w:space="0" w:color="auto"/>
            <w:left w:val="none" w:sz="0" w:space="0" w:color="auto"/>
            <w:bottom w:val="none" w:sz="0" w:space="0" w:color="auto"/>
            <w:right w:val="none" w:sz="0" w:space="0" w:color="auto"/>
          </w:divBdr>
        </w:div>
        <w:div w:id="1420712002">
          <w:marLeft w:val="0"/>
          <w:marRight w:val="0"/>
          <w:marTop w:val="0"/>
          <w:marBottom w:val="0"/>
          <w:divBdr>
            <w:top w:val="none" w:sz="0" w:space="0" w:color="auto"/>
            <w:left w:val="none" w:sz="0" w:space="0" w:color="auto"/>
            <w:bottom w:val="none" w:sz="0" w:space="0" w:color="auto"/>
            <w:right w:val="none" w:sz="0" w:space="0" w:color="auto"/>
          </w:divBdr>
        </w:div>
        <w:div w:id="200437221">
          <w:marLeft w:val="0"/>
          <w:marRight w:val="0"/>
          <w:marTop w:val="0"/>
          <w:marBottom w:val="0"/>
          <w:divBdr>
            <w:top w:val="none" w:sz="0" w:space="0" w:color="auto"/>
            <w:left w:val="none" w:sz="0" w:space="0" w:color="auto"/>
            <w:bottom w:val="none" w:sz="0" w:space="0" w:color="auto"/>
            <w:right w:val="none" w:sz="0" w:space="0" w:color="auto"/>
          </w:divBdr>
        </w:div>
        <w:div w:id="291446715">
          <w:marLeft w:val="0"/>
          <w:marRight w:val="0"/>
          <w:marTop w:val="0"/>
          <w:marBottom w:val="0"/>
          <w:divBdr>
            <w:top w:val="none" w:sz="0" w:space="0" w:color="auto"/>
            <w:left w:val="none" w:sz="0" w:space="0" w:color="auto"/>
            <w:bottom w:val="none" w:sz="0" w:space="0" w:color="auto"/>
            <w:right w:val="none" w:sz="0" w:space="0" w:color="auto"/>
          </w:divBdr>
        </w:div>
        <w:div w:id="1709644062">
          <w:marLeft w:val="0"/>
          <w:marRight w:val="0"/>
          <w:marTop w:val="0"/>
          <w:marBottom w:val="0"/>
          <w:divBdr>
            <w:top w:val="none" w:sz="0" w:space="0" w:color="auto"/>
            <w:left w:val="none" w:sz="0" w:space="0" w:color="auto"/>
            <w:bottom w:val="none" w:sz="0" w:space="0" w:color="auto"/>
            <w:right w:val="none" w:sz="0" w:space="0" w:color="auto"/>
          </w:divBdr>
        </w:div>
        <w:div w:id="564268256">
          <w:marLeft w:val="0"/>
          <w:marRight w:val="0"/>
          <w:marTop w:val="0"/>
          <w:marBottom w:val="0"/>
          <w:divBdr>
            <w:top w:val="none" w:sz="0" w:space="0" w:color="auto"/>
            <w:left w:val="none" w:sz="0" w:space="0" w:color="auto"/>
            <w:bottom w:val="none" w:sz="0" w:space="0" w:color="auto"/>
            <w:right w:val="none" w:sz="0" w:space="0" w:color="auto"/>
          </w:divBdr>
        </w:div>
        <w:div w:id="36854050">
          <w:marLeft w:val="0"/>
          <w:marRight w:val="0"/>
          <w:marTop w:val="0"/>
          <w:marBottom w:val="0"/>
          <w:divBdr>
            <w:top w:val="none" w:sz="0" w:space="0" w:color="auto"/>
            <w:left w:val="none" w:sz="0" w:space="0" w:color="auto"/>
            <w:bottom w:val="none" w:sz="0" w:space="0" w:color="auto"/>
            <w:right w:val="none" w:sz="0" w:space="0" w:color="auto"/>
          </w:divBdr>
        </w:div>
        <w:div w:id="420368893">
          <w:marLeft w:val="0"/>
          <w:marRight w:val="0"/>
          <w:marTop w:val="0"/>
          <w:marBottom w:val="0"/>
          <w:divBdr>
            <w:top w:val="none" w:sz="0" w:space="0" w:color="auto"/>
            <w:left w:val="none" w:sz="0" w:space="0" w:color="auto"/>
            <w:bottom w:val="none" w:sz="0" w:space="0" w:color="auto"/>
            <w:right w:val="none" w:sz="0" w:space="0" w:color="auto"/>
          </w:divBdr>
        </w:div>
        <w:div w:id="2080132632">
          <w:marLeft w:val="0"/>
          <w:marRight w:val="0"/>
          <w:marTop w:val="0"/>
          <w:marBottom w:val="0"/>
          <w:divBdr>
            <w:top w:val="none" w:sz="0" w:space="0" w:color="auto"/>
            <w:left w:val="none" w:sz="0" w:space="0" w:color="auto"/>
            <w:bottom w:val="none" w:sz="0" w:space="0" w:color="auto"/>
            <w:right w:val="none" w:sz="0" w:space="0" w:color="auto"/>
          </w:divBdr>
        </w:div>
        <w:div w:id="522405797">
          <w:marLeft w:val="0"/>
          <w:marRight w:val="0"/>
          <w:marTop w:val="0"/>
          <w:marBottom w:val="0"/>
          <w:divBdr>
            <w:top w:val="none" w:sz="0" w:space="0" w:color="auto"/>
            <w:left w:val="none" w:sz="0" w:space="0" w:color="auto"/>
            <w:bottom w:val="none" w:sz="0" w:space="0" w:color="auto"/>
            <w:right w:val="none" w:sz="0" w:space="0" w:color="auto"/>
          </w:divBdr>
        </w:div>
        <w:div w:id="529876372">
          <w:marLeft w:val="0"/>
          <w:marRight w:val="0"/>
          <w:marTop w:val="0"/>
          <w:marBottom w:val="0"/>
          <w:divBdr>
            <w:top w:val="none" w:sz="0" w:space="0" w:color="auto"/>
            <w:left w:val="none" w:sz="0" w:space="0" w:color="auto"/>
            <w:bottom w:val="none" w:sz="0" w:space="0" w:color="auto"/>
            <w:right w:val="none" w:sz="0" w:space="0" w:color="auto"/>
          </w:divBdr>
        </w:div>
        <w:div w:id="1648195717">
          <w:marLeft w:val="0"/>
          <w:marRight w:val="0"/>
          <w:marTop w:val="0"/>
          <w:marBottom w:val="0"/>
          <w:divBdr>
            <w:top w:val="none" w:sz="0" w:space="0" w:color="auto"/>
            <w:left w:val="none" w:sz="0" w:space="0" w:color="auto"/>
            <w:bottom w:val="none" w:sz="0" w:space="0" w:color="auto"/>
            <w:right w:val="none" w:sz="0" w:space="0" w:color="auto"/>
          </w:divBdr>
        </w:div>
        <w:div w:id="533034280">
          <w:marLeft w:val="0"/>
          <w:marRight w:val="0"/>
          <w:marTop w:val="0"/>
          <w:marBottom w:val="0"/>
          <w:divBdr>
            <w:top w:val="none" w:sz="0" w:space="0" w:color="auto"/>
            <w:left w:val="none" w:sz="0" w:space="0" w:color="auto"/>
            <w:bottom w:val="none" w:sz="0" w:space="0" w:color="auto"/>
            <w:right w:val="none" w:sz="0" w:space="0" w:color="auto"/>
          </w:divBdr>
        </w:div>
        <w:div w:id="771634448">
          <w:marLeft w:val="0"/>
          <w:marRight w:val="0"/>
          <w:marTop w:val="0"/>
          <w:marBottom w:val="0"/>
          <w:divBdr>
            <w:top w:val="none" w:sz="0" w:space="0" w:color="auto"/>
            <w:left w:val="none" w:sz="0" w:space="0" w:color="auto"/>
            <w:bottom w:val="none" w:sz="0" w:space="0" w:color="auto"/>
            <w:right w:val="none" w:sz="0" w:space="0" w:color="auto"/>
          </w:divBdr>
        </w:div>
        <w:div w:id="991981432">
          <w:marLeft w:val="0"/>
          <w:marRight w:val="0"/>
          <w:marTop w:val="0"/>
          <w:marBottom w:val="0"/>
          <w:divBdr>
            <w:top w:val="none" w:sz="0" w:space="0" w:color="auto"/>
            <w:left w:val="none" w:sz="0" w:space="0" w:color="auto"/>
            <w:bottom w:val="none" w:sz="0" w:space="0" w:color="auto"/>
            <w:right w:val="none" w:sz="0" w:space="0" w:color="auto"/>
          </w:divBdr>
        </w:div>
        <w:div w:id="2042171865">
          <w:marLeft w:val="0"/>
          <w:marRight w:val="0"/>
          <w:marTop w:val="0"/>
          <w:marBottom w:val="0"/>
          <w:divBdr>
            <w:top w:val="none" w:sz="0" w:space="0" w:color="auto"/>
            <w:left w:val="none" w:sz="0" w:space="0" w:color="auto"/>
            <w:bottom w:val="none" w:sz="0" w:space="0" w:color="auto"/>
            <w:right w:val="none" w:sz="0" w:space="0" w:color="auto"/>
          </w:divBdr>
        </w:div>
        <w:div w:id="984355007">
          <w:marLeft w:val="0"/>
          <w:marRight w:val="0"/>
          <w:marTop w:val="0"/>
          <w:marBottom w:val="0"/>
          <w:divBdr>
            <w:top w:val="none" w:sz="0" w:space="0" w:color="auto"/>
            <w:left w:val="none" w:sz="0" w:space="0" w:color="auto"/>
            <w:bottom w:val="none" w:sz="0" w:space="0" w:color="auto"/>
            <w:right w:val="none" w:sz="0" w:space="0" w:color="auto"/>
          </w:divBdr>
        </w:div>
        <w:div w:id="103576010">
          <w:marLeft w:val="0"/>
          <w:marRight w:val="0"/>
          <w:marTop w:val="0"/>
          <w:marBottom w:val="0"/>
          <w:divBdr>
            <w:top w:val="none" w:sz="0" w:space="0" w:color="auto"/>
            <w:left w:val="none" w:sz="0" w:space="0" w:color="auto"/>
            <w:bottom w:val="none" w:sz="0" w:space="0" w:color="auto"/>
            <w:right w:val="none" w:sz="0" w:space="0" w:color="auto"/>
          </w:divBdr>
        </w:div>
        <w:div w:id="2090733159">
          <w:marLeft w:val="0"/>
          <w:marRight w:val="0"/>
          <w:marTop w:val="0"/>
          <w:marBottom w:val="0"/>
          <w:divBdr>
            <w:top w:val="none" w:sz="0" w:space="0" w:color="auto"/>
            <w:left w:val="none" w:sz="0" w:space="0" w:color="auto"/>
            <w:bottom w:val="none" w:sz="0" w:space="0" w:color="auto"/>
            <w:right w:val="none" w:sz="0" w:space="0" w:color="auto"/>
          </w:divBdr>
        </w:div>
        <w:div w:id="262881651">
          <w:marLeft w:val="0"/>
          <w:marRight w:val="0"/>
          <w:marTop w:val="0"/>
          <w:marBottom w:val="0"/>
          <w:divBdr>
            <w:top w:val="none" w:sz="0" w:space="0" w:color="auto"/>
            <w:left w:val="none" w:sz="0" w:space="0" w:color="auto"/>
            <w:bottom w:val="none" w:sz="0" w:space="0" w:color="auto"/>
            <w:right w:val="none" w:sz="0" w:space="0" w:color="auto"/>
          </w:divBdr>
        </w:div>
        <w:div w:id="1783261407">
          <w:marLeft w:val="0"/>
          <w:marRight w:val="0"/>
          <w:marTop w:val="0"/>
          <w:marBottom w:val="0"/>
          <w:divBdr>
            <w:top w:val="none" w:sz="0" w:space="0" w:color="auto"/>
            <w:left w:val="none" w:sz="0" w:space="0" w:color="auto"/>
            <w:bottom w:val="none" w:sz="0" w:space="0" w:color="auto"/>
            <w:right w:val="none" w:sz="0" w:space="0" w:color="auto"/>
          </w:divBdr>
        </w:div>
        <w:div w:id="1542399989">
          <w:marLeft w:val="0"/>
          <w:marRight w:val="0"/>
          <w:marTop w:val="0"/>
          <w:marBottom w:val="0"/>
          <w:divBdr>
            <w:top w:val="none" w:sz="0" w:space="0" w:color="auto"/>
            <w:left w:val="none" w:sz="0" w:space="0" w:color="auto"/>
            <w:bottom w:val="none" w:sz="0" w:space="0" w:color="auto"/>
            <w:right w:val="none" w:sz="0" w:space="0" w:color="auto"/>
          </w:divBdr>
        </w:div>
        <w:div w:id="1824659923">
          <w:marLeft w:val="0"/>
          <w:marRight w:val="0"/>
          <w:marTop w:val="0"/>
          <w:marBottom w:val="0"/>
          <w:divBdr>
            <w:top w:val="none" w:sz="0" w:space="0" w:color="auto"/>
            <w:left w:val="none" w:sz="0" w:space="0" w:color="auto"/>
            <w:bottom w:val="none" w:sz="0" w:space="0" w:color="auto"/>
            <w:right w:val="none" w:sz="0" w:space="0" w:color="auto"/>
          </w:divBdr>
        </w:div>
        <w:div w:id="1347706048">
          <w:marLeft w:val="0"/>
          <w:marRight w:val="0"/>
          <w:marTop w:val="0"/>
          <w:marBottom w:val="0"/>
          <w:divBdr>
            <w:top w:val="none" w:sz="0" w:space="0" w:color="auto"/>
            <w:left w:val="none" w:sz="0" w:space="0" w:color="auto"/>
            <w:bottom w:val="none" w:sz="0" w:space="0" w:color="auto"/>
            <w:right w:val="none" w:sz="0" w:space="0" w:color="auto"/>
          </w:divBdr>
        </w:div>
        <w:div w:id="1208563999">
          <w:marLeft w:val="0"/>
          <w:marRight w:val="0"/>
          <w:marTop w:val="0"/>
          <w:marBottom w:val="0"/>
          <w:divBdr>
            <w:top w:val="none" w:sz="0" w:space="0" w:color="auto"/>
            <w:left w:val="none" w:sz="0" w:space="0" w:color="auto"/>
            <w:bottom w:val="none" w:sz="0" w:space="0" w:color="auto"/>
            <w:right w:val="none" w:sz="0" w:space="0" w:color="auto"/>
          </w:divBdr>
        </w:div>
        <w:div w:id="1781765">
          <w:marLeft w:val="0"/>
          <w:marRight w:val="0"/>
          <w:marTop w:val="0"/>
          <w:marBottom w:val="0"/>
          <w:divBdr>
            <w:top w:val="none" w:sz="0" w:space="0" w:color="auto"/>
            <w:left w:val="none" w:sz="0" w:space="0" w:color="auto"/>
            <w:bottom w:val="none" w:sz="0" w:space="0" w:color="auto"/>
            <w:right w:val="none" w:sz="0" w:space="0" w:color="auto"/>
          </w:divBdr>
        </w:div>
        <w:div w:id="1433433786">
          <w:marLeft w:val="0"/>
          <w:marRight w:val="0"/>
          <w:marTop w:val="0"/>
          <w:marBottom w:val="0"/>
          <w:divBdr>
            <w:top w:val="none" w:sz="0" w:space="0" w:color="auto"/>
            <w:left w:val="none" w:sz="0" w:space="0" w:color="auto"/>
            <w:bottom w:val="none" w:sz="0" w:space="0" w:color="auto"/>
            <w:right w:val="none" w:sz="0" w:space="0" w:color="auto"/>
          </w:divBdr>
        </w:div>
        <w:div w:id="1890069415">
          <w:marLeft w:val="0"/>
          <w:marRight w:val="0"/>
          <w:marTop w:val="0"/>
          <w:marBottom w:val="0"/>
          <w:divBdr>
            <w:top w:val="none" w:sz="0" w:space="0" w:color="auto"/>
            <w:left w:val="none" w:sz="0" w:space="0" w:color="auto"/>
            <w:bottom w:val="none" w:sz="0" w:space="0" w:color="auto"/>
            <w:right w:val="none" w:sz="0" w:space="0" w:color="auto"/>
          </w:divBdr>
        </w:div>
        <w:div w:id="920942008">
          <w:marLeft w:val="0"/>
          <w:marRight w:val="0"/>
          <w:marTop w:val="0"/>
          <w:marBottom w:val="0"/>
          <w:divBdr>
            <w:top w:val="none" w:sz="0" w:space="0" w:color="auto"/>
            <w:left w:val="none" w:sz="0" w:space="0" w:color="auto"/>
            <w:bottom w:val="none" w:sz="0" w:space="0" w:color="auto"/>
            <w:right w:val="none" w:sz="0" w:space="0" w:color="auto"/>
          </w:divBdr>
        </w:div>
        <w:div w:id="1375160020">
          <w:marLeft w:val="0"/>
          <w:marRight w:val="0"/>
          <w:marTop w:val="0"/>
          <w:marBottom w:val="0"/>
          <w:divBdr>
            <w:top w:val="none" w:sz="0" w:space="0" w:color="auto"/>
            <w:left w:val="none" w:sz="0" w:space="0" w:color="auto"/>
            <w:bottom w:val="none" w:sz="0" w:space="0" w:color="auto"/>
            <w:right w:val="none" w:sz="0" w:space="0" w:color="auto"/>
          </w:divBdr>
        </w:div>
        <w:div w:id="1451701299">
          <w:marLeft w:val="0"/>
          <w:marRight w:val="0"/>
          <w:marTop w:val="0"/>
          <w:marBottom w:val="0"/>
          <w:divBdr>
            <w:top w:val="none" w:sz="0" w:space="0" w:color="auto"/>
            <w:left w:val="none" w:sz="0" w:space="0" w:color="auto"/>
            <w:bottom w:val="none" w:sz="0" w:space="0" w:color="auto"/>
            <w:right w:val="none" w:sz="0" w:space="0" w:color="auto"/>
          </w:divBdr>
        </w:div>
        <w:div w:id="621039467">
          <w:marLeft w:val="0"/>
          <w:marRight w:val="0"/>
          <w:marTop w:val="0"/>
          <w:marBottom w:val="0"/>
          <w:divBdr>
            <w:top w:val="none" w:sz="0" w:space="0" w:color="auto"/>
            <w:left w:val="none" w:sz="0" w:space="0" w:color="auto"/>
            <w:bottom w:val="none" w:sz="0" w:space="0" w:color="auto"/>
            <w:right w:val="none" w:sz="0" w:space="0" w:color="auto"/>
          </w:divBdr>
        </w:div>
        <w:div w:id="1256094283">
          <w:marLeft w:val="0"/>
          <w:marRight w:val="0"/>
          <w:marTop w:val="0"/>
          <w:marBottom w:val="0"/>
          <w:divBdr>
            <w:top w:val="none" w:sz="0" w:space="0" w:color="auto"/>
            <w:left w:val="none" w:sz="0" w:space="0" w:color="auto"/>
            <w:bottom w:val="none" w:sz="0" w:space="0" w:color="auto"/>
            <w:right w:val="none" w:sz="0" w:space="0" w:color="auto"/>
          </w:divBdr>
        </w:div>
        <w:div w:id="943341953">
          <w:marLeft w:val="0"/>
          <w:marRight w:val="0"/>
          <w:marTop w:val="0"/>
          <w:marBottom w:val="0"/>
          <w:divBdr>
            <w:top w:val="none" w:sz="0" w:space="0" w:color="auto"/>
            <w:left w:val="none" w:sz="0" w:space="0" w:color="auto"/>
            <w:bottom w:val="none" w:sz="0" w:space="0" w:color="auto"/>
            <w:right w:val="none" w:sz="0" w:space="0" w:color="auto"/>
          </w:divBdr>
        </w:div>
      </w:divsChild>
    </w:div>
    <w:div w:id="263924566">
      <w:bodyDiv w:val="1"/>
      <w:marLeft w:val="0"/>
      <w:marRight w:val="0"/>
      <w:marTop w:val="0"/>
      <w:marBottom w:val="0"/>
      <w:divBdr>
        <w:top w:val="none" w:sz="0" w:space="0" w:color="auto"/>
        <w:left w:val="none" w:sz="0" w:space="0" w:color="auto"/>
        <w:bottom w:val="none" w:sz="0" w:space="0" w:color="auto"/>
        <w:right w:val="none" w:sz="0" w:space="0" w:color="auto"/>
      </w:divBdr>
      <w:divsChild>
        <w:div w:id="1835535103">
          <w:marLeft w:val="0"/>
          <w:marRight w:val="0"/>
          <w:marTop w:val="0"/>
          <w:marBottom w:val="0"/>
          <w:divBdr>
            <w:top w:val="none" w:sz="0" w:space="0" w:color="auto"/>
            <w:left w:val="none" w:sz="0" w:space="0" w:color="auto"/>
            <w:bottom w:val="none" w:sz="0" w:space="0" w:color="auto"/>
            <w:right w:val="none" w:sz="0" w:space="0" w:color="auto"/>
          </w:divBdr>
        </w:div>
        <w:div w:id="1715498225">
          <w:marLeft w:val="0"/>
          <w:marRight w:val="0"/>
          <w:marTop w:val="0"/>
          <w:marBottom w:val="0"/>
          <w:divBdr>
            <w:top w:val="none" w:sz="0" w:space="0" w:color="auto"/>
            <w:left w:val="none" w:sz="0" w:space="0" w:color="auto"/>
            <w:bottom w:val="none" w:sz="0" w:space="0" w:color="auto"/>
            <w:right w:val="none" w:sz="0" w:space="0" w:color="auto"/>
          </w:divBdr>
        </w:div>
        <w:div w:id="148786564">
          <w:marLeft w:val="0"/>
          <w:marRight w:val="0"/>
          <w:marTop w:val="0"/>
          <w:marBottom w:val="0"/>
          <w:divBdr>
            <w:top w:val="none" w:sz="0" w:space="0" w:color="auto"/>
            <w:left w:val="none" w:sz="0" w:space="0" w:color="auto"/>
            <w:bottom w:val="none" w:sz="0" w:space="0" w:color="auto"/>
            <w:right w:val="none" w:sz="0" w:space="0" w:color="auto"/>
          </w:divBdr>
        </w:div>
        <w:div w:id="1632203638">
          <w:marLeft w:val="0"/>
          <w:marRight w:val="0"/>
          <w:marTop w:val="0"/>
          <w:marBottom w:val="0"/>
          <w:divBdr>
            <w:top w:val="none" w:sz="0" w:space="0" w:color="auto"/>
            <w:left w:val="none" w:sz="0" w:space="0" w:color="auto"/>
            <w:bottom w:val="none" w:sz="0" w:space="0" w:color="auto"/>
            <w:right w:val="none" w:sz="0" w:space="0" w:color="auto"/>
          </w:divBdr>
        </w:div>
        <w:div w:id="613635363">
          <w:marLeft w:val="0"/>
          <w:marRight w:val="0"/>
          <w:marTop w:val="0"/>
          <w:marBottom w:val="0"/>
          <w:divBdr>
            <w:top w:val="none" w:sz="0" w:space="0" w:color="auto"/>
            <w:left w:val="none" w:sz="0" w:space="0" w:color="auto"/>
            <w:bottom w:val="none" w:sz="0" w:space="0" w:color="auto"/>
            <w:right w:val="none" w:sz="0" w:space="0" w:color="auto"/>
          </w:divBdr>
        </w:div>
        <w:div w:id="1082139375">
          <w:marLeft w:val="0"/>
          <w:marRight w:val="0"/>
          <w:marTop w:val="0"/>
          <w:marBottom w:val="0"/>
          <w:divBdr>
            <w:top w:val="none" w:sz="0" w:space="0" w:color="auto"/>
            <w:left w:val="none" w:sz="0" w:space="0" w:color="auto"/>
            <w:bottom w:val="none" w:sz="0" w:space="0" w:color="auto"/>
            <w:right w:val="none" w:sz="0" w:space="0" w:color="auto"/>
          </w:divBdr>
        </w:div>
        <w:div w:id="744185911">
          <w:marLeft w:val="0"/>
          <w:marRight w:val="0"/>
          <w:marTop w:val="0"/>
          <w:marBottom w:val="0"/>
          <w:divBdr>
            <w:top w:val="none" w:sz="0" w:space="0" w:color="auto"/>
            <w:left w:val="none" w:sz="0" w:space="0" w:color="auto"/>
            <w:bottom w:val="none" w:sz="0" w:space="0" w:color="auto"/>
            <w:right w:val="none" w:sz="0" w:space="0" w:color="auto"/>
          </w:divBdr>
        </w:div>
        <w:div w:id="1086071170">
          <w:marLeft w:val="0"/>
          <w:marRight w:val="0"/>
          <w:marTop w:val="0"/>
          <w:marBottom w:val="0"/>
          <w:divBdr>
            <w:top w:val="none" w:sz="0" w:space="0" w:color="auto"/>
            <w:left w:val="none" w:sz="0" w:space="0" w:color="auto"/>
            <w:bottom w:val="none" w:sz="0" w:space="0" w:color="auto"/>
            <w:right w:val="none" w:sz="0" w:space="0" w:color="auto"/>
          </w:divBdr>
        </w:div>
        <w:div w:id="257838183">
          <w:marLeft w:val="0"/>
          <w:marRight w:val="0"/>
          <w:marTop w:val="0"/>
          <w:marBottom w:val="0"/>
          <w:divBdr>
            <w:top w:val="none" w:sz="0" w:space="0" w:color="auto"/>
            <w:left w:val="none" w:sz="0" w:space="0" w:color="auto"/>
            <w:bottom w:val="none" w:sz="0" w:space="0" w:color="auto"/>
            <w:right w:val="none" w:sz="0" w:space="0" w:color="auto"/>
          </w:divBdr>
        </w:div>
        <w:div w:id="903028794">
          <w:marLeft w:val="0"/>
          <w:marRight w:val="0"/>
          <w:marTop w:val="0"/>
          <w:marBottom w:val="0"/>
          <w:divBdr>
            <w:top w:val="none" w:sz="0" w:space="0" w:color="auto"/>
            <w:left w:val="none" w:sz="0" w:space="0" w:color="auto"/>
            <w:bottom w:val="none" w:sz="0" w:space="0" w:color="auto"/>
            <w:right w:val="none" w:sz="0" w:space="0" w:color="auto"/>
          </w:divBdr>
        </w:div>
        <w:div w:id="1596474442">
          <w:marLeft w:val="0"/>
          <w:marRight w:val="0"/>
          <w:marTop w:val="0"/>
          <w:marBottom w:val="0"/>
          <w:divBdr>
            <w:top w:val="none" w:sz="0" w:space="0" w:color="auto"/>
            <w:left w:val="none" w:sz="0" w:space="0" w:color="auto"/>
            <w:bottom w:val="none" w:sz="0" w:space="0" w:color="auto"/>
            <w:right w:val="none" w:sz="0" w:space="0" w:color="auto"/>
          </w:divBdr>
        </w:div>
        <w:div w:id="1568488511">
          <w:marLeft w:val="0"/>
          <w:marRight w:val="0"/>
          <w:marTop w:val="0"/>
          <w:marBottom w:val="0"/>
          <w:divBdr>
            <w:top w:val="none" w:sz="0" w:space="0" w:color="auto"/>
            <w:left w:val="none" w:sz="0" w:space="0" w:color="auto"/>
            <w:bottom w:val="none" w:sz="0" w:space="0" w:color="auto"/>
            <w:right w:val="none" w:sz="0" w:space="0" w:color="auto"/>
          </w:divBdr>
        </w:div>
        <w:div w:id="1504080867">
          <w:marLeft w:val="0"/>
          <w:marRight w:val="0"/>
          <w:marTop w:val="0"/>
          <w:marBottom w:val="0"/>
          <w:divBdr>
            <w:top w:val="none" w:sz="0" w:space="0" w:color="auto"/>
            <w:left w:val="none" w:sz="0" w:space="0" w:color="auto"/>
            <w:bottom w:val="none" w:sz="0" w:space="0" w:color="auto"/>
            <w:right w:val="none" w:sz="0" w:space="0" w:color="auto"/>
          </w:divBdr>
        </w:div>
        <w:div w:id="153762477">
          <w:marLeft w:val="0"/>
          <w:marRight w:val="0"/>
          <w:marTop w:val="0"/>
          <w:marBottom w:val="0"/>
          <w:divBdr>
            <w:top w:val="none" w:sz="0" w:space="0" w:color="auto"/>
            <w:left w:val="none" w:sz="0" w:space="0" w:color="auto"/>
            <w:bottom w:val="none" w:sz="0" w:space="0" w:color="auto"/>
            <w:right w:val="none" w:sz="0" w:space="0" w:color="auto"/>
          </w:divBdr>
        </w:div>
        <w:div w:id="414253980">
          <w:marLeft w:val="0"/>
          <w:marRight w:val="0"/>
          <w:marTop w:val="0"/>
          <w:marBottom w:val="0"/>
          <w:divBdr>
            <w:top w:val="none" w:sz="0" w:space="0" w:color="auto"/>
            <w:left w:val="none" w:sz="0" w:space="0" w:color="auto"/>
            <w:bottom w:val="none" w:sz="0" w:space="0" w:color="auto"/>
            <w:right w:val="none" w:sz="0" w:space="0" w:color="auto"/>
          </w:divBdr>
        </w:div>
        <w:div w:id="1926916350">
          <w:marLeft w:val="0"/>
          <w:marRight w:val="0"/>
          <w:marTop w:val="0"/>
          <w:marBottom w:val="0"/>
          <w:divBdr>
            <w:top w:val="none" w:sz="0" w:space="0" w:color="auto"/>
            <w:left w:val="none" w:sz="0" w:space="0" w:color="auto"/>
            <w:bottom w:val="none" w:sz="0" w:space="0" w:color="auto"/>
            <w:right w:val="none" w:sz="0" w:space="0" w:color="auto"/>
          </w:divBdr>
        </w:div>
        <w:div w:id="87277">
          <w:marLeft w:val="0"/>
          <w:marRight w:val="0"/>
          <w:marTop w:val="0"/>
          <w:marBottom w:val="0"/>
          <w:divBdr>
            <w:top w:val="none" w:sz="0" w:space="0" w:color="auto"/>
            <w:left w:val="none" w:sz="0" w:space="0" w:color="auto"/>
            <w:bottom w:val="none" w:sz="0" w:space="0" w:color="auto"/>
            <w:right w:val="none" w:sz="0" w:space="0" w:color="auto"/>
          </w:divBdr>
        </w:div>
        <w:div w:id="1010645923">
          <w:marLeft w:val="0"/>
          <w:marRight w:val="0"/>
          <w:marTop w:val="0"/>
          <w:marBottom w:val="0"/>
          <w:divBdr>
            <w:top w:val="none" w:sz="0" w:space="0" w:color="auto"/>
            <w:left w:val="none" w:sz="0" w:space="0" w:color="auto"/>
            <w:bottom w:val="none" w:sz="0" w:space="0" w:color="auto"/>
            <w:right w:val="none" w:sz="0" w:space="0" w:color="auto"/>
          </w:divBdr>
        </w:div>
        <w:div w:id="1788743236">
          <w:marLeft w:val="0"/>
          <w:marRight w:val="0"/>
          <w:marTop w:val="0"/>
          <w:marBottom w:val="0"/>
          <w:divBdr>
            <w:top w:val="none" w:sz="0" w:space="0" w:color="auto"/>
            <w:left w:val="none" w:sz="0" w:space="0" w:color="auto"/>
            <w:bottom w:val="none" w:sz="0" w:space="0" w:color="auto"/>
            <w:right w:val="none" w:sz="0" w:space="0" w:color="auto"/>
          </w:divBdr>
        </w:div>
        <w:div w:id="1453094774">
          <w:marLeft w:val="0"/>
          <w:marRight w:val="0"/>
          <w:marTop w:val="0"/>
          <w:marBottom w:val="0"/>
          <w:divBdr>
            <w:top w:val="none" w:sz="0" w:space="0" w:color="auto"/>
            <w:left w:val="none" w:sz="0" w:space="0" w:color="auto"/>
            <w:bottom w:val="none" w:sz="0" w:space="0" w:color="auto"/>
            <w:right w:val="none" w:sz="0" w:space="0" w:color="auto"/>
          </w:divBdr>
        </w:div>
        <w:div w:id="227224859">
          <w:marLeft w:val="0"/>
          <w:marRight w:val="0"/>
          <w:marTop w:val="0"/>
          <w:marBottom w:val="0"/>
          <w:divBdr>
            <w:top w:val="none" w:sz="0" w:space="0" w:color="auto"/>
            <w:left w:val="none" w:sz="0" w:space="0" w:color="auto"/>
            <w:bottom w:val="none" w:sz="0" w:space="0" w:color="auto"/>
            <w:right w:val="none" w:sz="0" w:space="0" w:color="auto"/>
          </w:divBdr>
        </w:div>
        <w:div w:id="181095097">
          <w:marLeft w:val="0"/>
          <w:marRight w:val="0"/>
          <w:marTop w:val="0"/>
          <w:marBottom w:val="0"/>
          <w:divBdr>
            <w:top w:val="none" w:sz="0" w:space="0" w:color="auto"/>
            <w:left w:val="none" w:sz="0" w:space="0" w:color="auto"/>
            <w:bottom w:val="none" w:sz="0" w:space="0" w:color="auto"/>
            <w:right w:val="none" w:sz="0" w:space="0" w:color="auto"/>
          </w:divBdr>
        </w:div>
        <w:div w:id="685444948">
          <w:marLeft w:val="0"/>
          <w:marRight w:val="0"/>
          <w:marTop w:val="0"/>
          <w:marBottom w:val="0"/>
          <w:divBdr>
            <w:top w:val="none" w:sz="0" w:space="0" w:color="auto"/>
            <w:left w:val="none" w:sz="0" w:space="0" w:color="auto"/>
            <w:bottom w:val="none" w:sz="0" w:space="0" w:color="auto"/>
            <w:right w:val="none" w:sz="0" w:space="0" w:color="auto"/>
          </w:divBdr>
        </w:div>
        <w:div w:id="404766680">
          <w:marLeft w:val="0"/>
          <w:marRight w:val="0"/>
          <w:marTop w:val="0"/>
          <w:marBottom w:val="0"/>
          <w:divBdr>
            <w:top w:val="none" w:sz="0" w:space="0" w:color="auto"/>
            <w:left w:val="none" w:sz="0" w:space="0" w:color="auto"/>
            <w:bottom w:val="none" w:sz="0" w:space="0" w:color="auto"/>
            <w:right w:val="none" w:sz="0" w:space="0" w:color="auto"/>
          </w:divBdr>
        </w:div>
        <w:div w:id="1256596420">
          <w:marLeft w:val="0"/>
          <w:marRight w:val="0"/>
          <w:marTop w:val="0"/>
          <w:marBottom w:val="0"/>
          <w:divBdr>
            <w:top w:val="none" w:sz="0" w:space="0" w:color="auto"/>
            <w:left w:val="none" w:sz="0" w:space="0" w:color="auto"/>
            <w:bottom w:val="none" w:sz="0" w:space="0" w:color="auto"/>
            <w:right w:val="none" w:sz="0" w:space="0" w:color="auto"/>
          </w:divBdr>
        </w:div>
        <w:div w:id="395785880">
          <w:marLeft w:val="0"/>
          <w:marRight w:val="0"/>
          <w:marTop w:val="0"/>
          <w:marBottom w:val="0"/>
          <w:divBdr>
            <w:top w:val="none" w:sz="0" w:space="0" w:color="auto"/>
            <w:left w:val="none" w:sz="0" w:space="0" w:color="auto"/>
            <w:bottom w:val="none" w:sz="0" w:space="0" w:color="auto"/>
            <w:right w:val="none" w:sz="0" w:space="0" w:color="auto"/>
          </w:divBdr>
        </w:div>
        <w:div w:id="1895433736">
          <w:marLeft w:val="0"/>
          <w:marRight w:val="0"/>
          <w:marTop w:val="0"/>
          <w:marBottom w:val="0"/>
          <w:divBdr>
            <w:top w:val="none" w:sz="0" w:space="0" w:color="auto"/>
            <w:left w:val="none" w:sz="0" w:space="0" w:color="auto"/>
            <w:bottom w:val="none" w:sz="0" w:space="0" w:color="auto"/>
            <w:right w:val="none" w:sz="0" w:space="0" w:color="auto"/>
          </w:divBdr>
        </w:div>
        <w:div w:id="1560247191">
          <w:marLeft w:val="0"/>
          <w:marRight w:val="0"/>
          <w:marTop w:val="0"/>
          <w:marBottom w:val="0"/>
          <w:divBdr>
            <w:top w:val="none" w:sz="0" w:space="0" w:color="auto"/>
            <w:left w:val="none" w:sz="0" w:space="0" w:color="auto"/>
            <w:bottom w:val="none" w:sz="0" w:space="0" w:color="auto"/>
            <w:right w:val="none" w:sz="0" w:space="0" w:color="auto"/>
          </w:divBdr>
        </w:div>
        <w:div w:id="1836454869">
          <w:marLeft w:val="0"/>
          <w:marRight w:val="0"/>
          <w:marTop w:val="0"/>
          <w:marBottom w:val="0"/>
          <w:divBdr>
            <w:top w:val="none" w:sz="0" w:space="0" w:color="auto"/>
            <w:left w:val="none" w:sz="0" w:space="0" w:color="auto"/>
            <w:bottom w:val="none" w:sz="0" w:space="0" w:color="auto"/>
            <w:right w:val="none" w:sz="0" w:space="0" w:color="auto"/>
          </w:divBdr>
        </w:div>
        <w:div w:id="1425030805">
          <w:marLeft w:val="0"/>
          <w:marRight w:val="0"/>
          <w:marTop w:val="0"/>
          <w:marBottom w:val="0"/>
          <w:divBdr>
            <w:top w:val="none" w:sz="0" w:space="0" w:color="auto"/>
            <w:left w:val="none" w:sz="0" w:space="0" w:color="auto"/>
            <w:bottom w:val="none" w:sz="0" w:space="0" w:color="auto"/>
            <w:right w:val="none" w:sz="0" w:space="0" w:color="auto"/>
          </w:divBdr>
        </w:div>
        <w:div w:id="1668828940">
          <w:marLeft w:val="0"/>
          <w:marRight w:val="0"/>
          <w:marTop w:val="0"/>
          <w:marBottom w:val="0"/>
          <w:divBdr>
            <w:top w:val="none" w:sz="0" w:space="0" w:color="auto"/>
            <w:left w:val="none" w:sz="0" w:space="0" w:color="auto"/>
            <w:bottom w:val="none" w:sz="0" w:space="0" w:color="auto"/>
            <w:right w:val="none" w:sz="0" w:space="0" w:color="auto"/>
          </w:divBdr>
        </w:div>
        <w:div w:id="335693339">
          <w:marLeft w:val="0"/>
          <w:marRight w:val="0"/>
          <w:marTop w:val="0"/>
          <w:marBottom w:val="0"/>
          <w:divBdr>
            <w:top w:val="none" w:sz="0" w:space="0" w:color="auto"/>
            <w:left w:val="none" w:sz="0" w:space="0" w:color="auto"/>
            <w:bottom w:val="none" w:sz="0" w:space="0" w:color="auto"/>
            <w:right w:val="none" w:sz="0" w:space="0" w:color="auto"/>
          </w:divBdr>
        </w:div>
        <w:div w:id="82655581">
          <w:marLeft w:val="0"/>
          <w:marRight w:val="0"/>
          <w:marTop w:val="0"/>
          <w:marBottom w:val="0"/>
          <w:divBdr>
            <w:top w:val="none" w:sz="0" w:space="0" w:color="auto"/>
            <w:left w:val="none" w:sz="0" w:space="0" w:color="auto"/>
            <w:bottom w:val="none" w:sz="0" w:space="0" w:color="auto"/>
            <w:right w:val="none" w:sz="0" w:space="0" w:color="auto"/>
          </w:divBdr>
        </w:div>
        <w:div w:id="1217937711">
          <w:marLeft w:val="0"/>
          <w:marRight w:val="0"/>
          <w:marTop w:val="0"/>
          <w:marBottom w:val="0"/>
          <w:divBdr>
            <w:top w:val="none" w:sz="0" w:space="0" w:color="auto"/>
            <w:left w:val="none" w:sz="0" w:space="0" w:color="auto"/>
            <w:bottom w:val="none" w:sz="0" w:space="0" w:color="auto"/>
            <w:right w:val="none" w:sz="0" w:space="0" w:color="auto"/>
          </w:divBdr>
        </w:div>
        <w:div w:id="1261724066">
          <w:marLeft w:val="0"/>
          <w:marRight w:val="0"/>
          <w:marTop w:val="0"/>
          <w:marBottom w:val="0"/>
          <w:divBdr>
            <w:top w:val="none" w:sz="0" w:space="0" w:color="auto"/>
            <w:left w:val="none" w:sz="0" w:space="0" w:color="auto"/>
            <w:bottom w:val="none" w:sz="0" w:space="0" w:color="auto"/>
            <w:right w:val="none" w:sz="0" w:space="0" w:color="auto"/>
          </w:divBdr>
        </w:div>
        <w:div w:id="533887268">
          <w:marLeft w:val="0"/>
          <w:marRight w:val="0"/>
          <w:marTop w:val="0"/>
          <w:marBottom w:val="0"/>
          <w:divBdr>
            <w:top w:val="none" w:sz="0" w:space="0" w:color="auto"/>
            <w:left w:val="none" w:sz="0" w:space="0" w:color="auto"/>
            <w:bottom w:val="none" w:sz="0" w:space="0" w:color="auto"/>
            <w:right w:val="none" w:sz="0" w:space="0" w:color="auto"/>
          </w:divBdr>
        </w:div>
        <w:div w:id="260528317">
          <w:marLeft w:val="0"/>
          <w:marRight w:val="0"/>
          <w:marTop w:val="0"/>
          <w:marBottom w:val="0"/>
          <w:divBdr>
            <w:top w:val="none" w:sz="0" w:space="0" w:color="auto"/>
            <w:left w:val="none" w:sz="0" w:space="0" w:color="auto"/>
            <w:bottom w:val="none" w:sz="0" w:space="0" w:color="auto"/>
            <w:right w:val="none" w:sz="0" w:space="0" w:color="auto"/>
          </w:divBdr>
        </w:div>
        <w:div w:id="2113699241">
          <w:marLeft w:val="0"/>
          <w:marRight w:val="0"/>
          <w:marTop w:val="0"/>
          <w:marBottom w:val="0"/>
          <w:divBdr>
            <w:top w:val="none" w:sz="0" w:space="0" w:color="auto"/>
            <w:left w:val="none" w:sz="0" w:space="0" w:color="auto"/>
            <w:bottom w:val="none" w:sz="0" w:space="0" w:color="auto"/>
            <w:right w:val="none" w:sz="0" w:space="0" w:color="auto"/>
          </w:divBdr>
        </w:div>
        <w:div w:id="2091656125">
          <w:marLeft w:val="0"/>
          <w:marRight w:val="0"/>
          <w:marTop w:val="0"/>
          <w:marBottom w:val="0"/>
          <w:divBdr>
            <w:top w:val="none" w:sz="0" w:space="0" w:color="auto"/>
            <w:left w:val="none" w:sz="0" w:space="0" w:color="auto"/>
            <w:bottom w:val="none" w:sz="0" w:space="0" w:color="auto"/>
            <w:right w:val="none" w:sz="0" w:space="0" w:color="auto"/>
          </w:divBdr>
        </w:div>
        <w:div w:id="737629641">
          <w:marLeft w:val="0"/>
          <w:marRight w:val="0"/>
          <w:marTop w:val="0"/>
          <w:marBottom w:val="0"/>
          <w:divBdr>
            <w:top w:val="none" w:sz="0" w:space="0" w:color="auto"/>
            <w:left w:val="none" w:sz="0" w:space="0" w:color="auto"/>
            <w:bottom w:val="none" w:sz="0" w:space="0" w:color="auto"/>
            <w:right w:val="none" w:sz="0" w:space="0" w:color="auto"/>
          </w:divBdr>
        </w:div>
        <w:div w:id="524710110">
          <w:marLeft w:val="0"/>
          <w:marRight w:val="0"/>
          <w:marTop w:val="0"/>
          <w:marBottom w:val="0"/>
          <w:divBdr>
            <w:top w:val="none" w:sz="0" w:space="0" w:color="auto"/>
            <w:left w:val="none" w:sz="0" w:space="0" w:color="auto"/>
            <w:bottom w:val="none" w:sz="0" w:space="0" w:color="auto"/>
            <w:right w:val="none" w:sz="0" w:space="0" w:color="auto"/>
          </w:divBdr>
        </w:div>
        <w:div w:id="250285264">
          <w:marLeft w:val="0"/>
          <w:marRight w:val="0"/>
          <w:marTop w:val="0"/>
          <w:marBottom w:val="0"/>
          <w:divBdr>
            <w:top w:val="none" w:sz="0" w:space="0" w:color="auto"/>
            <w:left w:val="none" w:sz="0" w:space="0" w:color="auto"/>
            <w:bottom w:val="none" w:sz="0" w:space="0" w:color="auto"/>
            <w:right w:val="none" w:sz="0" w:space="0" w:color="auto"/>
          </w:divBdr>
        </w:div>
        <w:div w:id="210658391">
          <w:marLeft w:val="0"/>
          <w:marRight w:val="0"/>
          <w:marTop w:val="0"/>
          <w:marBottom w:val="0"/>
          <w:divBdr>
            <w:top w:val="none" w:sz="0" w:space="0" w:color="auto"/>
            <w:left w:val="none" w:sz="0" w:space="0" w:color="auto"/>
            <w:bottom w:val="none" w:sz="0" w:space="0" w:color="auto"/>
            <w:right w:val="none" w:sz="0" w:space="0" w:color="auto"/>
          </w:divBdr>
        </w:div>
        <w:div w:id="2015918008">
          <w:marLeft w:val="0"/>
          <w:marRight w:val="0"/>
          <w:marTop w:val="0"/>
          <w:marBottom w:val="0"/>
          <w:divBdr>
            <w:top w:val="none" w:sz="0" w:space="0" w:color="auto"/>
            <w:left w:val="none" w:sz="0" w:space="0" w:color="auto"/>
            <w:bottom w:val="none" w:sz="0" w:space="0" w:color="auto"/>
            <w:right w:val="none" w:sz="0" w:space="0" w:color="auto"/>
          </w:divBdr>
        </w:div>
        <w:div w:id="2087803074">
          <w:marLeft w:val="0"/>
          <w:marRight w:val="0"/>
          <w:marTop w:val="0"/>
          <w:marBottom w:val="0"/>
          <w:divBdr>
            <w:top w:val="none" w:sz="0" w:space="0" w:color="auto"/>
            <w:left w:val="none" w:sz="0" w:space="0" w:color="auto"/>
            <w:bottom w:val="none" w:sz="0" w:space="0" w:color="auto"/>
            <w:right w:val="none" w:sz="0" w:space="0" w:color="auto"/>
          </w:divBdr>
        </w:div>
        <w:div w:id="940837642">
          <w:marLeft w:val="0"/>
          <w:marRight w:val="0"/>
          <w:marTop w:val="0"/>
          <w:marBottom w:val="0"/>
          <w:divBdr>
            <w:top w:val="none" w:sz="0" w:space="0" w:color="auto"/>
            <w:left w:val="none" w:sz="0" w:space="0" w:color="auto"/>
            <w:bottom w:val="none" w:sz="0" w:space="0" w:color="auto"/>
            <w:right w:val="none" w:sz="0" w:space="0" w:color="auto"/>
          </w:divBdr>
        </w:div>
        <w:div w:id="108361985">
          <w:marLeft w:val="0"/>
          <w:marRight w:val="0"/>
          <w:marTop w:val="0"/>
          <w:marBottom w:val="0"/>
          <w:divBdr>
            <w:top w:val="none" w:sz="0" w:space="0" w:color="auto"/>
            <w:left w:val="none" w:sz="0" w:space="0" w:color="auto"/>
            <w:bottom w:val="none" w:sz="0" w:space="0" w:color="auto"/>
            <w:right w:val="none" w:sz="0" w:space="0" w:color="auto"/>
          </w:divBdr>
        </w:div>
        <w:div w:id="1354989498">
          <w:marLeft w:val="0"/>
          <w:marRight w:val="0"/>
          <w:marTop w:val="0"/>
          <w:marBottom w:val="0"/>
          <w:divBdr>
            <w:top w:val="none" w:sz="0" w:space="0" w:color="auto"/>
            <w:left w:val="none" w:sz="0" w:space="0" w:color="auto"/>
            <w:bottom w:val="none" w:sz="0" w:space="0" w:color="auto"/>
            <w:right w:val="none" w:sz="0" w:space="0" w:color="auto"/>
          </w:divBdr>
        </w:div>
        <w:div w:id="993988984">
          <w:marLeft w:val="0"/>
          <w:marRight w:val="0"/>
          <w:marTop w:val="0"/>
          <w:marBottom w:val="0"/>
          <w:divBdr>
            <w:top w:val="none" w:sz="0" w:space="0" w:color="auto"/>
            <w:left w:val="none" w:sz="0" w:space="0" w:color="auto"/>
            <w:bottom w:val="none" w:sz="0" w:space="0" w:color="auto"/>
            <w:right w:val="none" w:sz="0" w:space="0" w:color="auto"/>
          </w:divBdr>
        </w:div>
        <w:div w:id="1151337415">
          <w:marLeft w:val="0"/>
          <w:marRight w:val="0"/>
          <w:marTop w:val="0"/>
          <w:marBottom w:val="0"/>
          <w:divBdr>
            <w:top w:val="none" w:sz="0" w:space="0" w:color="auto"/>
            <w:left w:val="none" w:sz="0" w:space="0" w:color="auto"/>
            <w:bottom w:val="none" w:sz="0" w:space="0" w:color="auto"/>
            <w:right w:val="none" w:sz="0" w:space="0" w:color="auto"/>
          </w:divBdr>
        </w:div>
        <w:div w:id="2140803838">
          <w:marLeft w:val="0"/>
          <w:marRight w:val="0"/>
          <w:marTop w:val="0"/>
          <w:marBottom w:val="0"/>
          <w:divBdr>
            <w:top w:val="none" w:sz="0" w:space="0" w:color="auto"/>
            <w:left w:val="none" w:sz="0" w:space="0" w:color="auto"/>
            <w:bottom w:val="none" w:sz="0" w:space="0" w:color="auto"/>
            <w:right w:val="none" w:sz="0" w:space="0" w:color="auto"/>
          </w:divBdr>
        </w:div>
        <w:div w:id="844398219">
          <w:marLeft w:val="0"/>
          <w:marRight w:val="0"/>
          <w:marTop w:val="0"/>
          <w:marBottom w:val="0"/>
          <w:divBdr>
            <w:top w:val="none" w:sz="0" w:space="0" w:color="auto"/>
            <w:left w:val="none" w:sz="0" w:space="0" w:color="auto"/>
            <w:bottom w:val="none" w:sz="0" w:space="0" w:color="auto"/>
            <w:right w:val="none" w:sz="0" w:space="0" w:color="auto"/>
          </w:divBdr>
        </w:div>
        <w:div w:id="1141315088">
          <w:marLeft w:val="0"/>
          <w:marRight w:val="0"/>
          <w:marTop w:val="0"/>
          <w:marBottom w:val="0"/>
          <w:divBdr>
            <w:top w:val="none" w:sz="0" w:space="0" w:color="auto"/>
            <w:left w:val="none" w:sz="0" w:space="0" w:color="auto"/>
            <w:bottom w:val="none" w:sz="0" w:space="0" w:color="auto"/>
            <w:right w:val="none" w:sz="0" w:space="0" w:color="auto"/>
          </w:divBdr>
        </w:div>
        <w:div w:id="2107729544">
          <w:marLeft w:val="0"/>
          <w:marRight w:val="0"/>
          <w:marTop w:val="0"/>
          <w:marBottom w:val="0"/>
          <w:divBdr>
            <w:top w:val="none" w:sz="0" w:space="0" w:color="auto"/>
            <w:left w:val="none" w:sz="0" w:space="0" w:color="auto"/>
            <w:bottom w:val="none" w:sz="0" w:space="0" w:color="auto"/>
            <w:right w:val="none" w:sz="0" w:space="0" w:color="auto"/>
          </w:divBdr>
        </w:div>
        <w:div w:id="454326445">
          <w:marLeft w:val="0"/>
          <w:marRight w:val="0"/>
          <w:marTop w:val="0"/>
          <w:marBottom w:val="0"/>
          <w:divBdr>
            <w:top w:val="none" w:sz="0" w:space="0" w:color="auto"/>
            <w:left w:val="none" w:sz="0" w:space="0" w:color="auto"/>
            <w:bottom w:val="none" w:sz="0" w:space="0" w:color="auto"/>
            <w:right w:val="none" w:sz="0" w:space="0" w:color="auto"/>
          </w:divBdr>
        </w:div>
        <w:div w:id="1057513444">
          <w:marLeft w:val="0"/>
          <w:marRight w:val="0"/>
          <w:marTop w:val="0"/>
          <w:marBottom w:val="0"/>
          <w:divBdr>
            <w:top w:val="none" w:sz="0" w:space="0" w:color="auto"/>
            <w:left w:val="none" w:sz="0" w:space="0" w:color="auto"/>
            <w:bottom w:val="none" w:sz="0" w:space="0" w:color="auto"/>
            <w:right w:val="none" w:sz="0" w:space="0" w:color="auto"/>
          </w:divBdr>
        </w:div>
        <w:div w:id="1267034953">
          <w:marLeft w:val="0"/>
          <w:marRight w:val="0"/>
          <w:marTop w:val="0"/>
          <w:marBottom w:val="0"/>
          <w:divBdr>
            <w:top w:val="none" w:sz="0" w:space="0" w:color="auto"/>
            <w:left w:val="none" w:sz="0" w:space="0" w:color="auto"/>
            <w:bottom w:val="none" w:sz="0" w:space="0" w:color="auto"/>
            <w:right w:val="none" w:sz="0" w:space="0" w:color="auto"/>
          </w:divBdr>
        </w:div>
        <w:div w:id="1880587858">
          <w:marLeft w:val="0"/>
          <w:marRight w:val="0"/>
          <w:marTop w:val="0"/>
          <w:marBottom w:val="0"/>
          <w:divBdr>
            <w:top w:val="none" w:sz="0" w:space="0" w:color="auto"/>
            <w:left w:val="none" w:sz="0" w:space="0" w:color="auto"/>
            <w:bottom w:val="none" w:sz="0" w:space="0" w:color="auto"/>
            <w:right w:val="none" w:sz="0" w:space="0" w:color="auto"/>
          </w:divBdr>
        </w:div>
        <w:div w:id="1031802053">
          <w:marLeft w:val="0"/>
          <w:marRight w:val="0"/>
          <w:marTop w:val="0"/>
          <w:marBottom w:val="0"/>
          <w:divBdr>
            <w:top w:val="none" w:sz="0" w:space="0" w:color="auto"/>
            <w:left w:val="none" w:sz="0" w:space="0" w:color="auto"/>
            <w:bottom w:val="none" w:sz="0" w:space="0" w:color="auto"/>
            <w:right w:val="none" w:sz="0" w:space="0" w:color="auto"/>
          </w:divBdr>
        </w:div>
        <w:div w:id="1674916125">
          <w:marLeft w:val="0"/>
          <w:marRight w:val="0"/>
          <w:marTop w:val="0"/>
          <w:marBottom w:val="0"/>
          <w:divBdr>
            <w:top w:val="none" w:sz="0" w:space="0" w:color="auto"/>
            <w:left w:val="none" w:sz="0" w:space="0" w:color="auto"/>
            <w:bottom w:val="none" w:sz="0" w:space="0" w:color="auto"/>
            <w:right w:val="none" w:sz="0" w:space="0" w:color="auto"/>
          </w:divBdr>
        </w:div>
        <w:div w:id="988896445">
          <w:marLeft w:val="0"/>
          <w:marRight w:val="0"/>
          <w:marTop w:val="0"/>
          <w:marBottom w:val="0"/>
          <w:divBdr>
            <w:top w:val="none" w:sz="0" w:space="0" w:color="auto"/>
            <w:left w:val="none" w:sz="0" w:space="0" w:color="auto"/>
            <w:bottom w:val="none" w:sz="0" w:space="0" w:color="auto"/>
            <w:right w:val="none" w:sz="0" w:space="0" w:color="auto"/>
          </w:divBdr>
        </w:div>
        <w:div w:id="1334606278">
          <w:marLeft w:val="0"/>
          <w:marRight w:val="0"/>
          <w:marTop w:val="0"/>
          <w:marBottom w:val="0"/>
          <w:divBdr>
            <w:top w:val="none" w:sz="0" w:space="0" w:color="auto"/>
            <w:left w:val="none" w:sz="0" w:space="0" w:color="auto"/>
            <w:bottom w:val="none" w:sz="0" w:space="0" w:color="auto"/>
            <w:right w:val="none" w:sz="0" w:space="0" w:color="auto"/>
          </w:divBdr>
        </w:div>
        <w:div w:id="1057315498">
          <w:marLeft w:val="0"/>
          <w:marRight w:val="0"/>
          <w:marTop w:val="0"/>
          <w:marBottom w:val="0"/>
          <w:divBdr>
            <w:top w:val="none" w:sz="0" w:space="0" w:color="auto"/>
            <w:left w:val="none" w:sz="0" w:space="0" w:color="auto"/>
            <w:bottom w:val="none" w:sz="0" w:space="0" w:color="auto"/>
            <w:right w:val="none" w:sz="0" w:space="0" w:color="auto"/>
          </w:divBdr>
        </w:div>
        <w:div w:id="1102920886">
          <w:marLeft w:val="0"/>
          <w:marRight w:val="0"/>
          <w:marTop w:val="0"/>
          <w:marBottom w:val="0"/>
          <w:divBdr>
            <w:top w:val="none" w:sz="0" w:space="0" w:color="auto"/>
            <w:left w:val="none" w:sz="0" w:space="0" w:color="auto"/>
            <w:bottom w:val="none" w:sz="0" w:space="0" w:color="auto"/>
            <w:right w:val="none" w:sz="0" w:space="0" w:color="auto"/>
          </w:divBdr>
        </w:div>
        <w:div w:id="648553992">
          <w:marLeft w:val="0"/>
          <w:marRight w:val="0"/>
          <w:marTop w:val="0"/>
          <w:marBottom w:val="0"/>
          <w:divBdr>
            <w:top w:val="none" w:sz="0" w:space="0" w:color="auto"/>
            <w:left w:val="none" w:sz="0" w:space="0" w:color="auto"/>
            <w:bottom w:val="none" w:sz="0" w:space="0" w:color="auto"/>
            <w:right w:val="none" w:sz="0" w:space="0" w:color="auto"/>
          </w:divBdr>
        </w:div>
        <w:div w:id="471942935">
          <w:marLeft w:val="0"/>
          <w:marRight w:val="0"/>
          <w:marTop w:val="0"/>
          <w:marBottom w:val="0"/>
          <w:divBdr>
            <w:top w:val="none" w:sz="0" w:space="0" w:color="auto"/>
            <w:left w:val="none" w:sz="0" w:space="0" w:color="auto"/>
            <w:bottom w:val="none" w:sz="0" w:space="0" w:color="auto"/>
            <w:right w:val="none" w:sz="0" w:space="0" w:color="auto"/>
          </w:divBdr>
        </w:div>
        <w:div w:id="1265579903">
          <w:marLeft w:val="0"/>
          <w:marRight w:val="0"/>
          <w:marTop w:val="0"/>
          <w:marBottom w:val="0"/>
          <w:divBdr>
            <w:top w:val="none" w:sz="0" w:space="0" w:color="auto"/>
            <w:left w:val="none" w:sz="0" w:space="0" w:color="auto"/>
            <w:bottom w:val="none" w:sz="0" w:space="0" w:color="auto"/>
            <w:right w:val="none" w:sz="0" w:space="0" w:color="auto"/>
          </w:divBdr>
        </w:div>
        <w:div w:id="737091629">
          <w:marLeft w:val="0"/>
          <w:marRight w:val="0"/>
          <w:marTop w:val="0"/>
          <w:marBottom w:val="0"/>
          <w:divBdr>
            <w:top w:val="none" w:sz="0" w:space="0" w:color="auto"/>
            <w:left w:val="none" w:sz="0" w:space="0" w:color="auto"/>
            <w:bottom w:val="none" w:sz="0" w:space="0" w:color="auto"/>
            <w:right w:val="none" w:sz="0" w:space="0" w:color="auto"/>
          </w:divBdr>
        </w:div>
        <w:div w:id="2037995683">
          <w:marLeft w:val="0"/>
          <w:marRight w:val="0"/>
          <w:marTop w:val="0"/>
          <w:marBottom w:val="0"/>
          <w:divBdr>
            <w:top w:val="none" w:sz="0" w:space="0" w:color="auto"/>
            <w:left w:val="none" w:sz="0" w:space="0" w:color="auto"/>
            <w:bottom w:val="none" w:sz="0" w:space="0" w:color="auto"/>
            <w:right w:val="none" w:sz="0" w:space="0" w:color="auto"/>
          </w:divBdr>
        </w:div>
        <w:div w:id="2123569957">
          <w:marLeft w:val="0"/>
          <w:marRight w:val="0"/>
          <w:marTop w:val="0"/>
          <w:marBottom w:val="0"/>
          <w:divBdr>
            <w:top w:val="none" w:sz="0" w:space="0" w:color="auto"/>
            <w:left w:val="none" w:sz="0" w:space="0" w:color="auto"/>
            <w:bottom w:val="none" w:sz="0" w:space="0" w:color="auto"/>
            <w:right w:val="none" w:sz="0" w:space="0" w:color="auto"/>
          </w:divBdr>
        </w:div>
        <w:div w:id="2092266440">
          <w:marLeft w:val="0"/>
          <w:marRight w:val="0"/>
          <w:marTop w:val="0"/>
          <w:marBottom w:val="0"/>
          <w:divBdr>
            <w:top w:val="none" w:sz="0" w:space="0" w:color="auto"/>
            <w:left w:val="none" w:sz="0" w:space="0" w:color="auto"/>
            <w:bottom w:val="none" w:sz="0" w:space="0" w:color="auto"/>
            <w:right w:val="none" w:sz="0" w:space="0" w:color="auto"/>
          </w:divBdr>
        </w:div>
        <w:div w:id="1956784845">
          <w:marLeft w:val="0"/>
          <w:marRight w:val="0"/>
          <w:marTop w:val="0"/>
          <w:marBottom w:val="0"/>
          <w:divBdr>
            <w:top w:val="none" w:sz="0" w:space="0" w:color="auto"/>
            <w:left w:val="none" w:sz="0" w:space="0" w:color="auto"/>
            <w:bottom w:val="none" w:sz="0" w:space="0" w:color="auto"/>
            <w:right w:val="none" w:sz="0" w:space="0" w:color="auto"/>
          </w:divBdr>
        </w:div>
        <w:div w:id="375354660">
          <w:marLeft w:val="0"/>
          <w:marRight w:val="0"/>
          <w:marTop w:val="0"/>
          <w:marBottom w:val="0"/>
          <w:divBdr>
            <w:top w:val="none" w:sz="0" w:space="0" w:color="auto"/>
            <w:left w:val="none" w:sz="0" w:space="0" w:color="auto"/>
            <w:bottom w:val="none" w:sz="0" w:space="0" w:color="auto"/>
            <w:right w:val="none" w:sz="0" w:space="0" w:color="auto"/>
          </w:divBdr>
        </w:div>
        <w:div w:id="116220291">
          <w:marLeft w:val="0"/>
          <w:marRight w:val="0"/>
          <w:marTop w:val="0"/>
          <w:marBottom w:val="0"/>
          <w:divBdr>
            <w:top w:val="none" w:sz="0" w:space="0" w:color="auto"/>
            <w:left w:val="none" w:sz="0" w:space="0" w:color="auto"/>
            <w:bottom w:val="none" w:sz="0" w:space="0" w:color="auto"/>
            <w:right w:val="none" w:sz="0" w:space="0" w:color="auto"/>
          </w:divBdr>
        </w:div>
        <w:div w:id="260069869">
          <w:marLeft w:val="0"/>
          <w:marRight w:val="0"/>
          <w:marTop w:val="0"/>
          <w:marBottom w:val="0"/>
          <w:divBdr>
            <w:top w:val="none" w:sz="0" w:space="0" w:color="auto"/>
            <w:left w:val="none" w:sz="0" w:space="0" w:color="auto"/>
            <w:bottom w:val="none" w:sz="0" w:space="0" w:color="auto"/>
            <w:right w:val="none" w:sz="0" w:space="0" w:color="auto"/>
          </w:divBdr>
        </w:div>
        <w:div w:id="1946307192">
          <w:marLeft w:val="0"/>
          <w:marRight w:val="0"/>
          <w:marTop w:val="0"/>
          <w:marBottom w:val="0"/>
          <w:divBdr>
            <w:top w:val="none" w:sz="0" w:space="0" w:color="auto"/>
            <w:left w:val="none" w:sz="0" w:space="0" w:color="auto"/>
            <w:bottom w:val="none" w:sz="0" w:space="0" w:color="auto"/>
            <w:right w:val="none" w:sz="0" w:space="0" w:color="auto"/>
          </w:divBdr>
        </w:div>
        <w:div w:id="2058236181">
          <w:marLeft w:val="0"/>
          <w:marRight w:val="0"/>
          <w:marTop w:val="0"/>
          <w:marBottom w:val="0"/>
          <w:divBdr>
            <w:top w:val="none" w:sz="0" w:space="0" w:color="auto"/>
            <w:left w:val="none" w:sz="0" w:space="0" w:color="auto"/>
            <w:bottom w:val="none" w:sz="0" w:space="0" w:color="auto"/>
            <w:right w:val="none" w:sz="0" w:space="0" w:color="auto"/>
          </w:divBdr>
        </w:div>
        <w:div w:id="179857439">
          <w:marLeft w:val="0"/>
          <w:marRight w:val="0"/>
          <w:marTop w:val="0"/>
          <w:marBottom w:val="0"/>
          <w:divBdr>
            <w:top w:val="none" w:sz="0" w:space="0" w:color="auto"/>
            <w:left w:val="none" w:sz="0" w:space="0" w:color="auto"/>
            <w:bottom w:val="none" w:sz="0" w:space="0" w:color="auto"/>
            <w:right w:val="none" w:sz="0" w:space="0" w:color="auto"/>
          </w:divBdr>
        </w:div>
        <w:div w:id="350107853">
          <w:marLeft w:val="0"/>
          <w:marRight w:val="0"/>
          <w:marTop w:val="0"/>
          <w:marBottom w:val="0"/>
          <w:divBdr>
            <w:top w:val="none" w:sz="0" w:space="0" w:color="auto"/>
            <w:left w:val="none" w:sz="0" w:space="0" w:color="auto"/>
            <w:bottom w:val="none" w:sz="0" w:space="0" w:color="auto"/>
            <w:right w:val="none" w:sz="0" w:space="0" w:color="auto"/>
          </w:divBdr>
        </w:div>
        <w:div w:id="449975596">
          <w:marLeft w:val="0"/>
          <w:marRight w:val="0"/>
          <w:marTop w:val="0"/>
          <w:marBottom w:val="0"/>
          <w:divBdr>
            <w:top w:val="none" w:sz="0" w:space="0" w:color="auto"/>
            <w:left w:val="none" w:sz="0" w:space="0" w:color="auto"/>
            <w:bottom w:val="none" w:sz="0" w:space="0" w:color="auto"/>
            <w:right w:val="none" w:sz="0" w:space="0" w:color="auto"/>
          </w:divBdr>
        </w:div>
        <w:div w:id="931399357">
          <w:marLeft w:val="0"/>
          <w:marRight w:val="0"/>
          <w:marTop w:val="0"/>
          <w:marBottom w:val="0"/>
          <w:divBdr>
            <w:top w:val="none" w:sz="0" w:space="0" w:color="auto"/>
            <w:left w:val="none" w:sz="0" w:space="0" w:color="auto"/>
            <w:bottom w:val="none" w:sz="0" w:space="0" w:color="auto"/>
            <w:right w:val="none" w:sz="0" w:space="0" w:color="auto"/>
          </w:divBdr>
        </w:div>
        <w:div w:id="479074566">
          <w:marLeft w:val="0"/>
          <w:marRight w:val="0"/>
          <w:marTop w:val="0"/>
          <w:marBottom w:val="0"/>
          <w:divBdr>
            <w:top w:val="none" w:sz="0" w:space="0" w:color="auto"/>
            <w:left w:val="none" w:sz="0" w:space="0" w:color="auto"/>
            <w:bottom w:val="none" w:sz="0" w:space="0" w:color="auto"/>
            <w:right w:val="none" w:sz="0" w:space="0" w:color="auto"/>
          </w:divBdr>
        </w:div>
      </w:divsChild>
    </w:div>
    <w:div w:id="307784709">
      <w:bodyDiv w:val="1"/>
      <w:marLeft w:val="0"/>
      <w:marRight w:val="0"/>
      <w:marTop w:val="0"/>
      <w:marBottom w:val="0"/>
      <w:divBdr>
        <w:top w:val="none" w:sz="0" w:space="0" w:color="auto"/>
        <w:left w:val="none" w:sz="0" w:space="0" w:color="auto"/>
        <w:bottom w:val="none" w:sz="0" w:space="0" w:color="auto"/>
        <w:right w:val="none" w:sz="0" w:space="0" w:color="auto"/>
      </w:divBdr>
      <w:divsChild>
        <w:div w:id="1036199616">
          <w:marLeft w:val="0"/>
          <w:marRight w:val="0"/>
          <w:marTop w:val="0"/>
          <w:marBottom w:val="0"/>
          <w:divBdr>
            <w:top w:val="none" w:sz="0" w:space="0" w:color="auto"/>
            <w:left w:val="none" w:sz="0" w:space="0" w:color="auto"/>
            <w:bottom w:val="none" w:sz="0" w:space="0" w:color="auto"/>
            <w:right w:val="none" w:sz="0" w:space="0" w:color="auto"/>
          </w:divBdr>
        </w:div>
        <w:div w:id="909315602">
          <w:marLeft w:val="0"/>
          <w:marRight w:val="0"/>
          <w:marTop w:val="0"/>
          <w:marBottom w:val="0"/>
          <w:divBdr>
            <w:top w:val="none" w:sz="0" w:space="0" w:color="auto"/>
            <w:left w:val="none" w:sz="0" w:space="0" w:color="auto"/>
            <w:bottom w:val="none" w:sz="0" w:space="0" w:color="auto"/>
            <w:right w:val="none" w:sz="0" w:space="0" w:color="auto"/>
          </w:divBdr>
        </w:div>
        <w:div w:id="1523470933">
          <w:marLeft w:val="0"/>
          <w:marRight w:val="0"/>
          <w:marTop w:val="0"/>
          <w:marBottom w:val="0"/>
          <w:divBdr>
            <w:top w:val="none" w:sz="0" w:space="0" w:color="auto"/>
            <w:left w:val="none" w:sz="0" w:space="0" w:color="auto"/>
            <w:bottom w:val="none" w:sz="0" w:space="0" w:color="auto"/>
            <w:right w:val="none" w:sz="0" w:space="0" w:color="auto"/>
          </w:divBdr>
        </w:div>
        <w:div w:id="422266997">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175464333">
          <w:marLeft w:val="0"/>
          <w:marRight w:val="0"/>
          <w:marTop w:val="0"/>
          <w:marBottom w:val="0"/>
          <w:divBdr>
            <w:top w:val="none" w:sz="0" w:space="0" w:color="auto"/>
            <w:left w:val="none" w:sz="0" w:space="0" w:color="auto"/>
            <w:bottom w:val="none" w:sz="0" w:space="0" w:color="auto"/>
            <w:right w:val="none" w:sz="0" w:space="0" w:color="auto"/>
          </w:divBdr>
        </w:div>
        <w:div w:id="313142985">
          <w:marLeft w:val="0"/>
          <w:marRight w:val="0"/>
          <w:marTop w:val="0"/>
          <w:marBottom w:val="0"/>
          <w:divBdr>
            <w:top w:val="none" w:sz="0" w:space="0" w:color="auto"/>
            <w:left w:val="none" w:sz="0" w:space="0" w:color="auto"/>
            <w:bottom w:val="none" w:sz="0" w:space="0" w:color="auto"/>
            <w:right w:val="none" w:sz="0" w:space="0" w:color="auto"/>
          </w:divBdr>
        </w:div>
        <w:div w:id="2035644440">
          <w:marLeft w:val="0"/>
          <w:marRight w:val="0"/>
          <w:marTop w:val="0"/>
          <w:marBottom w:val="0"/>
          <w:divBdr>
            <w:top w:val="none" w:sz="0" w:space="0" w:color="auto"/>
            <w:left w:val="none" w:sz="0" w:space="0" w:color="auto"/>
            <w:bottom w:val="none" w:sz="0" w:space="0" w:color="auto"/>
            <w:right w:val="none" w:sz="0" w:space="0" w:color="auto"/>
          </w:divBdr>
        </w:div>
        <w:div w:id="1406951518">
          <w:marLeft w:val="0"/>
          <w:marRight w:val="0"/>
          <w:marTop w:val="0"/>
          <w:marBottom w:val="0"/>
          <w:divBdr>
            <w:top w:val="none" w:sz="0" w:space="0" w:color="auto"/>
            <w:left w:val="none" w:sz="0" w:space="0" w:color="auto"/>
            <w:bottom w:val="none" w:sz="0" w:space="0" w:color="auto"/>
            <w:right w:val="none" w:sz="0" w:space="0" w:color="auto"/>
          </w:divBdr>
        </w:div>
        <w:div w:id="191656481">
          <w:marLeft w:val="0"/>
          <w:marRight w:val="0"/>
          <w:marTop w:val="0"/>
          <w:marBottom w:val="0"/>
          <w:divBdr>
            <w:top w:val="none" w:sz="0" w:space="0" w:color="auto"/>
            <w:left w:val="none" w:sz="0" w:space="0" w:color="auto"/>
            <w:bottom w:val="none" w:sz="0" w:space="0" w:color="auto"/>
            <w:right w:val="none" w:sz="0" w:space="0" w:color="auto"/>
          </w:divBdr>
        </w:div>
        <w:div w:id="2091921727">
          <w:marLeft w:val="0"/>
          <w:marRight w:val="0"/>
          <w:marTop w:val="0"/>
          <w:marBottom w:val="0"/>
          <w:divBdr>
            <w:top w:val="none" w:sz="0" w:space="0" w:color="auto"/>
            <w:left w:val="none" w:sz="0" w:space="0" w:color="auto"/>
            <w:bottom w:val="none" w:sz="0" w:space="0" w:color="auto"/>
            <w:right w:val="none" w:sz="0" w:space="0" w:color="auto"/>
          </w:divBdr>
        </w:div>
        <w:div w:id="1683438858">
          <w:marLeft w:val="0"/>
          <w:marRight w:val="0"/>
          <w:marTop w:val="0"/>
          <w:marBottom w:val="0"/>
          <w:divBdr>
            <w:top w:val="none" w:sz="0" w:space="0" w:color="auto"/>
            <w:left w:val="none" w:sz="0" w:space="0" w:color="auto"/>
            <w:bottom w:val="none" w:sz="0" w:space="0" w:color="auto"/>
            <w:right w:val="none" w:sz="0" w:space="0" w:color="auto"/>
          </w:divBdr>
        </w:div>
        <w:div w:id="1364555956">
          <w:marLeft w:val="0"/>
          <w:marRight w:val="0"/>
          <w:marTop w:val="0"/>
          <w:marBottom w:val="0"/>
          <w:divBdr>
            <w:top w:val="none" w:sz="0" w:space="0" w:color="auto"/>
            <w:left w:val="none" w:sz="0" w:space="0" w:color="auto"/>
            <w:bottom w:val="none" w:sz="0" w:space="0" w:color="auto"/>
            <w:right w:val="none" w:sz="0" w:space="0" w:color="auto"/>
          </w:divBdr>
        </w:div>
        <w:div w:id="1006786572">
          <w:marLeft w:val="0"/>
          <w:marRight w:val="0"/>
          <w:marTop w:val="0"/>
          <w:marBottom w:val="0"/>
          <w:divBdr>
            <w:top w:val="none" w:sz="0" w:space="0" w:color="auto"/>
            <w:left w:val="none" w:sz="0" w:space="0" w:color="auto"/>
            <w:bottom w:val="none" w:sz="0" w:space="0" w:color="auto"/>
            <w:right w:val="none" w:sz="0" w:space="0" w:color="auto"/>
          </w:divBdr>
        </w:div>
        <w:div w:id="1851674719">
          <w:marLeft w:val="0"/>
          <w:marRight w:val="0"/>
          <w:marTop w:val="0"/>
          <w:marBottom w:val="0"/>
          <w:divBdr>
            <w:top w:val="none" w:sz="0" w:space="0" w:color="auto"/>
            <w:left w:val="none" w:sz="0" w:space="0" w:color="auto"/>
            <w:bottom w:val="none" w:sz="0" w:space="0" w:color="auto"/>
            <w:right w:val="none" w:sz="0" w:space="0" w:color="auto"/>
          </w:divBdr>
        </w:div>
        <w:div w:id="2091000972">
          <w:marLeft w:val="0"/>
          <w:marRight w:val="0"/>
          <w:marTop w:val="0"/>
          <w:marBottom w:val="0"/>
          <w:divBdr>
            <w:top w:val="none" w:sz="0" w:space="0" w:color="auto"/>
            <w:left w:val="none" w:sz="0" w:space="0" w:color="auto"/>
            <w:bottom w:val="none" w:sz="0" w:space="0" w:color="auto"/>
            <w:right w:val="none" w:sz="0" w:space="0" w:color="auto"/>
          </w:divBdr>
        </w:div>
      </w:divsChild>
    </w:div>
    <w:div w:id="374353456">
      <w:bodyDiv w:val="1"/>
      <w:marLeft w:val="0"/>
      <w:marRight w:val="0"/>
      <w:marTop w:val="0"/>
      <w:marBottom w:val="0"/>
      <w:divBdr>
        <w:top w:val="none" w:sz="0" w:space="0" w:color="auto"/>
        <w:left w:val="none" w:sz="0" w:space="0" w:color="auto"/>
        <w:bottom w:val="none" w:sz="0" w:space="0" w:color="auto"/>
        <w:right w:val="none" w:sz="0" w:space="0" w:color="auto"/>
      </w:divBdr>
      <w:divsChild>
        <w:div w:id="857160783">
          <w:marLeft w:val="0"/>
          <w:marRight w:val="0"/>
          <w:marTop w:val="0"/>
          <w:marBottom w:val="0"/>
          <w:divBdr>
            <w:top w:val="none" w:sz="0" w:space="0" w:color="auto"/>
            <w:left w:val="none" w:sz="0" w:space="0" w:color="auto"/>
            <w:bottom w:val="none" w:sz="0" w:space="0" w:color="auto"/>
            <w:right w:val="none" w:sz="0" w:space="0" w:color="auto"/>
          </w:divBdr>
        </w:div>
        <w:div w:id="1314598632">
          <w:marLeft w:val="0"/>
          <w:marRight w:val="0"/>
          <w:marTop w:val="0"/>
          <w:marBottom w:val="0"/>
          <w:divBdr>
            <w:top w:val="none" w:sz="0" w:space="0" w:color="auto"/>
            <w:left w:val="none" w:sz="0" w:space="0" w:color="auto"/>
            <w:bottom w:val="none" w:sz="0" w:space="0" w:color="auto"/>
            <w:right w:val="none" w:sz="0" w:space="0" w:color="auto"/>
          </w:divBdr>
        </w:div>
        <w:div w:id="487327233">
          <w:marLeft w:val="0"/>
          <w:marRight w:val="0"/>
          <w:marTop w:val="0"/>
          <w:marBottom w:val="0"/>
          <w:divBdr>
            <w:top w:val="none" w:sz="0" w:space="0" w:color="auto"/>
            <w:left w:val="none" w:sz="0" w:space="0" w:color="auto"/>
            <w:bottom w:val="none" w:sz="0" w:space="0" w:color="auto"/>
            <w:right w:val="none" w:sz="0" w:space="0" w:color="auto"/>
          </w:divBdr>
        </w:div>
        <w:div w:id="1579946265">
          <w:marLeft w:val="0"/>
          <w:marRight w:val="0"/>
          <w:marTop w:val="0"/>
          <w:marBottom w:val="0"/>
          <w:divBdr>
            <w:top w:val="none" w:sz="0" w:space="0" w:color="auto"/>
            <w:left w:val="none" w:sz="0" w:space="0" w:color="auto"/>
            <w:bottom w:val="none" w:sz="0" w:space="0" w:color="auto"/>
            <w:right w:val="none" w:sz="0" w:space="0" w:color="auto"/>
          </w:divBdr>
        </w:div>
        <w:div w:id="1709724513">
          <w:marLeft w:val="0"/>
          <w:marRight w:val="0"/>
          <w:marTop w:val="0"/>
          <w:marBottom w:val="0"/>
          <w:divBdr>
            <w:top w:val="none" w:sz="0" w:space="0" w:color="auto"/>
            <w:left w:val="none" w:sz="0" w:space="0" w:color="auto"/>
            <w:bottom w:val="none" w:sz="0" w:space="0" w:color="auto"/>
            <w:right w:val="none" w:sz="0" w:space="0" w:color="auto"/>
          </w:divBdr>
        </w:div>
        <w:div w:id="1367680337">
          <w:marLeft w:val="0"/>
          <w:marRight w:val="0"/>
          <w:marTop w:val="0"/>
          <w:marBottom w:val="0"/>
          <w:divBdr>
            <w:top w:val="none" w:sz="0" w:space="0" w:color="auto"/>
            <w:left w:val="none" w:sz="0" w:space="0" w:color="auto"/>
            <w:bottom w:val="none" w:sz="0" w:space="0" w:color="auto"/>
            <w:right w:val="none" w:sz="0" w:space="0" w:color="auto"/>
          </w:divBdr>
        </w:div>
        <w:div w:id="499270127">
          <w:marLeft w:val="0"/>
          <w:marRight w:val="0"/>
          <w:marTop w:val="0"/>
          <w:marBottom w:val="0"/>
          <w:divBdr>
            <w:top w:val="none" w:sz="0" w:space="0" w:color="auto"/>
            <w:left w:val="none" w:sz="0" w:space="0" w:color="auto"/>
            <w:bottom w:val="none" w:sz="0" w:space="0" w:color="auto"/>
            <w:right w:val="none" w:sz="0" w:space="0" w:color="auto"/>
          </w:divBdr>
        </w:div>
        <w:div w:id="126045471">
          <w:marLeft w:val="0"/>
          <w:marRight w:val="0"/>
          <w:marTop w:val="0"/>
          <w:marBottom w:val="0"/>
          <w:divBdr>
            <w:top w:val="none" w:sz="0" w:space="0" w:color="auto"/>
            <w:left w:val="none" w:sz="0" w:space="0" w:color="auto"/>
            <w:bottom w:val="none" w:sz="0" w:space="0" w:color="auto"/>
            <w:right w:val="none" w:sz="0" w:space="0" w:color="auto"/>
          </w:divBdr>
        </w:div>
        <w:div w:id="1115096891">
          <w:marLeft w:val="0"/>
          <w:marRight w:val="0"/>
          <w:marTop w:val="0"/>
          <w:marBottom w:val="0"/>
          <w:divBdr>
            <w:top w:val="none" w:sz="0" w:space="0" w:color="auto"/>
            <w:left w:val="none" w:sz="0" w:space="0" w:color="auto"/>
            <w:bottom w:val="none" w:sz="0" w:space="0" w:color="auto"/>
            <w:right w:val="none" w:sz="0" w:space="0" w:color="auto"/>
          </w:divBdr>
        </w:div>
        <w:div w:id="1817867917">
          <w:marLeft w:val="0"/>
          <w:marRight w:val="0"/>
          <w:marTop w:val="0"/>
          <w:marBottom w:val="0"/>
          <w:divBdr>
            <w:top w:val="none" w:sz="0" w:space="0" w:color="auto"/>
            <w:left w:val="none" w:sz="0" w:space="0" w:color="auto"/>
            <w:bottom w:val="none" w:sz="0" w:space="0" w:color="auto"/>
            <w:right w:val="none" w:sz="0" w:space="0" w:color="auto"/>
          </w:divBdr>
        </w:div>
        <w:div w:id="609632019">
          <w:marLeft w:val="0"/>
          <w:marRight w:val="0"/>
          <w:marTop w:val="0"/>
          <w:marBottom w:val="0"/>
          <w:divBdr>
            <w:top w:val="none" w:sz="0" w:space="0" w:color="auto"/>
            <w:left w:val="none" w:sz="0" w:space="0" w:color="auto"/>
            <w:bottom w:val="none" w:sz="0" w:space="0" w:color="auto"/>
            <w:right w:val="none" w:sz="0" w:space="0" w:color="auto"/>
          </w:divBdr>
        </w:div>
        <w:div w:id="1416628958">
          <w:marLeft w:val="0"/>
          <w:marRight w:val="0"/>
          <w:marTop w:val="0"/>
          <w:marBottom w:val="0"/>
          <w:divBdr>
            <w:top w:val="none" w:sz="0" w:space="0" w:color="auto"/>
            <w:left w:val="none" w:sz="0" w:space="0" w:color="auto"/>
            <w:bottom w:val="none" w:sz="0" w:space="0" w:color="auto"/>
            <w:right w:val="none" w:sz="0" w:space="0" w:color="auto"/>
          </w:divBdr>
        </w:div>
        <w:div w:id="1660108984">
          <w:marLeft w:val="0"/>
          <w:marRight w:val="0"/>
          <w:marTop w:val="0"/>
          <w:marBottom w:val="0"/>
          <w:divBdr>
            <w:top w:val="none" w:sz="0" w:space="0" w:color="auto"/>
            <w:left w:val="none" w:sz="0" w:space="0" w:color="auto"/>
            <w:bottom w:val="none" w:sz="0" w:space="0" w:color="auto"/>
            <w:right w:val="none" w:sz="0" w:space="0" w:color="auto"/>
          </w:divBdr>
        </w:div>
        <w:div w:id="1535266996">
          <w:marLeft w:val="0"/>
          <w:marRight w:val="0"/>
          <w:marTop w:val="0"/>
          <w:marBottom w:val="0"/>
          <w:divBdr>
            <w:top w:val="none" w:sz="0" w:space="0" w:color="auto"/>
            <w:left w:val="none" w:sz="0" w:space="0" w:color="auto"/>
            <w:bottom w:val="none" w:sz="0" w:space="0" w:color="auto"/>
            <w:right w:val="none" w:sz="0" w:space="0" w:color="auto"/>
          </w:divBdr>
        </w:div>
        <w:div w:id="639729010">
          <w:marLeft w:val="0"/>
          <w:marRight w:val="0"/>
          <w:marTop w:val="0"/>
          <w:marBottom w:val="0"/>
          <w:divBdr>
            <w:top w:val="none" w:sz="0" w:space="0" w:color="auto"/>
            <w:left w:val="none" w:sz="0" w:space="0" w:color="auto"/>
            <w:bottom w:val="none" w:sz="0" w:space="0" w:color="auto"/>
            <w:right w:val="none" w:sz="0" w:space="0" w:color="auto"/>
          </w:divBdr>
        </w:div>
        <w:div w:id="626662492">
          <w:marLeft w:val="0"/>
          <w:marRight w:val="0"/>
          <w:marTop w:val="0"/>
          <w:marBottom w:val="0"/>
          <w:divBdr>
            <w:top w:val="none" w:sz="0" w:space="0" w:color="auto"/>
            <w:left w:val="none" w:sz="0" w:space="0" w:color="auto"/>
            <w:bottom w:val="none" w:sz="0" w:space="0" w:color="auto"/>
            <w:right w:val="none" w:sz="0" w:space="0" w:color="auto"/>
          </w:divBdr>
        </w:div>
      </w:divsChild>
    </w:div>
    <w:div w:id="400907489">
      <w:bodyDiv w:val="1"/>
      <w:marLeft w:val="0"/>
      <w:marRight w:val="0"/>
      <w:marTop w:val="0"/>
      <w:marBottom w:val="0"/>
      <w:divBdr>
        <w:top w:val="none" w:sz="0" w:space="0" w:color="auto"/>
        <w:left w:val="none" w:sz="0" w:space="0" w:color="auto"/>
        <w:bottom w:val="none" w:sz="0" w:space="0" w:color="auto"/>
        <w:right w:val="none" w:sz="0" w:space="0" w:color="auto"/>
      </w:divBdr>
      <w:divsChild>
        <w:div w:id="1201165968">
          <w:marLeft w:val="0"/>
          <w:marRight w:val="0"/>
          <w:marTop w:val="0"/>
          <w:marBottom w:val="0"/>
          <w:divBdr>
            <w:top w:val="none" w:sz="0" w:space="0" w:color="auto"/>
            <w:left w:val="none" w:sz="0" w:space="0" w:color="auto"/>
            <w:bottom w:val="none" w:sz="0" w:space="0" w:color="auto"/>
            <w:right w:val="none" w:sz="0" w:space="0" w:color="auto"/>
          </w:divBdr>
        </w:div>
        <w:div w:id="1767381041">
          <w:marLeft w:val="0"/>
          <w:marRight w:val="0"/>
          <w:marTop w:val="0"/>
          <w:marBottom w:val="0"/>
          <w:divBdr>
            <w:top w:val="none" w:sz="0" w:space="0" w:color="auto"/>
            <w:left w:val="none" w:sz="0" w:space="0" w:color="auto"/>
            <w:bottom w:val="none" w:sz="0" w:space="0" w:color="auto"/>
            <w:right w:val="none" w:sz="0" w:space="0" w:color="auto"/>
          </w:divBdr>
        </w:div>
        <w:div w:id="223219748">
          <w:marLeft w:val="0"/>
          <w:marRight w:val="0"/>
          <w:marTop w:val="0"/>
          <w:marBottom w:val="0"/>
          <w:divBdr>
            <w:top w:val="none" w:sz="0" w:space="0" w:color="auto"/>
            <w:left w:val="none" w:sz="0" w:space="0" w:color="auto"/>
            <w:bottom w:val="none" w:sz="0" w:space="0" w:color="auto"/>
            <w:right w:val="none" w:sz="0" w:space="0" w:color="auto"/>
          </w:divBdr>
        </w:div>
        <w:div w:id="1111124804">
          <w:marLeft w:val="0"/>
          <w:marRight w:val="0"/>
          <w:marTop w:val="0"/>
          <w:marBottom w:val="0"/>
          <w:divBdr>
            <w:top w:val="none" w:sz="0" w:space="0" w:color="auto"/>
            <w:left w:val="none" w:sz="0" w:space="0" w:color="auto"/>
            <w:bottom w:val="none" w:sz="0" w:space="0" w:color="auto"/>
            <w:right w:val="none" w:sz="0" w:space="0" w:color="auto"/>
          </w:divBdr>
        </w:div>
        <w:div w:id="1125272595">
          <w:marLeft w:val="0"/>
          <w:marRight w:val="0"/>
          <w:marTop w:val="0"/>
          <w:marBottom w:val="0"/>
          <w:divBdr>
            <w:top w:val="none" w:sz="0" w:space="0" w:color="auto"/>
            <w:left w:val="none" w:sz="0" w:space="0" w:color="auto"/>
            <w:bottom w:val="none" w:sz="0" w:space="0" w:color="auto"/>
            <w:right w:val="none" w:sz="0" w:space="0" w:color="auto"/>
          </w:divBdr>
        </w:div>
        <w:div w:id="358507957">
          <w:marLeft w:val="0"/>
          <w:marRight w:val="0"/>
          <w:marTop w:val="0"/>
          <w:marBottom w:val="0"/>
          <w:divBdr>
            <w:top w:val="none" w:sz="0" w:space="0" w:color="auto"/>
            <w:left w:val="none" w:sz="0" w:space="0" w:color="auto"/>
            <w:bottom w:val="none" w:sz="0" w:space="0" w:color="auto"/>
            <w:right w:val="none" w:sz="0" w:space="0" w:color="auto"/>
          </w:divBdr>
        </w:div>
        <w:div w:id="67071639">
          <w:marLeft w:val="0"/>
          <w:marRight w:val="0"/>
          <w:marTop w:val="0"/>
          <w:marBottom w:val="0"/>
          <w:divBdr>
            <w:top w:val="none" w:sz="0" w:space="0" w:color="auto"/>
            <w:left w:val="none" w:sz="0" w:space="0" w:color="auto"/>
            <w:bottom w:val="none" w:sz="0" w:space="0" w:color="auto"/>
            <w:right w:val="none" w:sz="0" w:space="0" w:color="auto"/>
          </w:divBdr>
        </w:div>
        <w:div w:id="923034972">
          <w:marLeft w:val="0"/>
          <w:marRight w:val="0"/>
          <w:marTop w:val="0"/>
          <w:marBottom w:val="0"/>
          <w:divBdr>
            <w:top w:val="none" w:sz="0" w:space="0" w:color="auto"/>
            <w:left w:val="none" w:sz="0" w:space="0" w:color="auto"/>
            <w:bottom w:val="none" w:sz="0" w:space="0" w:color="auto"/>
            <w:right w:val="none" w:sz="0" w:space="0" w:color="auto"/>
          </w:divBdr>
        </w:div>
        <w:div w:id="497692404">
          <w:marLeft w:val="0"/>
          <w:marRight w:val="0"/>
          <w:marTop w:val="0"/>
          <w:marBottom w:val="0"/>
          <w:divBdr>
            <w:top w:val="none" w:sz="0" w:space="0" w:color="auto"/>
            <w:left w:val="none" w:sz="0" w:space="0" w:color="auto"/>
            <w:bottom w:val="none" w:sz="0" w:space="0" w:color="auto"/>
            <w:right w:val="none" w:sz="0" w:space="0" w:color="auto"/>
          </w:divBdr>
        </w:div>
        <w:div w:id="1352147400">
          <w:marLeft w:val="0"/>
          <w:marRight w:val="0"/>
          <w:marTop w:val="0"/>
          <w:marBottom w:val="0"/>
          <w:divBdr>
            <w:top w:val="none" w:sz="0" w:space="0" w:color="auto"/>
            <w:left w:val="none" w:sz="0" w:space="0" w:color="auto"/>
            <w:bottom w:val="none" w:sz="0" w:space="0" w:color="auto"/>
            <w:right w:val="none" w:sz="0" w:space="0" w:color="auto"/>
          </w:divBdr>
        </w:div>
        <w:div w:id="300766918">
          <w:marLeft w:val="0"/>
          <w:marRight w:val="0"/>
          <w:marTop w:val="0"/>
          <w:marBottom w:val="0"/>
          <w:divBdr>
            <w:top w:val="none" w:sz="0" w:space="0" w:color="auto"/>
            <w:left w:val="none" w:sz="0" w:space="0" w:color="auto"/>
            <w:bottom w:val="none" w:sz="0" w:space="0" w:color="auto"/>
            <w:right w:val="none" w:sz="0" w:space="0" w:color="auto"/>
          </w:divBdr>
        </w:div>
        <w:div w:id="243994162">
          <w:marLeft w:val="0"/>
          <w:marRight w:val="0"/>
          <w:marTop w:val="0"/>
          <w:marBottom w:val="0"/>
          <w:divBdr>
            <w:top w:val="none" w:sz="0" w:space="0" w:color="auto"/>
            <w:left w:val="none" w:sz="0" w:space="0" w:color="auto"/>
            <w:bottom w:val="none" w:sz="0" w:space="0" w:color="auto"/>
            <w:right w:val="none" w:sz="0" w:space="0" w:color="auto"/>
          </w:divBdr>
        </w:div>
        <w:div w:id="381714377">
          <w:marLeft w:val="0"/>
          <w:marRight w:val="0"/>
          <w:marTop w:val="0"/>
          <w:marBottom w:val="0"/>
          <w:divBdr>
            <w:top w:val="none" w:sz="0" w:space="0" w:color="auto"/>
            <w:left w:val="none" w:sz="0" w:space="0" w:color="auto"/>
            <w:bottom w:val="none" w:sz="0" w:space="0" w:color="auto"/>
            <w:right w:val="none" w:sz="0" w:space="0" w:color="auto"/>
          </w:divBdr>
        </w:div>
        <w:div w:id="1666010380">
          <w:marLeft w:val="0"/>
          <w:marRight w:val="0"/>
          <w:marTop w:val="0"/>
          <w:marBottom w:val="0"/>
          <w:divBdr>
            <w:top w:val="none" w:sz="0" w:space="0" w:color="auto"/>
            <w:left w:val="none" w:sz="0" w:space="0" w:color="auto"/>
            <w:bottom w:val="none" w:sz="0" w:space="0" w:color="auto"/>
            <w:right w:val="none" w:sz="0" w:space="0" w:color="auto"/>
          </w:divBdr>
        </w:div>
        <w:div w:id="1823161597">
          <w:marLeft w:val="0"/>
          <w:marRight w:val="0"/>
          <w:marTop w:val="0"/>
          <w:marBottom w:val="0"/>
          <w:divBdr>
            <w:top w:val="none" w:sz="0" w:space="0" w:color="auto"/>
            <w:left w:val="none" w:sz="0" w:space="0" w:color="auto"/>
            <w:bottom w:val="none" w:sz="0" w:space="0" w:color="auto"/>
            <w:right w:val="none" w:sz="0" w:space="0" w:color="auto"/>
          </w:divBdr>
        </w:div>
        <w:div w:id="1309046064">
          <w:marLeft w:val="0"/>
          <w:marRight w:val="0"/>
          <w:marTop w:val="0"/>
          <w:marBottom w:val="0"/>
          <w:divBdr>
            <w:top w:val="none" w:sz="0" w:space="0" w:color="auto"/>
            <w:left w:val="none" w:sz="0" w:space="0" w:color="auto"/>
            <w:bottom w:val="none" w:sz="0" w:space="0" w:color="auto"/>
            <w:right w:val="none" w:sz="0" w:space="0" w:color="auto"/>
          </w:divBdr>
        </w:div>
        <w:div w:id="1598322242">
          <w:marLeft w:val="0"/>
          <w:marRight w:val="0"/>
          <w:marTop w:val="0"/>
          <w:marBottom w:val="0"/>
          <w:divBdr>
            <w:top w:val="none" w:sz="0" w:space="0" w:color="auto"/>
            <w:left w:val="none" w:sz="0" w:space="0" w:color="auto"/>
            <w:bottom w:val="none" w:sz="0" w:space="0" w:color="auto"/>
            <w:right w:val="none" w:sz="0" w:space="0" w:color="auto"/>
          </w:divBdr>
        </w:div>
        <w:div w:id="2095515065">
          <w:marLeft w:val="0"/>
          <w:marRight w:val="0"/>
          <w:marTop w:val="0"/>
          <w:marBottom w:val="0"/>
          <w:divBdr>
            <w:top w:val="none" w:sz="0" w:space="0" w:color="auto"/>
            <w:left w:val="none" w:sz="0" w:space="0" w:color="auto"/>
            <w:bottom w:val="none" w:sz="0" w:space="0" w:color="auto"/>
            <w:right w:val="none" w:sz="0" w:space="0" w:color="auto"/>
          </w:divBdr>
        </w:div>
        <w:div w:id="434205523">
          <w:marLeft w:val="0"/>
          <w:marRight w:val="0"/>
          <w:marTop w:val="0"/>
          <w:marBottom w:val="0"/>
          <w:divBdr>
            <w:top w:val="none" w:sz="0" w:space="0" w:color="auto"/>
            <w:left w:val="none" w:sz="0" w:space="0" w:color="auto"/>
            <w:bottom w:val="none" w:sz="0" w:space="0" w:color="auto"/>
            <w:right w:val="none" w:sz="0" w:space="0" w:color="auto"/>
          </w:divBdr>
        </w:div>
        <w:div w:id="1648241604">
          <w:marLeft w:val="0"/>
          <w:marRight w:val="0"/>
          <w:marTop w:val="0"/>
          <w:marBottom w:val="0"/>
          <w:divBdr>
            <w:top w:val="none" w:sz="0" w:space="0" w:color="auto"/>
            <w:left w:val="none" w:sz="0" w:space="0" w:color="auto"/>
            <w:bottom w:val="none" w:sz="0" w:space="0" w:color="auto"/>
            <w:right w:val="none" w:sz="0" w:space="0" w:color="auto"/>
          </w:divBdr>
        </w:div>
        <w:div w:id="383910418">
          <w:marLeft w:val="0"/>
          <w:marRight w:val="0"/>
          <w:marTop w:val="0"/>
          <w:marBottom w:val="0"/>
          <w:divBdr>
            <w:top w:val="none" w:sz="0" w:space="0" w:color="auto"/>
            <w:left w:val="none" w:sz="0" w:space="0" w:color="auto"/>
            <w:bottom w:val="none" w:sz="0" w:space="0" w:color="auto"/>
            <w:right w:val="none" w:sz="0" w:space="0" w:color="auto"/>
          </w:divBdr>
        </w:div>
        <w:div w:id="1744374626">
          <w:marLeft w:val="0"/>
          <w:marRight w:val="0"/>
          <w:marTop w:val="0"/>
          <w:marBottom w:val="0"/>
          <w:divBdr>
            <w:top w:val="none" w:sz="0" w:space="0" w:color="auto"/>
            <w:left w:val="none" w:sz="0" w:space="0" w:color="auto"/>
            <w:bottom w:val="none" w:sz="0" w:space="0" w:color="auto"/>
            <w:right w:val="none" w:sz="0" w:space="0" w:color="auto"/>
          </w:divBdr>
        </w:div>
        <w:div w:id="955790679">
          <w:marLeft w:val="0"/>
          <w:marRight w:val="0"/>
          <w:marTop w:val="0"/>
          <w:marBottom w:val="0"/>
          <w:divBdr>
            <w:top w:val="none" w:sz="0" w:space="0" w:color="auto"/>
            <w:left w:val="none" w:sz="0" w:space="0" w:color="auto"/>
            <w:bottom w:val="none" w:sz="0" w:space="0" w:color="auto"/>
            <w:right w:val="none" w:sz="0" w:space="0" w:color="auto"/>
          </w:divBdr>
        </w:div>
        <w:div w:id="1544754148">
          <w:marLeft w:val="0"/>
          <w:marRight w:val="0"/>
          <w:marTop w:val="0"/>
          <w:marBottom w:val="0"/>
          <w:divBdr>
            <w:top w:val="none" w:sz="0" w:space="0" w:color="auto"/>
            <w:left w:val="none" w:sz="0" w:space="0" w:color="auto"/>
            <w:bottom w:val="none" w:sz="0" w:space="0" w:color="auto"/>
            <w:right w:val="none" w:sz="0" w:space="0" w:color="auto"/>
          </w:divBdr>
        </w:div>
        <w:div w:id="362097438">
          <w:marLeft w:val="0"/>
          <w:marRight w:val="0"/>
          <w:marTop w:val="0"/>
          <w:marBottom w:val="0"/>
          <w:divBdr>
            <w:top w:val="none" w:sz="0" w:space="0" w:color="auto"/>
            <w:left w:val="none" w:sz="0" w:space="0" w:color="auto"/>
            <w:bottom w:val="none" w:sz="0" w:space="0" w:color="auto"/>
            <w:right w:val="none" w:sz="0" w:space="0" w:color="auto"/>
          </w:divBdr>
        </w:div>
        <w:div w:id="1107894962">
          <w:marLeft w:val="0"/>
          <w:marRight w:val="0"/>
          <w:marTop w:val="0"/>
          <w:marBottom w:val="0"/>
          <w:divBdr>
            <w:top w:val="none" w:sz="0" w:space="0" w:color="auto"/>
            <w:left w:val="none" w:sz="0" w:space="0" w:color="auto"/>
            <w:bottom w:val="none" w:sz="0" w:space="0" w:color="auto"/>
            <w:right w:val="none" w:sz="0" w:space="0" w:color="auto"/>
          </w:divBdr>
        </w:div>
        <w:div w:id="141780069">
          <w:marLeft w:val="0"/>
          <w:marRight w:val="0"/>
          <w:marTop w:val="0"/>
          <w:marBottom w:val="0"/>
          <w:divBdr>
            <w:top w:val="none" w:sz="0" w:space="0" w:color="auto"/>
            <w:left w:val="none" w:sz="0" w:space="0" w:color="auto"/>
            <w:bottom w:val="none" w:sz="0" w:space="0" w:color="auto"/>
            <w:right w:val="none" w:sz="0" w:space="0" w:color="auto"/>
          </w:divBdr>
        </w:div>
      </w:divsChild>
    </w:div>
    <w:div w:id="428821383">
      <w:bodyDiv w:val="1"/>
      <w:marLeft w:val="0"/>
      <w:marRight w:val="0"/>
      <w:marTop w:val="0"/>
      <w:marBottom w:val="0"/>
      <w:divBdr>
        <w:top w:val="none" w:sz="0" w:space="0" w:color="auto"/>
        <w:left w:val="none" w:sz="0" w:space="0" w:color="auto"/>
        <w:bottom w:val="none" w:sz="0" w:space="0" w:color="auto"/>
        <w:right w:val="none" w:sz="0" w:space="0" w:color="auto"/>
      </w:divBdr>
      <w:divsChild>
        <w:div w:id="2131165332">
          <w:marLeft w:val="0"/>
          <w:marRight w:val="0"/>
          <w:marTop w:val="0"/>
          <w:marBottom w:val="0"/>
          <w:divBdr>
            <w:top w:val="none" w:sz="0" w:space="0" w:color="auto"/>
            <w:left w:val="none" w:sz="0" w:space="0" w:color="auto"/>
            <w:bottom w:val="none" w:sz="0" w:space="0" w:color="auto"/>
            <w:right w:val="none" w:sz="0" w:space="0" w:color="auto"/>
          </w:divBdr>
        </w:div>
        <w:div w:id="953294403">
          <w:marLeft w:val="0"/>
          <w:marRight w:val="0"/>
          <w:marTop w:val="0"/>
          <w:marBottom w:val="0"/>
          <w:divBdr>
            <w:top w:val="none" w:sz="0" w:space="0" w:color="auto"/>
            <w:left w:val="none" w:sz="0" w:space="0" w:color="auto"/>
            <w:bottom w:val="none" w:sz="0" w:space="0" w:color="auto"/>
            <w:right w:val="none" w:sz="0" w:space="0" w:color="auto"/>
          </w:divBdr>
        </w:div>
        <w:div w:id="205684292">
          <w:marLeft w:val="0"/>
          <w:marRight w:val="0"/>
          <w:marTop w:val="0"/>
          <w:marBottom w:val="0"/>
          <w:divBdr>
            <w:top w:val="none" w:sz="0" w:space="0" w:color="auto"/>
            <w:left w:val="none" w:sz="0" w:space="0" w:color="auto"/>
            <w:bottom w:val="none" w:sz="0" w:space="0" w:color="auto"/>
            <w:right w:val="none" w:sz="0" w:space="0" w:color="auto"/>
          </w:divBdr>
        </w:div>
        <w:div w:id="446850931">
          <w:marLeft w:val="0"/>
          <w:marRight w:val="0"/>
          <w:marTop w:val="0"/>
          <w:marBottom w:val="0"/>
          <w:divBdr>
            <w:top w:val="none" w:sz="0" w:space="0" w:color="auto"/>
            <w:left w:val="none" w:sz="0" w:space="0" w:color="auto"/>
            <w:bottom w:val="none" w:sz="0" w:space="0" w:color="auto"/>
            <w:right w:val="none" w:sz="0" w:space="0" w:color="auto"/>
          </w:divBdr>
        </w:div>
        <w:div w:id="1536581861">
          <w:marLeft w:val="0"/>
          <w:marRight w:val="0"/>
          <w:marTop w:val="0"/>
          <w:marBottom w:val="0"/>
          <w:divBdr>
            <w:top w:val="none" w:sz="0" w:space="0" w:color="auto"/>
            <w:left w:val="none" w:sz="0" w:space="0" w:color="auto"/>
            <w:bottom w:val="none" w:sz="0" w:space="0" w:color="auto"/>
            <w:right w:val="none" w:sz="0" w:space="0" w:color="auto"/>
          </w:divBdr>
        </w:div>
        <w:div w:id="1478259533">
          <w:marLeft w:val="0"/>
          <w:marRight w:val="0"/>
          <w:marTop w:val="0"/>
          <w:marBottom w:val="0"/>
          <w:divBdr>
            <w:top w:val="none" w:sz="0" w:space="0" w:color="auto"/>
            <w:left w:val="none" w:sz="0" w:space="0" w:color="auto"/>
            <w:bottom w:val="none" w:sz="0" w:space="0" w:color="auto"/>
            <w:right w:val="none" w:sz="0" w:space="0" w:color="auto"/>
          </w:divBdr>
        </w:div>
        <w:div w:id="2031685561">
          <w:marLeft w:val="0"/>
          <w:marRight w:val="0"/>
          <w:marTop w:val="0"/>
          <w:marBottom w:val="0"/>
          <w:divBdr>
            <w:top w:val="none" w:sz="0" w:space="0" w:color="auto"/>
            <w:left w:val="none" w:sz="0" w:space="0" w:color="auto"/>
            <w:bottom w:val="none" w:sz="0" w:space="0" w:color="auto"/>
            <w:right w:val="none" w:sz="0" w:space="0" w:color="auto"/>
          </w:divBdr>
        </w:div>
        <w:div w:id="1147941965">
          <w:marLeft w:val="0"/>
          <w:marRight w:val="0"/>
          <w:marTop w:val="0"/>
          <w:marBottom w:val="0"/>
          <w:divBdr>
            <w:top w:val="none" w:sz="0" w:space="0" w:color="auto"/>
            <w:left w:val="none" w:sz="0" w:space="0" w:color="auto"/>
            <w:bottom w:val="none" w:sz="0" w:space="0" w:color="auto"/>
            <w:right w:val="none" w:sz="0" w:space="0" w:color="auto"/>
          </w:divBdr>
        </w:div>
        <w:div w:id="2141335292">
          <w:marLeft w:val="0"/>
          <w:marRight w:val="0"/>
          <w:marTop w:val="0"/>
          <w:marBottom w:val="0"/>
          <w:divBdr>
            <w:top w:val="none" w:sz="0" w:space="0" w:color="auto"/>
            <w:left w:val="none" w:sz="0" w:space="0" w:color="auto"/>
            <w:bottom w:val="none" w:sz="0" w:space="0" w:color="auto"/>
            <w:right w:val="none" w:sz="0" w:space="0" w:color="auto"/>
          </w:divBdr>
        </w:div>
        <w:div w:id="514347043">
          <w:marLeft w:val="0"/>
          <w:marRight w:val="0"/>
          <w:marTop w:val="0"/>
          <w:marBottom w:val="0"/>
          <w:divBdr>
            <w:top w:val="none" w:sz="0" w:space="0" w:color="auto"/>
            <w:left w:val="none" w:sz="0" w:space="0" w:color="auto"/>
            <w:bottom w:val="none" w:sz="0" w:space="0" w:color="auto"/>
            <w:right w:val="none" w:sz="0" w:space="0" w:color="auto"/>
          </w:divBdr>
        </w:div>
        <w:div w:id="1544488173">
          <w:marLeft w:val="0"/>
          <w:marRight w:val="0"/>
          <w:marTop w:val="0"/>
          <w:marBottom w:val="0"/>
          <w:divBdr>
            <w:top w:val="none" w:sz="0" w:space="0" w:color="auto"/>
            <w:left w:val="none" w:sz="0" w:space="0" w:color="auto"/>
            <w:bottom w:val="none" w:sz="0" w:space="0" w:color="auto"/>
            <w:right w:val="none" w:sz="0" w:space="0" w:color="auto"/>
          </w:divBdr>
        </w:div>
        <w:div w:id="1871411839">
          <w:marLeft w:val="0"/>
          <w:marRight w:val="0"/>
          <w:marTop w:val="0"/>
          <w:marBottom w:val="0"/>
          <w:divBdr>
            <w:top w:val="none" w:sz="0" w:space="0" w:color="auto"/>
            <w:left w:val="none" w:sz="0" w:space="0" w:color="auto"/>
            <w:bottom w:val="none" w:sz="0" w:space="0" w:color="auto"/>
            <w:right w:val="none" w:sz="0" w:space="0" w:color="auto"/>
          </w:divBdr>
        </w:div>
        <w:div w:id="1993675711">
          <w:marLeft w:val="0"/>
          <w:marRight w:val="0"/>
          <w:marTop w:val="0"/>
          <w:marBottom w:val="0"/>
          <w:divBdr>
            <w:top w:val="none" w:sz="0" w:space="0" w:color="auto"/>
            <w:left w:val="none" w:sz="0" w:space="0" w:color="auto"/>
            <w:bottom w:val="none" w:sz="0" w:space="0" w:color="auto"/>
            <w:right w:val="none" w:sz="0" w:space="0" w:color="auto"/>
          </w:divBdr>
        </w:div>
        <w:div w:id="458258110">
          <w:marLeft w:val="0"/>
          <w:marRight w:val="0"/>
          <w:marTop w:val="0"/>
          <w:marBottom w:val="0"/>
          <w:divBdr>
            <w:top w:val="none" w:sz="0" w:space="0" w:color="auto"/>
            <w:left w:val="none" w:sz="0" w:space="0" w:color="auto"/>
            <w:bottom w:val="none" w:sz="0" w:space="0" w:color="auto"/>
            <w:right w:val="none" w:sz="0" w:space="0" w:color="auto"/>
          </w:divBdr>
        </w:div>
        <w:div w:id="2087796460">
          <w:marLeft w:val="0"/>
          <w:marRight w:val="0"/>
          <w:marTop w:val="0"/>
          <w:marBottom w:val="0"/>
          <w:divBdr>
            <w:top w:val="none" w:sz="0" w:space="0" w:color="auto"/>
            <w:left w:val="none" w:sz="0" w:space="0" w:color="auto"/>
            <w:bottom w:val="none" w:sz="0" w:space="0" w:color="auto"/>
            <w:right w:val="none" w:sz="0" w:space="0" w:color="auto"/>
          </w:divBdr>
        </w:div>
        <w:div w:id="1956523133">
          <w:marLeft w:val="0"/>
          <w:marRight w:val="0"/>
          <w:marTop w:val="0"/>
          <w:marBottom w:val="0"/>
          <w:divBdr>
            <w:top w:val="none" w:sz="0" w:space="0" w:color="auto"/>
            <w:left w:val="none" w:sz="0" w:space="0" w:color="auto"/>
            <w:bottom w:val="none" w:sz="0" w:space="0" w:color="auto"/>
            <w:right w:val="none" w:sz="0" w:space="0" w:color="auto"/>
          </w:divBdr>
        </w:div>
        <w:div w:id="1542672758">
          <w:marLeft w:val="0"/>
          <w:marRight w:val="0"/>
          <w:marTop w:val="0"/>
          <w:marBottom w:val="0"/>
          <w:divBdr>
            <w:top w:val="none" w:sz="0" w:space="0" w:color="auto"/>
            <w:left w:val="none" w:sz="0" w:space="0" w:color="auto"/>
            <w:bottom w:val="none" w:sz="0" w:space="0" w:color="auto"/>
            <w:right w:val="none" w:sz="0" w:space="0" w:color="auto"/>
          </w:divBdr>
        </w:div>
        <w:div w:id="869728876">
          <w:marLeft w:val="0"/>
          <w:marRight w:val="0"/>
          <w:marTop w:val="0"/>
          <w:marBottom w:val="0"/>
          <w:divBdr>
            <w:top w:val="none" w:sz="0" w:space="0" w:color="auto"/>
            <w:left w:val="none" w:sz="0" w:space="0" w:color="auto"/>
            <w:bottom w:val="none" w:sz="0" w:space="0" w:color="auto"/>
            <w:right w:val="none" w:sz="0" w:space="0" w:color="auto"/>
          </w:divBdr>
        </w:div>
        <w:div w:id="1663046693">
          <w:marLeft w:val="0"/>
          <w:marRight w:val="0"/>
          <w:marTop w:val="0"/>
          <w:marBottom w:val="0"/>
          <w:divBdr>
            <w:top w:val="none" w:sz="0" w:space="0" w:color="auto"/>
            <w:left w:val="none" w:sz="0" w:space="0" w:color="auto"/>
            <w:bottom w:val="none" w:sz="0" w:space="0" w:color="auto"/>
            <w:right w:val="none" w:sz="0" w:space="0" w:color="auto"/>
          </w:divBdr>
        </w:div>
        <w:div w:id="1874422995">
          <w:marLeft w:val="0"/>
          <w:marRight w:val="0"/>
          <w:marTop w:val="0"/>
          <w:marBottom w:val="0"/>
          <w:divBdr>
            <w:top w:val="none" w:sz="0" w:space="0" w:color="auto"/>
            <w:left w:val="none" w:sz="0" w:space="0" w:color="auto"/>
            <w:bottom w:val="none" w:sz="0" w:space="0" w:color="auto"/>
            <w:right w:val="none" w:sz="0" w:space="0" w:color="auto"/>
          </w:divBdr>
        </w:div>
        <w:div w:id="310061444">
          <w:marLeft w:val="0"/>
          <w:marRight w:val="0"/>
          <w:marTop w:val="0"/>
          <w:marBottom w:val="0"/>
          <w:divBdr>
            <w:top w:val="none" w:sz="0" w:space="0" w:color="auto"/>
            <w:left w:val="none" w:sz="0" w:space="0" w:color="auto"/>
            <w:bottom w:val="none" w:sz="0" w:space="0" w:color="auto"/>
            <w:right w:val="none" w:sz="0" w:space="0" w:color="auto"/>
          </w:divBdr>
        </w:div>
        <w:div w:id="1353192562">
          <w:marLeft w:val="0"/>
          <w:marRight w:val="0"/>
          <w:marTop w:val="0"/>
          <w:marBottom w:val="0"/>
          <w:divBdr>
            <w:top w:val="none" w:sz="0" w:space="0" w:color="auto"/>
            <w:left w:val="none" w:sz="0" w:space="0" w:color="auto"/>
            <w:bottom w:val="none" w:sz="0" w:space="0" w:color="auto"/>
            <w:right w:val="none" w:sz="0" w:space="0" w:color="auto"/>
          </w:divBdr>
        </w:div>
        <w:div w:id="1916890888">
          <w:marLeft w:val="0"/>
          <w:marRight w:val="0"/>
          <w:marTop w:val="0"/>
          <w:marBottom w:val="0"/>
          <w:divBdr>
            <w:top w:val="none" w:sz="0" w:space="0" w:color="auto"/>
            <w:left w:val="none" w:sz="0" w:space="0" w:color="auto"/>
            <w:bottom w:val="none" w:sz="0" w:space="0" w:color="auto"/>
            <w:right w:val="none" w:sz="0" w:space="0" w:color="auto"/>
          </w:divBdr>
        </w:div>
        <w:div w:id="813569398">
          <w:marLeft w:val="0"/>
          <w:marRight w:val="0"/>
          <w:marTop w:val="0"/>
          <w:marBottom w:val="0"/>
          <w:divBdr>
            <w:top w:val="none" w:sz="0" w:space="0" w:color="auto"/>
            <w:left w:val="none" w:sz="0" w:space="0" w:color="auto"/>
            <w:bottom w:val="none" w:sz="0" w:space="0" w:color="auto"/>
            <w:right w:val="none" w:sz="0" w:space="0" w:color="auto"/>
          </w:divBdr>
        </w:div>
        <w:div w:id="1794709243">
          <w:marLeft w:val="0"/>
          <w:marRight w:val="0"/>
          <w:marTop w:val="0"/>
          <w:marBottom w:val="0"/>
          <w:divBdr>
            <w:top w:val="none" w:sz="0" w:space="0" w:color="auto"/>
            <w:left w:val="none" w:sz="0" w:space="0" w:color="auto"/>
            <w:bottom w:val="none" w:sz="0" w:space="0" w:color="auto"/>
            <w:right w:val="none" w:sz="0" w:space="0" w:color="auto"/>
          </w:divBdr>
        </w:div>
        <w:div w:id="400254909">
          <w:marLeft w:val="0"/>
          <w:marRight w:val="0"/>
          <w:marTop w:val="0"/>
          <w:marBottom w:val="0"/>
          <w:divBdr>
            <w:top w:val="none" w:sz="0" w:space="0" w:color="auto"/>
            <w:left w:val="none" w:sz="0" w:space="0" w:color="auto"/>
            <w:bottom w:val="none" w:sz="0" w:space="0" w:color="auto"/>
            <w:right w:val="none" w:sz="0" w:space="0" w:color="auto"/>
          </w:divBdr>
        </w:div>
        <w:div w:id="1799030018">
          <w:marLeft w:val="0"/>
          <w:marRight w:val="0"/>
          <w:marTop w:val="0"/>
          <w:marBottom w:val="0"/>
          <w:divBdr>
            <w:top w:val="none" w:sz="0" w:space="0" w:color="auto"/>
            <w:left w:val="none" w:sz="0" w:space="0" w:color="auto"/>
            <w:bottom w:val="none" w:sz="0" w:space="0" w:color="auto"/>
            <w:right w:val="none" w:sz="0" w:space="0" w:color="auto"/>
          </w:divBdr>
        </w:div>
        <w:div w:id="534924947">
          <w:marLeft w:val="0"/>
          <w:marRight w:val="0"/>
          <w:marTop w:val="0"/>
          <w:marBottom w:val="0"/>
          <w:divBdr>
            <w:top w:val="none" w:sz="0" w:space="0" w:color="auto"/>
            <w:left w:val="none" w:sz="0" w:space="0" w:color="auto"/>
            <w:bottom w:val="none" w:sz="0" w:space="0" w:color="auto"/>
            <w:right w:val="none" w:sz="0" w:space="0" w:color="auto"/>
          </w:divBdr>
        </w:div>
        <w:div w:id="2054385650">
          <w:marLeft w:val="0"/>
          <w:marRight w:val="0"/>
          <w:marTop w:val="0"/>
          <w:marBottom w:val="0"/>
          <w:divBdr>
            <w:top w:val="none" w:sz="0" w:space="0" w:color="auto"/>
            <w:left w:val="none" w:sz="0" w:space="0" w:color="auto"/>
            <w:bottom w:val="none" w:sz="0" w:space="0" w:color="auto"/>
            <w:right w:val="none" w:sz="0" w:space="0" w:color="auto"/>
          </w:divBdr>
        </w:div>
        <w:div w:id="1275595353">
          <w:marLeft w:val="0"/>
          <w:marRight w:val="0"/>
          <w:marTop w:val="0"/>
          <w:marBottom w:val="0"/>
          <w:divBdr>
            <w:top w:val="none" w:sz="0" w:space="0" w:color="auto"/>
            <w:left w:val="none" w:sz="0" w:space="0" w:color="auto"/>
            <w:bottom w:val="none" w:sz="0" w:space="0" w:color="auto"/>
            <w:right w:val="none" w:sz="0" w:space="0" w:color="auto"/>
          </w:divBdr>
        </w:div>
        <w:div w:id="60761892">
          <w:marLeft w:val="0"/>
          <w:marRight w:val="0"/>
          <w:marTop w:val="0"/>
          <w:marBottom w:val="0"/>
          <w:divBdr>
            <w:top w:val="none" w:sz="0" w:space="0" w:color="auto"/>
            <w:left w:val="none" w:sz="0" w:space="0" w:color="auto"/>
            <w:bottom w:val="none" w:sz="0" w:space="0" w:color="auto"/>
            <w:right w:val="none" w:sz="0" w:space="0" w:color="auto"/>
          </w:divBdr>
        </w:div>
        <w:div w:id="485165651">
          <w:marLeft w:val="0"/>
          <w:marRight w:val="0"/>
          <w:marTop w:val="0"/>
          <w:marBottom w:val="0"/>
          <w:divBdr>
            <w:top w:val="none" w:sz="0" w:space="0" w:color="auto"/>
            <w:left w:val="none" w:sz="0" w:space="0" w:color="auto"/>
            <w:bottom w:val="none" w:sz="0" w:space="0" w:color="auto"/>
            <w:right w:val="none" w:sz="0" w:space="0" w:color="auto"/>
          </w:divBdr>
        </w:div>
        <w:div w:id="194201730">
          <w:marLeft w:val="0"/>
          <w:marRight w:val="0"/>
          <w:marTop w:val="0"/>
          <w:marBottom w:val="0"/>
          <w:divBdr>
            <w:top w:val="none" w:sz="0" w:space="0" w:color="auto"/>
            <w:left w:val="none" w:sz="0" w:space="0" w:color="auto"/>
            <w:bottom w:val="none" w:sz="0" w:space="0" w:color="auto"/>
            <w:right w:val="none" w:sz="0" w:space="0" w:color="auto"/>
          </w:divBdr>
        </w:div>
        <w:div w:id="770972559">
          <w:marLeft w:val="0"/>
          <w:marRight w:val="0"/>
          <w:marTop w:val="0"/>
          <w:marBottom w:val="0"/>
          <w:divBdr>
            <w:top w:val="none" w:sz="0" w:space="0" w:color="auto"/>
            <w:left w:val="none" w:sz="0" w:space="0" w:color="auto"/>
            <w:bottom w:val="none" w:sz="0" w:space="0" w:color="auto"/>
            <w:right w:val="none" w:sz="0" w:space="0" w:color="auto"/>
          </w:divBdr>
        </w:div>
        <w:div w:id="1407803222">
          <w:marLeft w:val="0"/>
          <w:marRight w:val="0"/>
          <w:marTop w:val="0"/>
          <w:marBottom w:val="0"/>
          <w:divBdr>
            <w:top w:val="none" w:sz="0" w:space="0" w:color="auto"/>
            <w:left w:val="none" w:sz="0" w:space="0" w:color="auto"/>
            <w:bottom w:val="none" w:sz="0" w:space="0" w:color="auto"/>
            <w:right w:val="none" w:sz="0" w:space="0" w:color="auto"/>
          </w:divBdr>
        </w:div>
        <w:div w:id="392705196">
          <w:marLeft w:val="0"/>
          <w:marRight w:val="0"/>
          <w:marTop w:val="0"/>
          <w:marBottom w:val="0"/>
          <w:divBdr>
            <w:top w:val="none" w:sz="0" w:space="0" w:color="auto"/>
            <w:left w:val="none" w:sz="0" w:space="0" w:color="auto"/>
            <w:bottom w:val="none" w:sz="0" w:space="0" w:color="auto"/>
            <w:right w:val="none" w:sz="0" w:space="0" w:color="auto"/>
          </w:divBdr>
        </w:div>
        <w:div w:id="1032070803">
          <w:marLeft w:val="0"/>
          <w:marRight w:val="0"/>
          <w:marTop w:val="0"/>
          <w:marBottom w:val="0"/>
          <w:divBdr>
            <w:top w:val="none" w:sz="0" w:space="0" w:color="auto"/>
            <w:left w:val="none" w:sz="0" w:space="0" w:color="auto"/>
            <w:bottom w:val="none" w:sz="0" w:space="0" w:color="auto"/>
            <w:right w:val="none" w:sz="0" w:space="0" w:color="auto"/>
          </w:divBdr>
        </w:div>
        <w:div w:id="1571842521">
          <w:marLeft w:val="0"/>
          <w:marRight w:val="0"/>
          <w:marTop w:val="0"/>
          <w:marBottom w:val="0"/>
          <w:divBdr>
            <w:top w:val="none" w:sz="0" w:space="0" w:color="auto"/>
            <w:left w:val="none" w:sz="0" w:space="0" w:color="auto"/>
            <w:bottom w:val="none" w:sz="0" w:space="0" w:color="auto"/>
            <w:right w:val="none" w:sz="0" w:space="0" w:color="auto"/>
          </w:divBdr>
        </w:div>
        <w:div w:id="1133789046">
          <w:marLeft w:val="0"/>
          <w:marRight w:val="0"/>
          <w:marTop w:val="0"/>
          <w:marBottom w:val="0"/>
          <w:divBdr>
            <w:top w:val="none" w:sz="0" w:space="0" w:color="auto"/>
            <w:left w:val="none" w:sz="0" w:space="0" w:color="auto"/>
            <w:bottom w:val="none" w:sz="0" w:space="0" w:color="auto"/>
            <w:right w:val="none" w:sz="0" w:space="0" w:color="auto"/>
          </w:divBdr>
        </w:div>
        <w:div w:id="622659611">
          <w:marLeft w:val="0"/>
          <w:marRight w:val="0"/>
          <w:marTop w:val="0"/>
          <w:marBottom w:val="0"/>
          <w:divBdr>
            <w:top w:val="none" w:sz="0" w:space="0" w:color="auto"/>
            <w:left w:val="none" w:sz="0" w:space="0" w:color="auto"/>
            <w:bottom w:val="none" w:sz="0" w:space="0" w:color="auto"/>
            <w:right w:val="none" w:sz="0" w:space="0" w:color="auto"/>
          </w:divBdr>
        </w:div>
        <w:div w:id="2028941052">
          <w:marLeft w:val="0"/>
          <w:marRight w:val="0"/>
          <w:marTop w:val="0"/>
          <w:marBottom w:val="0"/>
          <w:divBdr>
            <w:top w:val="none" w:sz="0" w:space="0" w:color="auto"/>
            <w:left w:val="none" w:sz="0" w:space="0" w:color="auto"/>
            <w:bottom w:val="none" w:sz="0" w:space="0" w:color="auto"/>
            <w:right w:val="none" w:sz="0" w:space="0" w:color="auto"/>
          </w:divBdr>
        </w:div>
        <w:div w:id="545067775">
          <w:marLeft w:val="0"/>
          <w:marRight w:val="0"/>
          <w:marTop w:val="0"/>
          <w:marBottom w:val="0"/>
          <w:divBdr>
            <w:top w:val="none" w:sz="0" w:space="0" w:color="auto"/>
            <w:left w:val="none" w:sz="0" w:space="0" w:color="auto"/>
            <w:bottom w:val="none" w:sz="0" w:space="0" w:color="auto"/>
            <w:right w:val="none" w:sz="0" w:space="0" w:color="auto"/>
          </w:divBdr>
        </w:div>
        <w:div w:id="1312557465">
          <w:marLeft w:val="0"/>
          <w:marRight w:val="0"/>
          <w:marTop w:val="0"/>
          <w:marBottom w:val="0"/>
          <w:divBdr>
            <w:top w:val="none" w:sz="0" w:space="0" w:color="auto"/>
            <w:left w:val="none" w:sz="0" w:space="0" w:color="auto"/>
            <w:bottom w:val="none" w:sz="0" w:space="0" w:color="auto"/>
            <w:right w:val="none" w:sz="0" w:space="0" w:color="auto"/>
          </w:divBdr>
        </w:div>
        <w:div w:id="1133329543">
          <w:marLeft w:val="0"/>
          <w:marRight w:val="0"/>
          <w:marTop w:val="0"/>
          <w:marBottom w:val="0"/>
          <w:divBdr>
            <w:top w:val="none" w:sz="0" w:space="0" w:color="auto"/>
            <w:left w:val="none" w:sz="0" w:space="0" w:color="auto"/>
            <w:bottom w:val="none" w:sz="0" w:space="0" w:color="auto"/>
            <w:right w:val="none" w:sz="0" w:space="0" w:color="auto"/>
          </w:divBdr>
        </w:div>
        <w:div w:id="765468020">
          <w:marLeft w:val="0"/>
          <w:marRight w:val="0"/>
          <w:marTop w:val="0"/>
          <w:marBottom w:val="0"/>
          <w:divBdr>
            <w:top w:val="none" w:sz="0" w:space="0" w:color="auto"/>
            <w:left w:val="none" w:sz="0" w:space="0" w:color="auto"/>
            <w:bottom w:val="none" w:sz="0" w:space="0" w:color="auto"/>
            <w:right w:val="none" w:sz="0" w:space="0" w:color="auto"/>
          </w:divBdr>
        </w:div>
        <w:div w:id="5864474">
          <w:marLeft w:val="0"/>
          <w:marRight w:val="0"/>
          <w:marTop w:val="0"/>
          <w:marBottom w:val="0"/>
          <w:divBdr>
            <w:top w:val="none" w:sz="0" w:space="0" w:color="auto"/>
            <w:left w:val="none" w:sz="0" w:space="0" w:color="auto"/>
            <w:bottom w:val="none" w:sz="0" w:space="0" w:color="auto"/>
            <w:right w:val="none" w:sz="0" w:space="0" w:color="auto"/>
          </w:divBdr>
        </w:div>
        <w:div w:id="511840573">
          <w:marLeft w:val="0"/>
          <w:marRight w:val="0"/>
          <w:marTop w:val="0"/>
          <w:marBottom w:val="0"/>
          <w:divBdr>
            <w:top w:val="none" w:sz="0" w:space="0" w:color="auto"/>
            <w:left w:val="none" w:sz="0" w:space="0" w:color="auto"/>
            <w:bottom w:val="none" w:sz="0" w:space="0" w:color="auto"/>
            <w:right w:val="none" w:sz="0" w:space="0" w:color="auto"/>
          </w:divBdr>
        </w:div>
        <w:div w:id="1276132908">
          <w:marLeft w:val="0"/>
          <w:marRight w:val="0"/>
          <w:marTop w:val="0"/>
          <w:marBottom w:val="0"/>
          <w:divBdr>
            <w:top w:val="none" w:sz="0" w:space="0" w:color="auto"/>
            <w:left w:val="none" w:sz="0" w:space="0" w:color="auto"/>
            <w:bottom w:val="none" w:sz="0" w:space="0" w:color="auto"/>
            <w:right w:val="none" w:sz="0" w:space="0" w:color="auto"/>
          </w:divBdr>
        </w:div>
        <w:div w:id="1073162168">
          <w:marLeft w:val="0"/>
          <w:marRight w:val="0"/>
          <w:marTop w:val="0"/>
          <w:marBottom w:val="0"/>
          <w:divBdr>
            <w:top w:val="none" w:sz="0" w:space="0" w:color="auto"/>
            <w:left w:val="none" w:sz="0" w:space="0" w:color="auto"/>
            <w:bottom w:val="none" w:sz="0" w:space="0" w:color="auto"/>
            <w:right w:val="none" w:sz="0" w:space="0" w:color="auto"/>
          </w:divBdr>
        </w:div>
        <w:div w:id="1404716843">
          <w:marLeft w:val="0"/>
          <w:marRight w:val="0"/>
          <w:marTop w:val="0"/>
          <w:marBottom w:val="0"/>
          <w:divBdr>
            <w:top w:val="none" w:sz="0" w:space="0" w:color="auto"/>
            <w:left w:val="none" w:sz="0" w:space="0" w:color="auto"/>
            <w:bottom w:val="none" w:sz="0" w:space="0" w:color="auto"/>
            <w:right w:val="none" w:sz="0" w:space="0" w:color="auto"/>
          </w:divBdr>
        </w:div>
        <w:div w:id="1496873922">
          <w:marLeft w:val="0"/>
          <w:marRight w:val="0"/>
          <w:marTop w:val="0"/>
          <w:marBottom w:val="0"/>
          <w:divBdr>
            <w:top w:val="none" w:sz="0" w:space="0" w:color="auto"/>
            <w:left w:val="none" w:sz="0" w:space="0" w:color="auto"/>
            <w:bottom w:val="none" w:sz="0" w:space="0" w:color="auto"/>
            <w:right w:val="none" w:sz="0" w:space="0" w:color="auto"/>
          </w:divBdr>
        </w:div>
        <w:div w:id="2017413815">
          <w:marLeft w:val="0"/>
          <w:marRight w:val="0"/>
          <w:marTop w:val="0"/>
          <w:marBottom w:val="0"/>
          <w:divBdr>
            <w:top w:val="none" w:sz="0" w:space="0" w:color="auto"/>
            <w:left w:val="none" w:sz="0" w:space="0" w:color="auto"/>
            <w:bottom w:val="none" w:sz="0" w:space="0" w:color="auto"/>
            <w:right w:val="none" w:sz="0" w:space="0" w:color="auto"/>
          </w:divBdr>
        </w:div>
        <w:div w:id="1983534028">
          <w:marLeft w:val="0"/>
          <w:marRight w:val="0"/>
          <w:marTop w:val="0"/>
          <w:marBottom w:val="0"/>
          <w:divBdr>
            <w:top w:val="none" w:sz="0" w:space="0" w:color="auto"/>
            <w:left w:val="none" w:sz="0" w:space="0" w:color="auto"/>
            <w:bottom w:val="none" w:sz="0" w:space="0" w:color="auto"/>
            <w:right w:val="none" w:sz="0" w:space="0" w:color="auto"/>
          </w:divBdr>
        </w:div>
        <w:div w:id="1253011701">
          <w:marLeft w:val="0"/>
          <w:marRight w:val="0"/>
          <w:marTop w:val="0"/>
          <w:marBottom w:val="0"/>
          <w:divBdr>
            <w:top w:val="none" w:sz="0" w:space="0" w:color="auto"/>
            <w:left w:val="none" w:sz="0" w:space="0" w:color="auto"/>
            <w:bottom w:val="none" w:sz="0" w:space="0" w:color="auto"/>
            <w:right w:val="none" w:sz="0" w:space="0" w:color="auto"/>
          </w:divBdr>
        </w:div>
        <w:div w:id="197355154">
          <w:marLeft w:val="0"/>
          <w:marRight w:val="0"/>
          <w:marTop w:val="0"/>
          <w:marBottom w:val="0"/>
          <w:divBdr>
            <w:top w:val="none" w:sz="0" w:space="0" w:color="auto"/>
            <w:left w:val="none" w:sz="0" w:space="0" w:color="auto"/>
            <w:bottom w:val="none" w:sz="0" w:space="0" w:color="auto"/>
            <w:right w:val="none" w:sz="0" w:space="0" w:color="auto"/>
          </w:divBdr>
        </w:div>
        <w:div w:id="413433683">
          <w:marLeft w:val="0"/>
          <w:marRight w:val="0"/>
          <w:marTop w:val="0"/>
          <w:marBottom w:val="0"/>
          <w:divBdr>
            <w:top w:val="none" w:sz="0" w:space="0" w:color="auto"/>
            <w:left w:val="none" w:sz="0" w:space="0" w:color="auto"/>
            <w:bottom w:val="none" w:sz="0" w:space="0" w:color="auto"/>
            <w:right w:val="none" w:sz="0" w:space="0" w:color="auto"/>
          </w:divBdr>
        </w:div>
        <w:div w:id="803619858">
          <w:marLeft w:val="0"/>
          <w:marRight w:val="0"/>
          <w:marTop w:val="0"/>
          <w:marBottom w:val="0"/>
          <w:divBdr>
            <w:top w:val="none" w:sz="0" w:space="0" w:color="auto"/>
            <w:left w:val="none" w:sz="0" w:space="0" w:color="auto"/>
            <w:bottom w:val="none" w:sz="0" w:space="0" w:color="auto"/>
            <w:right w:val="none" w:sz="0" w:space="0" w:color="auto"/>
          </w:divBdr>
        </w:div>
        <w:div w:id="2036270079">
          <w:marLeft w:val="0"/>
          <w:marRight w:val="0"/>
          <w:marTop w:val="0"/>
          <w:marBottom w:val="0"/>
          <w:divBdr>
            <w:top w:val="none" w:sz="0" w:space="0" w:color="auto"/>
            <w:left w:val="none" w:sz="0" w:space="0" w:color="auto"/>
            <w:bottom w:val="none" w:sz="0" w:space="0" w:color="auto"/>
            <w:right w:val="none" w:sz="0" w:space="0" w:color="auto"/>
          </w:divBdr>
        </w:div>
        <w:div w:id="1587694009">
          <w:marLeft w:val="0"/>
          <w:marRight w:val="0"/>
          <w:marTop w:val="0"/>
          <w:marBottom w:val="0"/>
          <w:divBdr>
            <w:top w:val="none" w:sz="0" w:space="0" w:color="auto"/>
            <w:left w:val="none" w:sz="0" w:space="0" w:color="auto"/>
            <w:bottom w:val="none" w:sz="0" w:space="0" w:color="auto"/>
            <w:right w:val="none" w:sz="0" w:space="0" w:color="auto"/>
          </w:divBdr>
        </w:div>
        <w:div w:id="1570529868">
          <w:marLeft w:val="0"/>
          <w:marRight w:val="0"/>
          <w:marTop w:val="0"/>
          <w:marBottom w:val="0"/>
          <w:divBdr>
            <w:top w:val="none" w:sz="0" w:space="0" w:color="auto"/>
            <w:left w:val="none" w:sz="0" w:space="0" w:color="auto"/>
            <w:bottom w:val="none" w:sz="0" w:space="0" w:color="auto"/>
            <w:right w:val="none" w:sz="0" w:space="0" w:color="auto"/>
          </w:divBdr>
        </w:div>
      </w:divsChild>
    </w:div>
    <w:div w:id="428936569">
      <w:bodyDiv w:val="1"/>
      <w:marLeft w:val="0"/>
      <w:marRight w:val="0"/>
      <w:marTop w:val="0"/>
      <w:marBottom w:val="0"/>
      <w:divBdr>
        <w:top w:val="none" w:sz="0" w:space="0" w:color="auto"/>
        <w:left w:val="none" w:sz="0" w:space="0" w:color="auto"/>
        <w:bottom w:val="none" w:sz="0" w:space="0" w:color="auto"/>
        <w:right w:val="none" w:sz="0" w:space="0" w:color="auto"/>
      </w:divBdr>
      <w:divsChild>
        <w:div w:id="1422289453">
          <w:marLeft w:val="0"/>
          <w:marRight w:val="0"/>
          <w:marTop w:val="0"/>
          <w:marBottom w:val="0"/>
          <w:divBdr>
            <w:top w:val="none" w:sz="0" w:space="0" w:color="auto"/>
            <w:left w:val="none" w:sz="0" w:space="0" w:color="auto"/>
            <w:bottom w:val="none" w:sz="0" w:space="0" w:color="auto"/>
            <w:right w:val="none" w:sz="0" w:space="0" w:color="auto"/>
          </w:divBdr>
        </w:div>
        <w:div w:id="1813327634">
          <w:marLeft w:val="0"/>
          <w:marRight w:val="0"/>
          <w:marTop w:val="0"/>
          <w:marBottom w:val="0"/>
          <w:divBdr>
            <w:top w:val="none" w:sz="0" w:space="0" w:color="auto"/>
            <w:left w:val="none" w:sz="0" w:space="0" w:color="auto"/>
            <w:bottom w:val="none" w:sz="0" w:space="0" w:color="auto"/>
            <w:right w:val="none" w:sz="0" w:space="0" w:color="auto"/>
          </w:divBdr>
        </w:div>
        <w:div w:id="1295331648">
          <w:marLeft w:val="0"/>
          <w:marRight w:val="0"/>
          <w:marTop w:val="0"/>
          <w:marBottom w:val="0"/>
          <w:divBdr>
            <w:top w:val="none" w:sz="0" w:space="0" w:color="auto"/>
            <w:left w:val="none" w:sz="0" w:space="0" w:color="auto"/>
            <w:bottom w:val="none" w:sz="0" w:space="0" w:color="auto"/>
            <w:right w:val="none" w:sz="0" w:space="0" w:color="auto"/>
          </w:divBdr>
        </w:div>
        <w:div w:id="1829707297">
          <w:marLeft w:val="0"/>
          <w:marRight w:val="0"/>
          <w:marTop w:val="0"/>
          <w:marBottom w:val="0"/>
          <w:divBdr>
            <w:top w:val="none" w:sz="0" w:space="0" w:color="auto"/>
            <w:left w:val="none" w:sz="0" w:space="0" w:color="auto"/>
            <w:bottom w:val="none" w:sz="0" w:space="0" w:color="auto"/>
            <w:right w:val="none" w:sz="0" w:space="0" w:color="auto"/>
          </w:divBdr>
        </w:div>
        <w:div w:id="1507280941">
          <w:marLeft w:val="0"/>
          <w:marRight w:val="0"/>
          <w:marTop w:val="0"/>
          <w:marBottom w:val="0"/>
          <w:divBdr>
            <w:top w:val="none" w:sz="0" w:space="0" w:color="auto"/>
            <w:left w:val="none" w:sz="0" w:space="0" w:color="auto"/>
            <w:bottom w:val="none" w:sz="0" w:space="0" w:color="auto"/>
            <w:right w:val="none" w:sz="0" w:space="0" w:color="auto"/>
          </w:divBdr>
        </w:div>
        <w:div w:id="1892955754">
          <w:marLeft w:val="0"/>
          <w:marRight w:val="0"/>
          <w:marTop w:val="0"/>
          <w:marBottom w:val="0"/>
          <w:divBdr>
            <w:top w:val="none" w:sz="0" w:space="0" w:color="auto"/>
            <w:left w:val="none" w:sz="0" w:space="0" w:color="auto"/>
            <w:bottom w:val="none" w:sz="0" w:space="0" w:color="auto"/>
            <w:right w:val="none" w:sz="0" w:space="0" w:color="auto"/>
          </w:divBdr>
        </w:div>
        <w:div w:id="661658739">
          <w:marLeft w:val="0"/>
          <w:marRight w:val="0"/>
          <w:marTop w:val="0"/>
          <w:marBottom w:val="0"/>
          <w:divBdr>
            <w:top w:val="none" w:sz="0" w:space="0" w:color="auto"/>
            <w:left w:val="none" w:sz="0" w:space="0" w:color="auto"/>
            <w:bottom w:val="none" w:sz="0" w:space="0" w:color="auto"/>
            <w:right w:val="none" w:sz="0" w:space="0" w:color="auto"/>
          </w:divBdr>
        </w:div>
        <w:div w:id="2030259558">
          <w:marLeft w:val="0"/>
          <w:marRight w:val="0"/>
          <w:marTop w:val="0"/>
          <w:marBottom w:val="0"/>
          <w:divBdr>
            <w:top w:val="none" w:sz="0" w:space="0" w:color="auto"/>
            <w:left w:val="none" w:sz="0" w:space="0" w:color="auto"/>
            <w:bottom w:val="none" w:sz="0" w:space="0" w:color="auto"/>
            <w:right w:val="none" w:sz="0" w:space="0" w:color="auto"/>
          </w:divBdr>
        </w:div>
        <w:div w:id="1528641674">
          <w:marLeft w:val="0"/>
          <w:marRight w:val="0"/>
          <w:marTop w:val="0"/>
          <w:marBottom w:val="0"/>
          <w:divBdr>
            <w:top w:val="none" w:sz="0" w:space="0" w:color="auto"/>
            <w:left w:val="none" w:sz="0" w:space="0" w:color="auto"/>
            <w:bottom w:val="none" w:sz="0" w:space="0" w:color="auto"/>
            <w:right w:val="none" w:sz="0" w:space="0" w:color="auto"/>
          </w:divBdr>
        </w:div>
        <w:div w:id="198324013">
          <w:marLeft w:val="0"/>
          <w:marRight w:val="0"/>
          <w:marTop w:val="0"/>
          <w:marBottom w:val="0"/>
          <w:divBdr>
            <w:top w:val="none" w:sz="0" w:space="0" w:color="auto"/>
            <w:left w:val="none" w:sz="0" w:space="0" w:color="auto"/>
            <w:bottom w:val="none" w:sz="0" w:space="0" w:color="auto"/>
            <w:right w:val="none" w:sz="0" w:space="0" w:color="auto"/>
          </w:divBdr>
        </w:div>
        <w:div w:id="1518620249">
          <w:marLeft w:val="0"/>
          <w:marRight w:val="0"/>
          <w:marTop w:val="0"/>
          <w:marBottom w:val="0"/>
          <w:divBdr>
            <w:top w:val="none" w:sz="0" w:space="0" w:color="auto"/>
            <w:left w:val="none" w:sz="0" w:space="0" w:color="auto"/>
            <w:bottom w:val="none" w:sz="0" w:space="0" w:color="auto"/>
            <w:right w:val="none" w:sz="0" w:space="0" w:color="auto"/>
          </w:divBdr>
        </w:div>
        <w:div w:id="1287347960">
          <w:marLeft w:val="0"/>
          <w:marRight w:val="0"/>
          <w:marTop w:val="0"/>
          <w:marBottom w:val="0"/>
          <w:divBdr>
            <w:top w:val="none" w:sz="0" w:space="0" w:color="auto"/>
            <w:left w:val="none" w:sz="0" w:space="0" w:color="auto"/>
            <w:bottom w:val="none" w:sz="0" w:space="0" w:color="auto"/>
            <w:right w:val="none" w:sz="0" w:space="0" w:color="auto"/>
          </w:divBdr>
        </w:div>
        <w:div w:id="2084718288">
          <w:marLeft w:val="0"/>
          <w:marRight w:val="0"/>
          <w:marTop w:val="0"/>
          <w:marBottom w:val="0"/>
          <w:divBdr>
            <w:top w:val="none" w:sz="0" w:space="0" w:color="auto"/>
            <w:left w:val="none" w:sz="0" w:space="0" w:color="auto"/>
            <w:bottom w:val="none" w:sz="0" w:space="0" w:color="auto"/>
            <w:right w:val="none" w:sz="0" w:space="0" w:color="auto"/>
          </w:divBdr>
        </w:div>
        <w:div w:id="1099913159">
          <w:marLeft w:val="0"/>
          <w:marRight w:val="0"/>
          <w:marTop w:val="0"/>
          <w:marBottom w:val="0"/>
          <w:divBdr>
            <w:top w:val="none" w:sz="0" w:space="0" w:color="auto"/>
            <w:left w:val="none" w:sz="0" w:space="0" w:color="auto"/>
            <w:bottom w:val="none" w:sz="0" w:space="0" w:color="auto"/>
            <w:right w:val="none" w:sz="0" w:space="0" w:color="auto"/>
          </w:divBdr>
        </w:div>
        <w:div w:id="91631220">
          <w:marLeft w:val="0"/>
          <w:marRight w:val="0"/>
          <w:marTop w:val="0"/>
          <w:marBottom w:val="0"/>
          <w:divBdr>
            <w:top w:val="none" w:sz="0" w:space="0" w:color="auto"/>
            <w:left w:val="none" w:sz="0" w:space="0" w:color="auto"/>
            <w:bottom w:val="none" w:sz="0" w:space="0" w:color="auto"/>
            <w:right w:val="none" w:sz="0" w:space="0" w:color="auto"/>
          </w:divBdr>
        </w:div>
        <w:div w:id="709845299">
          <w:marLeft w:val="0"/>
          <w:marRight w:val="0"/>
          <w:marTop w:val="0"/>
          <w:marBottom w:val="0"/>
          <w:divBdr>
            <w:top w:val="none" w:sz="0" w:space="0" w:color="auto"/>
            <w:left w:val="none" w:sz="0" w:space="0" w:color="auto"/>
            <w:bottom w:val="none" w:sz="0" w:space="0" w:color="auto"/>
            <w:right w:val="none" w:sz="0" w:space="0" w:color="auto"/>
          </w:divBdr>
        </w:div>
        <w:div w:id="252396895">
          <w:marLeft w:val="0"/>
          <w:marRight w:val="0"/>
          <w:marTop w:val="0"/>
          <w:marBottom w:val="0"/>
          <w:divBdr>
            <w:top w:val="none" w:sz="0" w:space="0" w:color="auto"/>
            <w:left w:val="none" w:sz="0" w:space="0" w:color="auto"/>
            <w:bottom w:val="none" w:sz="0" w:space="0" w:color="auto"/>
            <w:right w:val="none" w:sz="0" w:space="0" w:color="auto"/>
          </w:divBdr>
        </w:div>
        <w:div w:id="1627814199">
          <w:marLeft w:val="0"/>
          <w:marRight w:val="0"/>
          <w:marTop w:val="0"/>
          <w:marBottom w:val="0"/>
          <w:divBdr>
            <w:top w:val="none" w:sz="0" w:space="0" w:color="auto"/>
            <w:left w:val="none" w:sz="0" w:space="0" w:color="auto"/>
            <w:bottom w:val="none" w:sz="0" w:space="0" w:color="auto"/>
            <w:right w:val="none" w:sz="0" w:space="0" w:color="auto"/>
          </w:divBdr>
        </w:div>
        <w:div w:id="1714573883">
          <w:marLeft w:val="0"/>
          <w:marRight w:val="0"/>
          <w:marTop w:val="0"/>
          <w:marBottom w:val="0"/>
          <w:divBdr>
            <w:top w:val="none" w:sz="0" w:space="0" w:color="auto"/>
            <w:left w:val="none" w:sz="0" w:space="0" w:color="auto"/>
            <w:bottom w:val="none" w:sz="0" w:space="0" w:color="auto"/>
            <w:right w:val="none" w:sz="0" w:space="0" w:color="auto"/>
          </w:divBdr>
        </w:div>
        <w:div w:id="963773864">
          <w:marLeft w:val="0"/>
          <w:marRight w:val="0"/>
          <w:marTop w:val="0"/>
          <w:marBottom w:val="0"/>
          <w:divBdr>
            <w:top w:val="none" w:sz="0" w:space="0" w:color="auto"/>
            <w:left w:val="none" w:sz="0" w:space="0" w:color="auto"/>
            <w:bottom w:val="none" w:sz="0" w:space="0" w:color="auto"/>
            <w:right w:val="none" w:sz="0" w:space="0" w:color="auto"/>
          </w:divBdr>
        </w:div>
        <w:div w:id="11493245">
          <w:marLeft w:val="0"/>
          <w:marRight w:val="0"/>
          <w:marTop w:val="0"/>
          <w:marBottom w:val="0"/>
          <w:divBdr>
            <w:top w:val="none" w:sz="0" w:space="0" w:color="auto"/>
            <w:left w:val="none" w:sz="0" w:space="0" w:color="auto"/>
            <w:bottom w:val="none" w:sz="0" w:space="0" w:color="auto"/>
            <w:right w:val="none" w:sz="0" w:space="0" w:color="auto"/>
          </w:divBdr>
        </w:div>
        <w:div w:id="1382364494">
          <w:marLeft w:val="0"/>
          <w:marRight w:val="0"/>
          <w:marTop w:val="0"/>
          <w:marBottom w:val="0"/>
          <w:divBdr>
            <w:top w:val="none" w:sz="0" w:space="0" w:color="auto"/>
            <w:left w:val="none" w:sz="0" w:space="0" w:color="auto"/>
            <w:bottom w:val="none" w:sz="0" w:space="0" w:color="auto"/>
            <w:right w:val="none" w:sz="0" w:space="0" w:color="auto"/>
          </w:divBdr>
        </w:div>
        <w:div w:id="84426241">
          <w:marLeft w:val="0"/>
          <w:marRight w:val="0"/>
          <w:marTop w:val="0"/>
          <w:marBottom w:val="0"/>
          <w:divBdr>
            <w:top w:val="none" w:sz="0" w:space="0" w:color="auto"/>
            <w:left w:val="none" w:sz="0" w:space="0" w:color="auto"/>
            <w:bottom w:val="none" w:sz="0" w:space="0" w:color="auto"/>
            <w:right w:val="none" w:sz="0" w:space="0" w:color="auto"/>
          </w:divBdr>
        </w:div>
        <w:div w:id="1368725603">
          <w:marLeft w:val="0"/>
          <w:marRight w:val="0"/>
          <w:marTop w:val="0"/>
          <w:marBottom w:val="0"/>
          <w:divBdr>
            <w:top w:val="none" w:sz="0" w:space="0" w:color="auto"/>
            <w:left w:val="none" w:sz="0" w:space="0" w:color="auto"/>
            <w:bottom w:val="none" w:sz="0" w:space="0" w:color="auto"/>
            <w:right w:val="none" w:sz="0" w:space="0" w:color="auto"/>
          </w:divBdr>
        </w:div>
        <w:div w:id="616252646">
          <w:marLeft w:val="0"/>
          <w:marRight w:val="0"/>
          <w:marTop w:val="0"/>
          <w:marBottom w:val="0"/>
          <w:divBdr>
            <w:top w:val="none" w:sz="0" w:space="0" w:color="auto"/>
            <w:left w:val="none" w:sz="0" w:space="0" w:color="auto"/>
            <w:bottom w:val="none" w:sz="0" w:space="0" w:color="auto"/>
            <w:right w:val="none" w:sz="0" w:space="0" w:color="auto"/>
          </w:divBdr>
        </w:div>
        <w:div w:id="1064647299">
          <w:marLeft w:val="0"/>
          <w:marRight w:val="0"/>
          <w:marTop w:val="0"/>
          <w:marBottom w:val="0"/>
          <w:divBdr>
            <w:top w:val="none" w:sz="0" w:space="0" w:color="auto"/>
            <w:left w:val="none" w:sz="0" w:space="0" w:color="auto"/>
            <w:bottom w:val="none" w:sz="0" w:space="0" w:color="auto"/>
            <w:right w:val="none" w:sz="0" w:space="0" w:color="auto"/>
          </w:divBdr>
        </w:div>
        <w:div w:id="1381588037">
          <w:marLeft w:val="0"/>
          <w:marRight w:val="0"/>
          <w:marTop w:val="0"/>
          <w:marBottom w:val="0"/>
          <w:divBdr>
            <w:top w:val="none" w:sz="0" w:space="0" w:color="auto"/>
            <w:left w:val="none" w:sz="0" w:space="0" w:color="auto"/>
            <w:bottom w:val="none" w:sz="0" w:space="0" w:color="auto"/>
            <w:right w:val="none" w:sz="0" w:space="0" w:color="auto"/>
          </w:divBdr>
        </w:div>
        <w:div w:id="1684353142">
          <w:marLeft w:val="0"/>
          <w:marRight w:val="0"/>
          <w:marTop w:val="0"/>
          <w:marBottom w:val="0"/>
          <w:divBdr>
            <w:top w:val="none" w:sz="0" w:space="0" w:color="auto"/>
            <w:left w:val="none" w:sz="0" w:space="0" w:color="auto"/>
            <w:bottom w:val="none" w:sz="0" w:space="0" w:color="auto"/>
            <w:right w:val="none" w:sz="0" w:space="0" w:color="auto"/>
          </w:divBdr>
        </w:div>
        <w:div w:id="1168790803">
          <w:marLeft w:val="0"/>
          <w:marRight w:val="0"/>
          <w:marTop w:val="0"/>
          <w:marBottom w:val="0"/>
          <w:divBdr>
            <w:top w:val="none" w:sz="0" w:space="0" w:color="auto"/>
            <w:left w:val="none" w:sz="0" w:space="0" w:color="auto"/>
            <w:bottom w:val="none" w:sz="0" w:space="0" w:color="auto"/>
            <w:right w:val="none" w:sz="0" w:space="0" w:color="auto"/>
          </w:divBdr>
        </w:div>
        <w:div w:id="1372730257">
          <w:marLeft w:val="0"/>
          <w:marRight w:val="0"/>
          <w:marTop w:val="0"/>
          <w:marBottom w:val="0"/>
          <w:divBdr>
            <w:top w:val="none" w:sz="0" w:space="0" w:color="auto"/>
            <w:left w:val="none" w:sz="0" w:space="0" w:color="auto"/>
            <w:bottom w:val="none" w:sz="0" w:space="0" w:color="auto"/>
            <w:right w:val="none" w:sz="0" w:space="0" w:color="auto"/>
          </w:divBdr>
        </w:div>
        <w:div w:id="1431046811">
          <w:marLeft w:val="0"/>
          <w:marRight w:val="0"/>
          <w:marTop w:val="0"/>
          <w:marBottom w:val="0"/>
          <w:divBdr>
            <w:top w:val="none" w:sz="0" w:space="0" w:color="auto"/>
            <w:left w:val="none" w:sz="0" w:space="0" w:color="auto"/>
            <w:bottom w:val="none" w:sz="0" w:space="0" w:color="auto"/>
            <w:right w:val="none" w:sz="0" w:space="0" w:color="auto"/>
          </w:divBdr>
        </w:div>
        <w:div w:id="1696036528">
          <w:marLeft w:val="0"/>
          <w:marRight w:val="0"/>
          <w:marTop w:val="0"/>
          <w:marBottom w:val="0"/>
          <w:divBdr>
            <w:top w:val="none" w:sz="0" w:space="0" w:color="auto"/>
            <w:left w:val="none" w:sz="0" w:space="0" w:color="auto"/>
            <w:bottom w:val="none" w:sz="0" w:space="0" w:color="auto"/>
            <w:right w:val="none" w:sz="0" w:space="0" w:color="auto"/>
          </w:divBdr>
        </w:div>
        <w:div w:id="1692951968">
          <w:marLeft w:val="0"/>
          <w:marRight w:val="0"/>
          <w:marTop w:val="0"/>
          <w:marBottom w:val="0"/>
          <w:divBdr>
            <w:top w:val="none" w:sz="0" w:space="0" w:color="auto"/>
            <w:left w:val="none" w:sz="0" w:space="0" w:color="auto"/>
            <w:bottom w:val="none" w:sz="0" w:space="0" w:color="auto"/>
            <w:right w:val="none" w:sz="0" w:space="0" w:color="auto"/>
          </w:divBdr>
        </w:div>
        <w:div w:id="1073545951">
          <w:marLeft w:val="0"/>
          <w:marRight w:val="0"/>
          <w:marTop w:val="0"/>
          <w:marBottom w:val="0"/>
          <w:divBdr>
            <w:top w:val="none" w:sz="0" w:space="0" w:color="auto"/>
            <w:left w:val="none" w:sz="0" w:space="0" w:color="auto"/>
            <w:bottom w:val="none" w:sz="0" w:space="0" w:color="auto"/>
            <w:right w:val="none" w:sz="0" w:space="0" w:color="auto"/>
          </w:divBdr>
        </w:div>
        <w:div w:id="1077168981">
          <w:marLeft w:val="0"/>
          <w:marRight w:val="0"/>
          <w:marTop w:val="0"/>
          <w:marBottom w:val="0"/>
          <w:divBdr>
            <w:top w:val="none" w:sz="0" w:space="0" w:color="auto"/>
            <w:left w:val="none" w:sz="0" w:space="0" w:color="auto"/>
            <w:bottom w:val="none" w:sz="0" w:space="0" w:color="auto"/>
            <w:right w:val="none" w:sz="0" w:space="0" w:color="auto"/>
          </w:divBdr>
        </w:div>
        <w:div w:id="493956425">
          <w:marLeft w:val="0"/>
          <w:marRight w:val="0"/>
          <w:marTop w:val="0"/>
          <w:marBottom w:val="0"/>
          <w:divBdr>
            <w:top w:val="none" w:sz="0" w:space="0" w:color="auto"/>
            <w:left w:val="none" w:sz="0" w:space="0" w:color="auto"/>
            <w:bottom w:val="none" w:sz="0" w:space="0" w:color="auto"/>
            <w:right w:val="none" w:sz="0" w:space="0" w:color="auto"/>
          </w:divBdr>
        </w:div>
        <w:div w:id="1655455172">
          <w:marLeft w:val="0"/>
          <w:marRight w:val="0"/>
          <w:marTop w:val="0"/>
          <w:marBottom w:val="0"/>
          <w:divBdr>
            <w:top w:val="none" w:sz="0" w:space="0" w:color="auto"/>
            <w:left w:val="none" w:sz="0" w:space="0" w:color="auto"/>
            <w:bottom w:val="none" w:sz="0" w:space="0" w:color="auto"/>
            <w:right w:val="none" w:sz="0" w:space="0" w:color="auto"/>
          </w:divBdr>
        </w:div>
        <w:div w:id="570116640">
          <w:marLeft w:val="0"/>
          <w:marRight w:val="0"/>
          <w:marTop w:val="0"/>
          <w:marBottom w:val="0"/>
          <w:divBdr>
            <w:top w:val="none" w:sz="0" w:space="0" w:color="auto"/>
            <w:left w:val="none" w:sz="0" w:space="0" w:color="auto"/>
            <w:bottom w:val="none" w:sz="0" w:space="0" w:color="auto"/>
            <w:right w:val="none" w:sz="0" w:space="0" w:color="auto"/>
          </w:divBdr>
        </w:div>
        <w:div w:id="960258896">
          <w:marLeft w:val="0"/>
          <w:marRight w:val="0"/>
          <w:marTop w:val="0"/>
          <w:marBottom w:val="0"/>
          <w:divBdr>
            <w:top w:val="none" w:sz="0" w:space="0" w:color="auto"/>
            <w:left w:val="none" w:sz="0" w:space="0" w:color="auto"/>
            <w:bottom w:val="none" w:sz="0" w:space="0" w:color="auto"/>
            <w:right w:val="none" w:sz="0" w:space="0" w:color="auto"/>
          </w:divBdr>
        </w:div>
        <w:div w:id="579563686">
          <w:marLeft w:val="0"/>
          <w:marRight w:val="0"/>
          <w:marTop w:val="0"/>
          <w:marBottom w:val="0"/>
          <w:divBdr>
            <w:top w:val="none" w:sz="0" w:space="0" w:color="auto"/>
            <w:left w:val="none" w:sz="0" w:space="0" w:color="auto"/>
            <w:bottom w:val="none" w:sz="0" w:space="0" w:color="auto"/>
            <w:right w:val="none" w:sz="0" w:space="0" w:color="auto"/>
          </w:divBdr>
        </w:div>
        <w:div w:id="1051033031">
          <w:marLeft w:val="0"/>
          <w:marRight w:val="0"/>
          <w:marTop w:val="0"/>
          <w:marBottom w:val="0"/>
          <w:divBdr>
            <w:top w:val="none" w:sz="0" w:space="0" w:color="auto"/>
            <w:left w:val="none" w:sz="0" w:space="0" w:color="auto"/>
            <w:bottom w:val="none" w:sz="0" w:space="0" w:color="auto"/>
            <w:right w:val="none" w:sz="0" w:space="0" w:color="auto"/>
          </w:divBdr>
        </w:div>
        <w:div w:id="1823890237">
          <w:marLeft w:val="0"/>
          <w:marRight w:val="0"/>
          <w:marTop w:val="0"/>
          <w:marBottom w:val="0"/>
          <w:divBdr>
            <w:top w:val="none" w:sz="0" w:space="0" w:color="auto"/>
            <w:left w:val="none" w:sz="0" w:space="0" w:color="auto"/>
            <w:bottom w:val="none" w:sz="0" w:space="0" w:color="auto"/>
            <w:right w:val="none" w:sz="0" w:space="0" w:color="auto"/>
          </w:divBdr>
        </w:div>
        <w:div w:id="1567377299">
          <w:marLeft w:val="0"/>
          <w:marRight w:val="0"/>
          <w:marTop w:val="0"/>
          <w:marBottom w:val="0"/>
          <w:divBdr>
            <w:top w:val="none" w:sz="0" w:space="0" w:color="auto"/>
            <w:left w:val="none" w:sz="0" w:space="0" w:color="auto"/>
            <w:bottom w:val="none" w:sz="0" w:space="0" w:color="auto"/>
            <w:right w:val="none" w:sz="0" w:space="0" w:color="auto"/>
          </w:divBdr>
        </w:div>
        <w:div w:id="1987202595">
          <w:marLeft w:val="0"/>
          <w:marRight w:val="0"/>
          <w:marTop w:val="0"/>
          <w:marBottom w:val="0"/>
          <w:divBdr>
            <w:top w:val="none" w:sz="0" w:space="0" w:color="auto"/>
            <w:left w:val="none" w:sz="0" w:space="0" w:color="auto"/>
            <w:bottom w:val="none" w:sz="0" w:space="0" w:color="auto"/>
            <w:right w:val="none" w:sz="0" w:space="0" w:color="auto"/>
          </w:divBdr>
        </w:div>
        <w:div w:id="966738764">
          <w:marLeft w:val="0"/>
          <w:marRight w:val="0"/>
          <w:marTop w:val="0"/>
          <w:marBottom w:val="0"/>
          <w:divBdr>
            <w:top w:val="none" w:sz="0" w:space="0" w:color="auto"/>
            <w:left w:val="none" w:sz="0" w:space="0" w:color="auto"/>
            <w:bottom w:val="none" w:sz="0" w:space="0" w:color="auto"/>
            <w:right w:val="none" w:sz="0" w:space="0" w:color="auto"/>
          </w:divBdr>
        </w:div>
        <w:div w:id="1443648351">
          <w:marLeft w:val="0"/>
          <w:marRight w:val="0"/>
          <w:marTop w:val="0"/>
          <w:marBottom w:val="0"/>
          <w:divBdr>
            <w:top w:val="none" w:sz="0" w:space="0" w:color="auto"/>
            <w:left w:val="none" w:sz="0" w:space="0" w:color="auto"/>
            <w:bottom w:val="none" w:sz="0" w:space="0" w:color="auto"/>
            <w:right w:val="none" w:sz="0" w:space="0" w:color="auto"/>
          </w:divBdr>
        </w:div>
        <w:div w:id="2072772826">
          <w:marLeft w:val="0"/>
          <w:marRight w:val="0"/>
          <w:marTop w:val="0"/>
          <w:marBottom w:val="0"/>
          <w:divBdr>
            <w:top w:val="none" w:sz="0" w:space="0" w:color="auto"/>
            <w:left w:val="none" w:sz="0" w:space="0" w:color="auto"/>
            <w:bottom w:val="none" w:sz="0" w:space="0" w:color="auto"/>
            <w:right w:val="none" w:sz="0" w:space="0" w:color="auto"/>
          </w:divBdr>
        </w:div>
        <w:div w:id="782383751">
          <w:marLeft w:val="0"/>
          <w:marRight w:val="0"/>
          <w:marTop w:val="0"/>
          <w:marBottom w:val="0"/>
          <w:divBdr>
            <w:top w:val="none" w:sz="0" w:space="0" w:color="auto"/>
            <w:left w:val="none" w:sz="0" w:space="0" w:color="auto"/>
            <w:bottom w:val="none" w:sz="0" w:space="0" w:color="auto"/>
            <w:right w:val="none" w:sz="0" w:space="0" w:color="auto"/>
          </w:divBdr>
        </w:div>
        <w:div w:id="1872955930">
          <w:marLeft w:val="0"/>
          <w:marRight w:val="0"/>
          <w:marTop w:val="0"/>
          <w:marBottom w:val="0"/>
          <w:divBdr>
            <w:top w:val="none" w:sz="0" w:space="0" w:color="auto"/>
            <w:left w:val="none" w:sz="0" w:space="0" w:color="auto"/>
            <w:bottom w:val="none" w:sz="0" w:space="0" w:color="auto"/>
            <w:right w:val="none" w:sz="0" w:space="0" w:color="auto"/>
          </w:divBdr>
        </w:div>
        <w:div w:id="45496147">
          <w:marLeft w:val="0"/>
          <w:marRight w:val="0"/>
          <w:marTop w:val="0"/>
          <w:marBottom w:val="0"/>
          <w:divBdr>
            <w:top w:val="none" w:sz="0" w:space="0" w:color="auto"/>
            <w:left w:val="none" w:sz="0" w:space="0" w:color="auto"/>
            <w:bottom w:val="none" w:sz="0" w:space="0" w:color="auto"/>
            <w:right w:val="none" w:sz="0" w:space="0" w:color="auto"/>
          </w:divBdr>
        </w:div>
        <w:div w:id="277832812">
          <w:marLeft w:val="0"/>
          <w:marRight w:val="0"/>
          <w:marTop w:val="0"/>
          <w:marBottom w:val="0"/>
          <w:divBdr>
            <w:top w:val="none" w:sz="0" w:space="0" w:color="auto"/>
            <w:left w:val="none" w:sz="0" w:space="0" w:color="auto"/>
            <w:bottom w:val="none" w:sz="0" w:space="0" w:color="auto"/>
            <w:right w:val="none" w:sz="0" w:space="0" w:color="auto"/>
          </w:divBdr>
        </w:div>
        <w:div w:id="395665754">
          <w:marLeft w:val="0"/>
          <w:marRight w:val="0"/>
          <w:marTop w:val="0"/>
          <w:marBottom w:val="0"/>
          <w:divBdr>
            <w:top w:val="none" w:sz="0" w:space="0" w:color="auto"/>
            <w:left w:val="none" w:sz="0" w:space="0" w:color="auto"/>
            <w:bottom w:val="none" w:sz="0" w:space="0" w:color="auto"/>
            <w:right w:val="none" w:sz="0" w:space="0" w:color="auto"/>
          </w:divBdr>
        </w:div>
        <w:div w:id="1745642685">
          <w:marLeft w:val="0"/>
          <w:marRight w:val="0"/>
          <w:marTop w:val="0"/>
          <w:marBottom w:val="0"/>
          <w:divBdr>
            <w:top w:val="none" w:sz="0" w:space="0" w:color="auto"/>
            <w:left w:val="none" w:sz="0" w:space="0" w:color="auto"/>
            <w:bottom w:val="none" w:sz="0" w:space="0" w:color="auto"/>
            <w:right w:val="none" w:sz="0" w:space="0" w:color="auto"/>
          </w:divBdr>
        </w:div>
        <w:div w:id="1067462296">
          <w:marLeft w:val="0"/>
          <w:marRight w:val="0"/>
          <w:marTop w:val="0"/>
          <w:marBottom w:val="0"/>
          <w:divBdr>
            <w:top w:val="none" w:sz="0" w:space="0" w:color="auto"/>
            <w:left w:val="none" w:sz="0" w:space="0" w:color="auto"/>
            <w:bottom w:val="none" w:sz="0" w:space="0" w:color="auto"/>
            <w:right w:val="none" w:sz="0" w:space="0" w:color="auto"/>
          </w:divBdr>
        </w:div>
        <w:div w:id="66805739">
          <w:marLeft w:val="0"/>
          <w:marRight w:val="0"/>
          <w:marTop w:val="0"/>
          <w:marBottom w:val="0"/>
          <w:divBdr>
            <w:top w:val="none" w:sz="0" w:space="0" w:color="auto"/>
            <w:left w:val="none" w:sz="0" w:space="0" w:color="auto"/>
            <w:bottom w:val="none" w:sz="0" w:space="0" w:color="auto"/>
            <w:right w:val="none" w:sz="0" w:space="0" w:color="auto"/>
          </w:divBdr>
        </w:div>
        <w:div w:id="1469741934">
          <w:marLeft w:val="0"/>
          <w:marRight w:val="0"/>
          <w:marTop w:val="0"/>
          <w:marBottom w:val="0"/>
          <w:divBdr>
            <w:top w:val="none" w:sz="0" w:space="0" w:color="auto"/>
            <w:left w:val="none" w:sz="0" w:space="0" w:color="auto"/>
            <w:bottom w:val="none" w:sz="0" w:space="0" w:color="auto"/>
            <w:right w:val="none" w:sz="0" w:space="0" w:color="auto"/>
          </w:divBdr>
        </w:div>
        <w:div w:id="1437401925">
          <w:marLeft w:val="0"/>
          <w:marRight w:val="0"/>
          <w:marTop w:val="0"/>
          <w:marBottom w:val="0"/>
          <w:divBdr>
            <w:top w:val="none" w:sz="0" w:space="0" w:color="auto"/>
            <w:left w:val="none" w:sz="0" w:space="0" w:color="auto"/>
            <w:bottom w:val="none" w:sz="0" w:space="0" w:color="auto"/>
            <w:right w:val="none" w:sz="0" w:space="0" w:color="auto"/>
          </w:divBdr>
        </w:div>
        <w:div w:id="1695612963">
          <w:marLeft w:val="0"/>
          <w:marRight w:val="0"/>
          <w:marTop w:val="0"/>
          <w:marBottom w:val="0"/>
          <w:divBdr>
            <w:top w:val="none" w:sz="0" w:space="0" w:color="auto"/>
            <w:left w:val="none" w:sz="0" w:space="0" w:color="auto"/>
            <w:bottom w:val="none" w:sz="0" w:space="0" w:color="auto"/>
            <w:right w:val="none" w:sz="0" w:space="0" w:color="auto"/>
          </w:divBdr>
        </w:div>
        <w:div w:id="1282692335">
          <w:marLeft w:val="0"/>
          <w:marRight w:val="0"/>
          <w:marTop w:val="0"/>
          <w:marBottom w:val="0"/>
          <w:divBdr>
            <w:top w:val="none" w:sz="0" w:space="0" w:color="auto"/>
            <w:left w:val="none" w:sz="0" w:space="0" w:color="auto"/>
            <w:bottom w:val="none" w:sz="0" w:space="0" w:color="auto"/>
            <w:right w:val="none" w:sz="0" w:space="0" w:color="auto"/>
          </w:divBdr>
        </w:div>
        <w:div w:id="1952205426">
          <w:marLeft w:val="0"/>
          <w:marRight w:val="0"/>
          <w:marTop w:val="0"/>
          <w:marBottom w:val="0"/>
          <w:divBdr>
            <w:top w:val="none" w:sz="0" w:space="0" w:color="auto"/>
            <w:left w:val="none" w:sz="0" w:space="0" w:color="auto"/>
            <w:bottom w:val="none" w:sz="0" w:space="0" w:color="auto"/>
            <w:right w:val="none" w:sz="0" w:space="0" w:color="auto"/>
          </w:divBdr>
        </w:div>
        <w:div w:id="278921574">
          <w:marLeft w:val="0"/>
          <w:marRight w:val="0"/>
          <w:marTop w:val="0"/>
          <w:marBottom w:val="0"/>
          <w:divBdr>
            <w:top w:val="none" w:sz="0" w:space="0" w:color="auto"/>
            <w:left w:val="none" w:sz="0" w:space="0" w:color="auto"/>
            <w:bottom w:val="none" w:sz="0" w:space="0" w:color="auto"/>
            <w:right w:val="none" w:sz="0" w:space="0" w:color="auto"/>
          </w:divBdr>
        </w:div>
        <w:div w:id="955136972">
          <w:marLeft w:val="0"/>
          <w:marRight w:val="0"/>
          <w:marTop w:val="0"/>
          <w:marBottom w:val="0"/>
          <w:divBdr>
            <w:top w:val="none" w:sz="0" w:space="0" w:color="auto"/>
            <w:left w:val="none" w:sz="0" w:space="0" w:color="auto"/>
            <w:bottom w:val="none" w:sz="0" w:space="0" w:color="auto"/>
            <w:right w:val="none" w:sz="0" w:space="0" w:color="auto"/>
          </w:divBdr>
        </w:div>
        <w:div w:id="477920694">
          <w:marLeft w:val="0"/>
          <w:marRight w:val="0"/>
          <w:marTop w:val="0"/>
          <w:marBottom w:val="0"/>
          <w:divBdr>
            <w:top w:val="none" w:sz="0" w:space="0" w:color="auto"/>
            <w:left w:val="none" w:sz="0" w:space="0" w:color="auto"/>
            <w:bottom w:val="none" w:sz="0" w:space="0" w:color="auto"/>
            <w:right w:val="none" w:sz="0" w:space="0" w:color="auto"/>
          </w:divBdr>
        </w:div>
        <w:div w:id="1706324702">
          <w:marLeft w:val="0"/>
          <w:marRight w:val="0"/>
          <w:marTop w:val="0"/>
          <w:marBottom w:val="0"/>
          <w:divBdr>
            <w:top w:val="none" w:sz="0" w:space="0" w:color="auto"/>
            <w:left w:val="none" w:sz="0" w:space="0" w:color="auto"/>
            <w:bottom w:val="none" w:sz="0" w:space="0" w:color="auto"/>
            <w:right w:val="none" w:sz="0" w:space="0" w:color="auto"/>
          </w:divBdr>
        </w:div>
        <w:div w:id="1657106370">
          <w:marLeft w:val="0"/>
          <w:marRight w:val="0"/>
          <w:marTop w:val="0"/>
          <w:marBottom w:val="0"/>
          <w:divBdr>
            <w:top w:val="none" w:sz="0" w:space="0" w:color="auto"/>
            <w:left w:val="none" w:sz="0" w:space="0" w:color="auto"/>
            <w:bottom w:val="none" w:sz="0" w:space="0" w:color="auto"/>
            <w:right w:val="none" w:sz="0" w:space="0" w:color="auto"/>
          </w:divBdr>
        </w:div>
        <w:div w:id="2098165366">
          <w:marLeft w:val="0"/>
          <w:marRight w:val="0"/>
          <w:marTop w:val="0"/>
          <w:marBottom w:val="0"/>
          <w:divBdr>
            <w:top w:val="none" w:sz="0" w:space="0" w:color="auto"/>
            <w:left w:val="none" w:sz="0" w:space="0" w:color="auto"/>
            <w:bottom w:val="none" w:sz="0" w:space="0" w:color="auto"/>
            <w:right w:val="none" w:sz="0" w:space="0" w:color="auto"/>
          </w:divBdr>
        </w:div>
        <w:div w:id="1074813800">
          <w:marLeft w:val="0"/>
          <w:marRight w:val="0"/>
          <w:marTop w:val="0"/>
          <w:marBottom w:val="0"/>
          <w:divBdr>
            <w:top w:val="none" w:sz="0" w:space="0" w:color="auto"/>
            <w:left w:val="none" w:sz="0" w:space="0" w:color="auto"/>
            <w:bottom w:val="none" w:sz="0" w:space="0" w:color="auto"/>
            <w:right w:val="none" w:sz="0" w:space="0" w:color="auto"/>
          </w:divBdr>
        </w:div>
        <w:div w:id="1097868123">
          <w:marLeft w:val="0"/>
          <w:marRight w:val="0"/>
          <w:marTop w:val="0"/>
          <w:marBottom w:val="0"/>
          <w:divBdr>
            <w:top w:val="none" w:sz="0" w:space="0" w:color="auto"/>
            <w:left w:val="none" w:sz="0" w:space="0" w:color="auto"/>
            <w:bottom w:val="none" w:sz="0" w:space="0" w:color="auto"/>
            <w:right w:val="none" w:sz="0" w:space="0" w:color="auto"/>
          </w:divBdr>
        </w:div>
        <w:div w:id="1833642160">
          <w:marLeft w:val="0"/>
          <w:marRight w:val="0"/>
          <w:marTop w:val="0"/>
          <w:marBottom w:val="0"/>
          <w:divBdr>
            <w:top w:val="none" w:sz="0" w:space="0" w:color="auto"/>
            <w:left w:val="none" w:sz="0" w:space="0" w:color="auto"/>
            <w:bottom w:val="none" w:sz="0" w:space="0" w:color="auto"/>
            <w:right w:val="none" w:sz="0" w:space="0" w:color="auto"/>
          </w:divBdr>
        </w:div>
        <w:div w:id="2012487700">
          <w:marLeft w:val="0"/>
          <w:marRight w:val="0"/>
          <w:marTop w:val="0"/>
          <w:marBottom w:val="0"/>
          <w:divBdr>
            <w:top w:val="none" w:sz="0" w:space="0" w:color="auto"/>
            <w:left w:val="none" w:sz="0" w:space="0" w:color="auto"/>
            <w:bottom w:val="none" w:sz="0" w:space="0" w:color="auto"/>
            <w:right w:val="none" w:sz="0" w:space="0" w:color="auto"/>
          </w:divBdr>
        </w:div>
        <w:div w:id="635841603">
          <w:marLeft w:val="0"/>
          <w:marRight w:val="0"/>
          <w:marTop w:val="0"/>
          <w:marBottom w:val="0"/>
          <w:divBdr>
            <w:top w:val="none" w:sz="0" w:space="0" w:color="auto"/>
            <w:left w:val="none" w:sz="0" w:space="0" w:color="auto"/>
            <w:bottom w:val="none" w:sz="0" w:space="0" w:color="auto"/>
            <w:right w:val="none" w:sz="0" w:space="0" w:color="auto"/>
          </w:divBdr>
        </w:div>
        <w:div w:id="277838096">
          <w:marLeft w:val="0"/>
          <w:marRight w:val="0"/>
          <w:marTop w:val="0"/>
          <w:marBottom w:val="0"/>
          <w:divBdr>
            <w:top w:val="none" w:sz="0" w:space="0" w:color="auto"/>
            <w:left w:val="none" w:sz="0" w:space="0" w:color="auto"/>
            <w:bottom w:val="none" w:sz="0" w:space="0" w:color="auto"/>
            <w:right w:val="none" w:sz="0" w:space="0" w:color="auto"/>
          </w:divBdr>
        </w:div>
        <w:div w:id="2128041749">
          <w:marLeft w:val="0"/>
          <w:marRight w:val="0"/>
          <w:marTop w:val="0"/>
          <w:marBottom w:val="0"/>
          <w:divBdr>
            <w:top w:val="none" w:sz="0" w:space="0" w:color="auto"/>
            <w:left w:val="none" w:sz="0" w:space="0" w:color="auto"/>
            <w:bottom w:val="none" w:sz="0" w:space="0" w:color="auto"/>
            <w:right w:val="none" w:sz="0" w:space="0" w:color="auto"/>
          </w:divBdr>
        </w:div>
        <w:div w:id="1531531600">
          <w:marLeft w:val="0"/>
          <w:marRight w:val="0"/>
          <w:marTop w:val="0"/>
          <w:marBottom w:val="0"/>
          <w:divBdr>
            <w:top w:val="none" w:sz="0" w:space="0" w:color="auto"/>
            <w:left w:val="none" w:sz="0" w:space="0" w:color="auto"/>
            <w:bottom w:val="none" w:sz="0" w:space="0" w:color="auto"/>
            <w:right w:val="none" w:sz="0" w:space="0" w:color="auto"/>
          </w:divBdr>
        </w:div>
        <w:div w:id="70009137">
          <w:marLeft w:val="0"/>
          <w:marRight w:val="0"/>
          <w:marTop w:val="0"/>
          <w:marBottom w:val="0"/>
          <w:divBdr>
            <w:top w:val="none" w:sz="0" w:space="0" w:color="auto"/>
            <w:left w:val="none" w:sz="0" w:space="0" w:color="auto"/>
            <w:bottom w:val="none" w:sz="0" w:space="0" w:color="auto"/>
            <w:right w:val="none" w:sz="0" w:space="0" w:color="auto"/>
          </w:divBdr>
        </w:div>
        <w:div w:id="41296791">
          <w:marLeft w:val="0"/>
          <w:marRight w:val="0"/>
          <w:marTop w:val="0"/>
          <w:marBottom w:val="0"/>
          <w:divBdr>
            <w:top w:val="none" w:sz="0" w:space="0" w:color="auto"/>
            <w:left w:val="none" w:sz="0" w:space="0" w:color="auto"/>
            <w:bottom w:val="none" w:sz="0" w:space="0" w:color="auto"/>
            <w:right w:val="none" w:sz="0" w:space="0" w:color="auto"/>
          </w:divBdr>
        </w:div>
        <w:div w:id="1863351241">
          <w:marLeft w:val="0"/>
          <w:marRight w:val="0"/>
          <w:marTop w:val="0"/>
          <w:marBottom w:val="0"/>
          <w:divBdr>
            <w:top w:val="none" w:sz="0" w:space="0" w:color="auto"/>
            <w:left w:val="none" w:sz="0" w:space="0" w:color="auto"/>
            <w:bottom w:val="none" w:sz="0" w:space="0" w:color="auto"/>
            <w:right w:val="none" w:sz="0" w:space="0" w:color="auto"/>
          </w:divBdr>
        </w:div>
        <w:div w:id="1785952907">
          <w:marLeft w:val="0"/>
          <w:marRight w:val="0"/>
          <w:marTop w:val="0"/>
          <w:marBottom w:val="0"/>
          <w:divBdr>
            <w:top w:val="none" w:sz="0" w:space="0" w:color="auto"/>
            <w:left w:val="none" w:sz="0" w:space="0" w:color="auto"/>
            <w:bottom w:val="none" w:sz="0" w:space="0" w:color="auto"/>
            <w:right w:val="none" w:sz="0" w:space="0" w:color="auto"/>
          </w:divBdr>
        </w:div>
        <w:div w:id="1305545768">
          <w:marLeft w:val="0"/>
          <w:marRight w:val="0"/>
          <w:marTop w:val="0"/>
          <w:marBottom w:val="0"/>
          <w:divBdr>
            <w:top w:val="none" w:sz="0" w:space="0" w:color="auto"/>
            <w:left w:val="none" w:sz="0" w:space="0" w:color="auto"/>
            <w:bottom w:val="none" w:sz="0" w:space="0" w:color="auto"/>
            <w:right w:val="none" w:sz="0" w:space="0" w:color="auto"/>
          </w:divBdr>
        </w:div>
        <w:div w:id="1438142178">
          <w:marLeft w:val="0"/>
          <w:marRight w:val="0"/>
          <w:marTop w:val="0"/>
          <w:marBottom w:val="0"/>
          <w:divBdr>
            <w:top w:val="none" w:sz="0" w:space="0" w:color="auto"/>
            <w:left w:val="none" w:sz="0" w:space="0" w:color="auto"/>
            <w:bottom w:val="none" w:sz="0" w:space="0" w:color="auto"/>
            <w:right w:val="none" w:sz="0" w:space="0" w:color="auto"/>
          </w:divBdr>
        </w:div>
        <w:div w:id="1201044069">
          <w:marLeft w:val="0"/>
          <w:marRight w:val="0"/>
          <w:marTop w:val="0"/>
          <w:marBottom w:val="0"/>
          <w:divBdr>
            <w:top w:val="none" w:sz="0" w:space="0" w:color="auto"/>
            <w:left w:val="none" w:sz="0" w:space="0" w:color="auto"/>
            <w:bottom w:val="none" w:sz="0" w:space="0" w:color="auto"/>
            <w:right w:val="none" w:sz="0" w:space="0" w:color="auto"/>
          </w:divBdr>
        </w:div>
        <w:div w:id="635840809">
          <w:marLeft w:val="0"/>
          <w:marRight w:val="0"/>
          <w:marTop w:val="0"/>
          <w:marBottom w:val="0"/>
          <w:divBdr>
            <w:top w:val="none" w:sz="0" w:space="0" w:color="auto"/>
            <w:left w:val="none" w:sz="0" w:space="0" w:color="auto"/>
            <w:bottom w:val="none" w:sz="0" w:space="0" w:color="auto"/>
            <w:right w:val="none" w:sz="0" w:space="0" w:color="auto"/>
          </w:divBdr>
        </w:div>
      </w:divsChild>
    </w:div>
    <w:div w:id="434642107">
      <w:bodyDiv w:val="1"/>
      <w:marLeft w:val="0"/>
      <w:marRight w:val="0"/>
      <w:marTop w:val="0"/>
      <w:marBottom w:val="0"/>
      <w:divBdr>
        <w:top w:val="none" w:sz="0" w:space="0" w:color="auto"/>
        <w:left w:val="none" w:sz="0" w:space="0" w:color="auto"/>
        <w:bottom w:val="none" w:sz="0" w:space="0" w:color="auto"/>
        <w:right w:val="none" w:sz="0" w:space="0" w:color="auto"/>
      </w:divBdr>
      <w:divsChild>
        <w:div w:id="146174390">
          <w:marLeft w:val="0"/>
          <w:marRight w:val="0"/>
          <w:marTop w:val="0"/>
          <w:marBottom w:val="0"/>
          <w:divBdr>
            <w:top w:val="none" w:sz="0" w:space="0" w:color="auto"/>
            <w:left w:val="none" w:sz="0" w:space="0" w:color="auto"/>
            <w:bottom w:val="none" w:sz="0" w:space="0" w:color="auto"/>
            <w:right w:val="none" w:sz="0" w:space="0" w:color="auto"/>
          </w:divBdr>
        </w:div>
        <w:div w:id="1788113628">
          <w:marLeft w:val="0"/>
          <w:marRight w:val="0"/>
          <w:marTop w:val="0"/>
          <w:marBottom w:val="0"/>
          <w:divBdr>
            <w:top w:val="none" w:sz="0" w:space="0" w:color="auto"/>
            <w:left w:val="none" w:sz="0" w:space="0" w:color="auto"/>
            <w:bottom w:val="none" w:sz="0" w:space="0" w:color="auto"/>
            <w:right w:val="none" w:sz="0" w:space="0" w:color="auto"/>
          </w:divBdr>
        </w:div>
        <w:div w:id="271787376">
          <w:marLeft w:val="0"/>
          <w:marRight w:val="0"/>
          <w:marTop w:val="0"/>
          <w:marBottom w:val="0"/>
          <w:divBdr>
            <w:top w:val="none" w:sz="0" w:space="0" w:color="auto"/>
            <w:left w:val="none" w:sz="0" w:space="0" w:color="auto"/>
            <w:bottom w:val="none" w:sz="0" w:space="0" w:color="auto"/>
            <w:right w:val="none" w:sz="0" w:space="0" w:color="auto"/>
          </w:divBdr>
        </w:div>
        <w:div w:id="1361131423">
          <w:marLeft w:val="0"/>
          <w:marRight w:val="0"/>
          <w:marTop w:val="0"/>
          <w:marBottom w:val="0"/>
          <w:divBdr>
            <w:top w:val="none" w:sz="0" w:space="0" w:color="auto"/>
            <w:left w:val="none" w:sz="0" w:space="0" w:color="auto"/>
            <w:bottom w:val="none" w:sz="0" w:space="0" w:color="auto"/>
            <w:right w:val="none" w:sz="0" w:space="0" w:color="auto"/>
          </w:divBdr>
        </w:div>
        <w:div w:id="1638099032">
          <w:marLeft w:val="0"/>
          <w:marRight w:val="0"/>
          <w:marTop w:val="0"/>
          <w:marBottom w:val="0"/>
          <w:divBdr>
            <w:top w:val="none" w:sz="0" w:space="0" w:color="auto"/>
            <w:left w:val="none" w:sz="0" w:space="0" w:color="auto"/>
            <w:bottom w:val="none" w:sz="0" w:space="0" w:color="auto"/>
            <w:right w:val="none" w:sz="0" w:space="0" w:color="auto"/>
          </w:divBdr>
        </w:div>
        <w:div w:id="588001234">
          <w:marLeft w:val="0"/>
          <w:marRight w:val="0"/>
          <w:marTop w:val="0"/>
          <w:marBottom w:val="0"/>
          <w:divBdr>
            <w:top w:val="none" w:sz="0" w:space="0" w:color="auto"/>
            <w:left w:val="none" w:sz="0" w:space="0" w:color="auto"/>
            <w:bottom w:val="none" w:sz="0" w:space="0" w:color="auto"/>
            <w:right w:val="none" w:sz="0" w:space="0" w:color="auto"/>
          </w:divBdr>
        </w:div>
        <w:div w:id="447436901">
          <w:marLeft w:val="0"/>
          <w:marRight w:val="0"/>
          <w:marTop w:val="0"/>
          <w:marBottom w:val="0"/>
          <w:divBdr>
            <w:top w:val="none" w:sz="0" w:space="0" w:color="auto"/>
            <w:left w:val="none" w:sz="0" w:space="0" w:color="auto"/>
            <w:bottom w:val="none" w:sz="0" w:space="0" w:color="auto"/>
            <w:right w:val="none" w:sz="0" w:space="0" w:color="auto"/>
          </w:divBdr>
        </w:div>
        <w:div w:id="1105736470">
          <w:marLeft w:val="0"/>
          <w:marRight w:val="0"/>
          <w:marTop w:val="0"/>
          <w:marBottom w:val="0"/>
          <w:divBdr>
            <w:top w:val="none" w:sz="0" w:space="0" w:color="auto"/>
            <w:left w:val="none" w:sz="0" w:space="0" w:color="auto"/>
            <w:bottom w:val="none" w:sz="0" w:space="0" w:color="auto"/>
            <w:right w:val="none" w:sz="0" w:space="0" w:color="auto"/>
          </w:divBdr>
        </w:div>
        <w:div w:id="1540511817">
          <w:marLeft w:val="0"/>
          <w:marRight w:val="0"/>
          <w:marTop w:val="0"/>
          <w:marBottom w:val="0"/>
          <w:divBdr>
            <w:top w:val="none" w:sz="0" w:space="0" w:color="auto"/>
            <w:left w:val="none" w:sz="0" w:space="0" w:color="auto"/>
            <w:bottom w:val="none" w:sz="0" w:space="0" w:color="auto"/>
            <w:right w:val="none" w:sz="0" w:space="0" w:color="auto"/>
          </w:divBdr>
        </w:div>
        <w:div w:id="2097247178">
          <w:marLeft w:val="0"/>
          <w:marRight w:val="0"/>
          <w:marTop w:val="0"/>
          <w:marBottom w:val="0"/>
          <w:divBdr>
            <w:top w:val="none" w:sz="0" w:space="0" w:color="auto"/>
            <w:left w:val="none" w:sz="0" w:space="0" w:color="auto"/>
            <w:bottom w:val="none" w:sz="0" w:space="0" w:color="auto"/>
            <w:right w:val="none" w:sz="0" w:space="0" w:color="auto"/>
          </w:divBdr>
        </w:div>
        <w:div w:id="877008622">
          <w:marLeft w:val="0"/>
          <w:marRight w:val="0"/>
          <w:marTop w:val="0"/>
          <w:marBottom w:val="0"/>
          <w:divBdr>
            <w:top w:val="none" w:sz="0" w:space="0" w:color="auto"/>
            <w:left w:val="none" w:sz="0" w:space="0" w:color="auto"/>
            <w:bottom w:val="none" w:sz="0" w:space="0" w:color="auto"/>
            <w:right w:val="none" w:sz="0" w:space="0" w:color="auto"/>
          </w:divBdr>
        </w:div>
        <w:div w:id="699282013">
          <w:marLeft w:val="0"/>
          <w:marRight w:val="0"/>
          <w:marTop w:val="0"/>
          <w:marBottom w:val="0"/>
          <w:divBdr>
            <w:top w:val="none" w:sz="0" w:space="0" w:color="auto"/>
            <w:left w:val="none" w:sz="0" w:space="0" w:color="auto"/>
            <w:bottom w:val="none" w:sz="0" w:space="0" w:color="auto"/>
            <w:right w:val="none" w:sz="0" w:space="0" w:color="auto"/>
          </w:divBdr>
        </w:div>
        <w:div w:id="626199790">
          <w:marLeft w:val="0"/>
          <w:marRight w:val="0"/>
          <w:marTop w:val="0"/>
          <w:marBottom w:val="0"/>
          <w:divBdr>
            <w:top w:val="none" w:sz="0" w:space="0" w:color="auto"/>
            <w:left w:val="none" w:sz="0" w:space="0" w:color="auto"/>
            <w:bottom w:val="none" w:sz="0" w:space="0" w:color="auto"/>
            <w:right w:val="none" w:sz="0" w:space="0" w:color="auto"/>
          </w:divBdr>
        </w:div>
        <w:div w:id="506091488">
          <w:marLeft w:val="0"/>
          <w:marRight w:val="0"/>
          <w:marTop w:val="0"/>
          <w:marBottom w:val="0"/>
          <w:divBdr>
            <w:top w:val="none" w:sz="0" w:space="0" w:color="auto"/>
            <w:left w:val="none" w:sz="0" w:space="0" w:color="auto"/>
            <w:bottom w:val="none" w:sz="0" w:space="0" w:color="auto"/>
            <w:right w:val="none" w:sz="0" w:space="0" w:color="auto"/>
          </w:divBdr>
        </w:div>
        <w:div w:id="1291932895">
          <w:marLeft w:val="0"/>
          <w:marRight w:val="0"/>
          <w:marTop w:val="0"/>
          <w:marBottom w:val="0"/>
          <w:divBdr>
            <w:top w:val="none" w:sz="0" w:space="0" w:color="auto"/>
            <w:left w:val="none" w:sz="0" w:space="0" w:color="auto"/>
            <w:bottom w:val="none" w:sz="0" w:space="0" w:color="auto"/>
            <w:right w:val="none" w:sz="0" w:space="0" w:color="auto"/>
          </w:divBdr>
        </w:div>
        <w:div w:id="378747075">
          <w:marLeft w:val="0"/>
          <w:marRight w:val="0"/>
          <w:marTop w:val="0"/>
          <w:marBottom w:val="0"/>
          <w:divBdr>
            <w:top w:val="none" w:sz="0" w:space="0" w:color="auto"/>
            <w:left w:val="none" w:sz="0" w:space="0" w:color="auto"/>
            <w:bottom w:val="none" w:sz="0" w:space="0" w:color="auto"/>
            <w:right w:val="none" w:sz="0" w:space="0" w:color="auto"/>
          </w:divBdr>
        </w:div>
      </w:divsChild>
    </w:div>
    <w:div w:id="595015658">
      <w:bodyDiv w:val="1"/>
      <w:marLeft w:val="0"/>
      <w:marRight w:val="0"/>
      <w:marTop w:val="0"/>
      <w:marBottom w:val="0"/>
      <w:divBdr>
        <w:top w:val="none" w:sz="0" w:space="0" w:color="auto"/>
        <w:left w:val="none" w:sz="0" w:space="0" w:color="auto"/>
        <w:bottom w:val="none" w:sz="0" w:space="0" w:color="auto"/>
        <w:right w:val="none" w:sz="0" w:space="0" w:color="auto"/>
      </w:divBdr>
      <w:divsChild>
        <w:div w:id="704643216">
          <w:marLeft w:val="0"/>
          <w:marRight w:val="0"/>
          <w:marTop w:val="0"/>
          <w:marBottom w:val="0"/>
          <w:divBdr>
            <w:top w:val="none" w:sz="0" w:space="0" w:color="auto"/>
            <w:left w:val="none" w:sz="0" w:space="0" w:color="auto"/>
            <w:bottom w:val="none" w:sz="0" w:space="0" w:color="auto"/>
            <w:right w:val="none" w:sz="0" w:space="0" w:color="auto"/>
          </w:divBdr>
        </w:div>
        <w:div w:id="464351927">
          <w:marLeft w:val="0"/>
          <w:marRight w:val="0"/>
          <w:marTop w:val="0"/>
          <w:marBottom w:val="0"/>
          <w:divBdr>
            <w:top w:val="none" w:sz="0" w:space="0" w:color="auto"/>
            <w:left w:val="none" w:sz="0" w:space="0" w:color="auto"/>
            <w:bottom w:val="none" w:sz="0" w:space="0" w:color="auto"/>
            <w:right w:val="none" w:sz="0" w:space="0" w:color="auto"/>
          </w:divBdr>
        </w:div>
        <w:div w:id="2067335887">
          <w:marLeft w:val="0"/>
          <w:marRight w:val="0"/>
          <w:marTop w:val="0"/>
          <w:marBottom w:val="0"/>
          <w:divBdr>
            <w:top w:val="none" w:sz="0" w:space="0" w:color="auto"/>
            <w:left w:val="none" w:sz="0" w:space="0" w:color="auto"/>
            <w:bottom w:val="none" w:sz="0" w:space="0" w:color="auto"/>
            <w:right w:val="none" w:sz="0" w:space="0" w:color="auto"/>
          </w:divBdr>
        </w:div>
        <w:div w:id="1062757272">
          <w:marLeft w:val="0"/>
          <w:marRight w:val="0"/>
          <w:marTop w:val="0"/>
          <w:marBottom w:val="0"/>
          <w:divBdr>
            <w:top w:val="none" w:sz="0" w:space="0" w:color="auto"/>
            <w:left w:val="none" w:sz="0" w:space="0" w:color="auto"/>
            <w:bottom w:val="none" w:sz="0" w:space="0" w:color="auto"/>
            <w:right w:val="none" w:sz="0" w:space="0" w:color="auto"/>
          </w:divBdr>
        </w:div>
        <w:div w:id="1557542795">
          <w:marLeft w:val="0"/>
          <w:marRight w:val="0"/>
          <w:marTop w:val="0"/>
          <w:marBottom w:val="0"/>
          <w:divBdr>
            <w:top w:val="none" w:sz="0" w:space="0" w:color="auto"/>
            <w:left w:val="none" w:sz="0" w:space="0" w:color="auto"/>
            <w:bottom w:val="none" w:sz="0" w:space="0" w:color="auto"/>
            <w:right w:val="none" w:sz="0" w:space="0" w:color="auto"/>
          </w:divBdr>
        </w:div>
        <w:div w:id="1720393578">
          <w:marLeft w:val="0"/>
          <w:marRight w:val="0"/>
          <w:marTop w:val="0"/>
          <w:marBottom w:val="0"/>
          <w:divBdr>
            <w:top w:val="none" w:sz="0" w:space="0" w:color="auto"/>
            <w:left w:val="none" w:sz="0" w:space="0" w:color="auto"/>
            <w:bottom w:val="none" w:sz="0" w:space="0" w:color="auto"/>
            <w:right w:val="none" w:sz="0" w:space="0" w:color="auto"/>
          </w:divBdr>
        </w:div>
        <w:div w:id="751243173">
          <w:marLeft w:val="0"/>
          <w:marRight w:val="0"/>
          <w:marTop w:val="0"/>
          <w:marBottom w:val="0"/>
          <w:divBdr>
            <w:top w:val="none" w:sz="0" w:space="0" w:color="auto"/>
            <w:left w:val="none" w:sz="0" w:space="0" w:color="auto"/>
            <w:bottom w:val="none" w:sz="0" w:space="0" w:color="auto"/>
            <w:right w:val="none" w:sz="0" w:space="0" w:color="auto"/>
          </w:divBdr>
        </w:div>
        <w:div w:id="776605359">
          <w:marLeft w:val="0"/>
          <w:marRight w:val="0"/>
          <w:marTop w:val="0"/>
          <w:marBottom w:val="0"/>
          <w:divBdr>
            <w:top w:val="none" w:sz="0" w:space="0" w:color="auto"/>
            <w:left w:val="none" w:sz="0" w:space="0" w:color="auto"/>
            <w:bottom w:val="none" w:sz="0" w:space="0" w:color="auto"/>
            <w:right w:val="none" w:sz="0" w:space="0" w:color="auto"/>
          </w:divBdr>
        </w:div>
        <w:div w:id="1575554914">
          <w:marLeft w:val="0"/>
          <w:marRight w:val="0"/>
          <w:marTop w:val="0"/>
          <w:marBottom w:val="0"/>
          <w:divBdr>
            <w:top w:val="none" w:sz="0" w:space="0" w:color="auto"/>
            <w:left w:val="none" w:sz="0" w:space="0" w:color="auto"/>
            <w:bottom w:val="none" w:sz="0" w:space="0" w:color="auto"/>
            <w:right w:val="none" w:sz="0" w:space="0" w:color="auto"/>
          </w:divBdr>
        </w:div>
      </w:divsChild>
    </w:div>
    <w:div w:id="600143461">
      <w:bodyDiv w:val="1"/>
      <w:marLeft w:val="0"/>
      <w:marRight w:val="0"/>
      <w:marTop w:val="0"/>
      <w:marBottom w:val="0"/>
      <w:divBdr>
        <w:top w:val="none" w:sz="0" w:space="0" w:color="auto"/>
        <w:left w:val="none" w:sz="0" w:space="0" w:color="auto"/>
        <w:bottom w:val="none" w:sz="0" w:space="0" w:color="auto"/>
        <w:right w:val="none" w:sz="0" w:space="0" w:color="auto"/>
      </w:divBdr>
      <w:divsChild>
        <w:div w:id="1366560400">
          <w:marLeft w:val="0"/>
          <w:marRight w:val="0"/>
          <w:marTop w:val="0"/>
          <w:marBottom w:val="0"/>
          <w:divBdr>
            <w:top w:val="none" w:sz="0" w:space="0" w:color="auto"/>
            <w:left w:val="none" w:sz="0" w:space="0" w:color="auto"/>
            <w:bottom w:val="none" w:sz="0" w:space="0" w:color="auto"/>
            <w:right w:val="none" w:sz="0" w:space="0" w:color="auto"/>
          </w:divBdr>
        </w:div>
        <w:div w:id="663702142">
          <w:marLeft w:val="0"/>
          <w:marRight w:val="0"/>
          <w:marTop w:val="0"/>
          <w:marBottom w:val="0"/>
          <w:divBdr>
            <w:top w:val="none" w:sz="0" w:space="0" w:color="auto"/>
            <w:left w:val="none" w:sz="0" w:space="0" w:color="auto"/>
            <w:bottom w:val="none" w:sz="0" w:space="0" w:color="auto"/>
            <w:right w:val="none" w:sz="0" w:space="0" w:color="auto"/>
          </w:divBdr>
        </w:div>
        <w:div w:id="1877278726">
          <w:marLeft w:val="0"/>
          <w:marRight w:val="0"/>
          <w:marTop w:val="0"/>
          <w:marBottom w:val="0"/>
          <w:divBdr>
            <w:top w:val="none" w:sz="0" w:space="0" w:color="auto"/>
            <w:left w:val="none" w:sz="0" w:space="0" w:color="auto"/>
            <w:bottom w:val="none" w:sz="0" w:space="0" w:color="auto"/>
            <w:right w:val="none" w:sz="0" w:space="0" w:color="auto"/>
          </w:divBdr>
        </w:div>
        <w:div w:id="1748964700">
          <w:marLeft w:val="0"/>
          <w:marRight w:val="0"/>
          <w:marTop w:val="0"/>
          <w:marBottom w:val="0"/>
          <w:divBdr>
            <w:top w:val="none" w:sz="0" w:space="0" w:color="auto"/>
            <w:left w:val="none" w:sz="0" w:space="0" w:color="auto"/>
            <w:bottom w:val="none" w:sz="0" w:space="0" w:color="auto"/>
            <w:right w:val="none" w:sz="0" w:space="0" w:color="auto"/>
          </w:divBdr>
        </w:div>
        <w:div w:id="179046127">
          <w:marLeft w:val="0"/>
          <w:marRight w:val="0"/>
          <w:marTop w:val="0"/>
          <w:marBottom w:val="0"/>
          <w:divBdr>
            <w:top w:val="none" w:sz="0" w:space="0" w:color="auto"/>
            <w:left w:val="none" w:sz="0" w:space="0" w:color="auto"/>
            <w:bottom w:val="none" w:sz="0" w:space="0" w:color="auto"/>
            <w:right w:val="none" w:sz="0" w:space="0" w:color="auto"/>
          </w:divBdr>
        </w:div>
        <w:div w:id="295844295">
          <w:marLeft w:val="0"/>
          <w:marRight w:val="0"/>
          <w:marTop w:val="0"/>
          <w:marBottom w:val="0"/>
          <w:divBdr>
            <w:top w:val="none" w:sz="0" w:space="0" w:color="auto"/>
            <w:left w:val="none" w:sz="0" w:space="0" w:color="auto"/>
            <w:bottom w:val="none" w:sz="0" w:space="0" w:color="auto"/>
            <w:right w:val="none" w:sz="0" w:space="0" w:color="auto"/>
          </w:divBdr>
        </w:div>
        <w:div w:id="517621974">
          <w:marLeft w:val="0"/>
          <w:marRight w:val="0"/>
          <w:marTop w:val="0"/>
          <w:marBottom w:val="0"/>
          <w:divBdr>
            <w:top w:val="none" w:sz="0" w:space="0" w:color="auto"/>
            <w:left w:val="none" w:sz="0" w:space="0" w:color="auto"/>
            <w:bottom w:val="none" w:sz="0" w:space="0" w:color="auto"/>
            <w:right w:val="none" w:sz="0" w:space="0" w:color="auto"/>
          </w:divBdr>
        </w:div>
        <w:div w:id="1738746647">
          <w:marLeft w:val="0"/>
          <w:marRight w:val="0"/>
          <w:marTop w:val="0"/>
          <w:marBottom w:val="0"/>
          <w:divBdr>
            <w:top w:val="none" w:sz="0" w:space="0" w:color="auto"/>
            <w:left w:val="none" w:sz="0" w:space="0" w:color="auto"/>
            <w:bottom w:val="none" w:sz="0" w:space="0" w:color="auto"/>
            <w:right w:val="none" w:sz="0" w:space="0" w:color="auto"/>
          </w:divBdr>
        </w:div>
      </w:divsChild>
    </w:div>
    <w:div w:id="695690187">
      <w:bodyDiv w:val="1"/>
      <w:marLeft w:val="0"/>
      <w:marRight w:val="0"/>
      <w:marTop w:val="0"/>
      <w:marBottom w:val="0"/>
      <w:divBdr>
        <w:top w:val="none" w:sz="0" w:space="0" w:color="auto"/>
        <w:left w:val="none" w:sz="0" w:space="0" w:color="auto"/>
        <w:bottom w:val="none" w:sz="0" w:space="0" w:color="auto"/>
        <w:right w:val="none" w:sz="0" w:space="0" w:color="auto"/>
      </w:divBdr>
      <w:divsChild>
        <w:div w:id="1059785187">
          <w:marLeft w:val="547"/>
          <w:marRight w:val="0"/>
          <w:marTop w:val="0"/>
          <w:marBottom w:val="160"/>
          <w:divBdr>
            <w:top w:val="none" w:sz="0" w:space="0" w:color="auto"/>
            <w:left w:val="none" w:sz="0" w:space="0" w:color="auto"/>
            <w:bottom w:val="none" w:sz="0" w:space="0" w:color="auto"/>
            <w:right w:val="none" w:sz="0" w:space="0" w:color="auto"/>
          </w:divBdr>
        </w:div>
        <w:div w:id="1598830851">
          <w:marLeft w:val="547"/>
          <w:marRight w:val="0"/>
          <w:marTop w:val="0"/>
          <w:marBottom w:val="160"/>
          <w:divBdr>
            <w:top w:val="none" w:sz="0" w:space="0" w:color="auto"/>
            <w:left w:val="none" w:sz="0" w:space="0" w:color="auto"/>
            <w:bottom w:val="none" w:sz="0" w:space="0" w:color="auto"/>
            <w:right w:val="none" w:sz="0" w:space="0" w:color="auto"/>
          </w:divBdr>
        </w:div>
        <w:div w:id="1401365580">
          <w:marLeft w:val="547"/>
          <w:marRight w:val="0"/>
          <w:marTop w:val="0"/>
          <w:marBottom w:val="160"/>
          <w:divBdr>
            <w:top w:val="none" w:sz="0" w:space="0" w:color="auto"/>
            <w:left w:val="none" w:sz="0" w:space="0" w:color="auto"/>
            <w:bottom w:val="none" w:sz="0" w:space="0" w:color="auto"/>
            <w:right w:val="none" w:sz="0" w:space="0" w:color="auto"/>
          </w:divBdr>
        </w:div>
        <w:div w:id="2089618461">
          <w:marLeft w:val="547"/>
          <w:marRight w:val="0"/>
          <w:marTop w:val="0"/>
          <w:marBottom w:val="160"/>
          <w:divBdr>
            <w:top w:val="none" w:sz="0" w:space="0" w:color="auto"/>
            <w:left w:val="none" w:sz="0" w:space="0" w:color="auto"/>
            <w:bottom w:val="none" w:sz="0" w:space="0" w:color="auto"/>
            <w:right w:val="none" w:sz="0" w:space="0" w:color="auto"/>
          </w:divBdr>
        </w:div>
        <w:div w:id="1057973173">
          <w:marLeft w:val="547"/>
          <w:marRight w:val="0"/>
          <w:marTop w:val="0"/>
          <w:marBottom w:val="160"/>
          <w:divBdr>
            <w:top w:val="none" w:sz="0" w:space="0" w:color="auto"/>
            <w:left w:val="none" w:sz="0" w:space="0" w:color="auto"/>
            <w:bottom w:val="none" w:sz="0" w:space="0" w:color="auto"/>
            <w:right w:val="none" w:sz="0" w:space="0" w:color="auto"/>
          </w:divBdr>
        </w:div>
        <w:div w:id="887105781">
          <w:marLeft w:val="547"/>
          <w:marRight w:val="0"/>
          <w:marTop w:val="0"/>
          <w:marBottom w:val="160"/>
          <w:divBdr>
            <w:top w:val="none" w:sz="0" w:space="0" w:color="auto"/>
            <w:left w:val="none" w:sz="0" w:space="0" w:color="auto"/>
            <w:bottom w:val="none" w:sz="0" w:space="0" w:color="auto"/>
            <w:right w:val="none" w:sz="0" w:space="0" w:color="auto"/>
          </w:divBdr>
        </w:div>
        <w:div w:id="1592467325">
          <w:marLeft w:val="547"/>
          <w:marRight w:val="0"/>
          <w:marTop w:val="0"/>
          <w:marBottom w:val="160"/>
          <w:divBdr>
            <w:top w:val="none" w:sz="0" w:space="0" w:color="auto"/>
            <w:left w:val="none" w:sz="0" w:space="0" w:color="auto"/>
            <w:bottom w:val="none" w:sz="0" w:space="0" w:color="auto"/>
            <w:right w:val="none" w:sz="0" w:space="0" w:color="auto"/>
          </w:divBdr>
        </w:div>
        <w:div w:id="421414137">
          <w:marLeft w:val="547"/>
          <w:marRight w:val="0"/>
          <w:marTop w:val="0"/>
          <w:marBottom w:val="160"/>
          <w:divBdr>
            <w:top w:val="none" w:sz="0" w:space="0" w:color="auto"/>
            <w:left w:val="none" w:sz="0" w:space="0" w:color="auto"/>
            <w:bottom w:val="none" w:sz="0" w:space="0" w:color="auto"/>
            <w:right w:val="none" w:sz="0" w:space="0" w:color="auto"/>
          </w:divBdr>
        </w:div>
      </w:divsChild>
    </w:div>
    <w:div w:id="794564370">
      <w:bodyDiv w:val="1"/>
      <w:marLeft w:val="0"/>
      <w:marRight w:val="0"/>
      <w:marTop w:val="0"/>
      <w:marBottom w:val="0"/>
      <w:divBdr>
        <w:top w:val="none" w:sz="0" w:space="0" w:color="auto"/>
        <w:left w:val="none" w:sz="0" w:space="0" w:color="auto"/>
        <w:bottom w:val="none" w:sz="0" w:space="0" w:color="auto"/>
        <w:right w:val="none" w:sz="0" w:space="0" w:color="auto"/>
      </w:divBdr>
      <w:divsChild>
        <w:div w:id="2077507947">
          <w:marLeft w:val="0"/>
          <w:marRight w:val="0"/>
          <w:marTop w:val="0"/>
          <w:marBottom w:val="0"/>
          <w:divBdr>
            <w:top w:val="none" w:sz="0" w:space="0" w:color="auto"/>
            <w:left w:val="none" w:sz="0" w:space="0" w:color="auto"/>
            <w:bottom w:val="none" w:sz="0" w:space="0" w:color="auto"/>
            <w:right w:val="none" w:sz="0" w:space="0" w:color="auto"/>
          </w:divBdr>
          <w:divsChild>
            <w:div w:id="1057318435">
              <w:marLeft w:val="0"/>
              <w:marRight w:val="0"/>
              <w:marTop w:val="0"/>
              <w:marBottom w:val="0"/>
              <w:divBdr>
                <w:top w:val="none" w:sz="0" w:space="0" w:color="auto"/>
                <w:left w:val="none" w:sz="0" w:space="0" w:color="auto"/>
                <w:bottom w:val="none" w:sz="0" w:space="0" w:color="auto"/>
                <w:right w:val="none" w:sz="0" w:space="0" w:color="auto"/>
              </w:divBdr>
            </w:div>
            <w:div w:id="1961691775">
              <w:marLeft w:val="0"/>
              <w:marRight w:val="0"/>
              <w:marTop w:val="0"/>
              <w:marBottom w:val="0"/>
              <w:divBdr>
                <w:top w:val="none" w:sz="0" w:space="0" w:color="auto"/>
                <w:left w:val="none" w:sz="0" w:space="0" w:color="auto"/>
                <w:bottom w:val="none" w:sz="0" w:space="0" w:color="auto"/>
                <w:right w:val="none" w:sz="0" w:space="0" w:color="auto"/>
              </w:divBdr>
            </w:div>
            <w:div w:id="1015763328">
              <w:marLeft w:val="0"/>
              <w:marRight w:val="0"/>
              <w:marTop w:val="0"/>
              <w:marBottom w:val="0"/>
              <w:divBdr>
                <w:top w:val="none" w:sz="0" w:space="0" w:color="auto"/>
                <w:left w:val="none" w:sz="0" w:space="0" w:color="auto"/>
                <w:bottom w:val="none" w:sz="0" w:space="0" w:color="auto"/>
                <w:right w:val="none" w:sz="0" w:space="0" w:color="auto"/>
              </w:divBdr>
            </w:div>
            <w:div w:id="1077896984">
              <w:marLeft w:val="0"/>
              <w:marRight w:val="0"/>
              <w:marTop w:val="0"/>
              <w:marBottom w:val="0"/>
              <w:divBdr>
                <w:top w:val="none" w:sz="0" w:space="0" w:color="auto"/>
                <w:left w:val="none" w:sz="0" w:space="0" w:color="auto"/>
                <w:bottom w:val="none" w:sz="0" w:space="0" w:color="auto"/>
                <w:right w:val="none" w:sz="0" w:space="0" w:color="auto"/>
              </w:divBdr>
            </w:div>
            <w:div w:id="658265741">
              <w:marLeft w:val="0"/>
              <w:marRight w:val="0"/>
              <w:marTop w:val="0"/>
              <w:marBottom w:val="0"/>
              <w:divBdr>
                <w:top w:val="none" w:sz="0" w:space="0" w:color="auto"/>
                <w:left w:val="none" w:sz="0" w:space="0" w:color="auto"/>
                <w:bottom w:val="none" w:sz="0" w:space="0" w:color="auto"/>
                <w:right w:val="none" w:sz="0" w:space="0" w:color="auto"/>
              </w:divBdr>
            </w:div>
            <w:div w:id="2076780187">
              <w:marLeft w:val="0"/>
              <w:marRight w:val="0"/>
              <w:marTop w:val="0"/>
              <w:marBottom w:val="0"/>
              <w:divBdr>
                <w:top w:val="none" w:sz="0" w:space="0" w:color="auto"/>
                <w:left w:val="none" w:sz="0" w:space="0" w:color="auto"/>
                <w:bottom w:val="none" w:sz="0" w:space="0" w:color="auto"/>
                <w:right w:val="none" w:sz="0" w:space="0" w:color="auto"/>
              </w:divBdr>
            </w:div>
            <w:div w:id="679547119">
              <w:marLeft w:val="0"/>
              <w:marRight w:val="0"/>
              <w:marTop w:val="0"/>
              <w:marBottom w:val="0"/>
              <w:divBdr>
                <w:top w:val="none" w:sz="0" w:space="0" w:color="auto"/>
                <w:left w:val="none" w:sz="0" w:space="0" w:color="auto"/>
                <w:bottom w:val="none" w:sz="0" w:space="0" w:color="auto"/>
                <w:right w:val="none" w:sz="0" w:space="0" w:color="auto"/>
              </w:divBdr>
            </w:div>
            <w:div w:id="587151716">
              <w:marLeft w:val="0"/>
              <w:marRight w:val="0"/>
              <w:marTop w:val="0"/>
              <w:marBottom w:val="0"/>
              <w:divBdr>
                <w:top w:val="none" w:sz="0" w:space="0" w:color="auto"/>
                <w:left w:val="none" w:sz="0" w:space="0" w:color="auto"/>
                <w:bottom w:val="none" w:sz="0" w:space="0" w:color="auto"/>
                <w:right w:val="none" w:sz="0" w:space="0" w:color="auto"/>
              </w:divBdr>
            </w:div>
            <w:div w:id="1030761998">
              <w:marLeft w:val="0"/>
              <w:marRight w:val="0"/>
              <w:marTop w:val="0"/>
              <w:marBottom w:val="0"/>
              <w:divBdr>
                <w:top w:val="none" w:sz="0" w:space="0" w:color="auto"/>
                <w:left w:val="none" w:sz="0" w:space="0" w:color="auto"/>
                <w:bottom w:val="none" w:sz="0" w:space="0" w:color="auto"/>
                <w:right w:val="none" w:sz="0" w:space="0" w:color="auto"/>
              </w:divBdr>
            </w:div>
            <w:div w:id="1488478135">
              <w:marLeft w:val="0"/>
              <w:marRight w:val="0"/>
              <w:marTop w:val="0"/>
              <w:marBottom w:val="0"/>
              <w:divBdr>
                <w:top w:val="none" w:sz="0" w:space="0" w:color="auto"/>
                <w:left w:val="none" w:sz="0" w:space="0" w:color="auto"/>
                <w:bottom w:val="none" w:sz="0" w:space="0" w:color="auto"/>
                <w:right w:val="none" w:sz="0" w:space="0" w:color="auto"/>
              </w:divBdr>
            </w:div>
            <w:div w:id="482084352">
              <w:marLeft w:val="0"/>
              <w:marRight w:val="0"/>
              <w:marTop w:val="0"/>
              <w:marBottom w:val="0"/>
              <w:divBdr>
                <w:top w:val="none" w:sz="0" w:space="0" w:color="auto"/>
                <w:left w:val="none" w:sz="0" w:space="0" w:color="auto"/>
                <w:bottom w:val="none" w:sz="0" w:space="0" w:color="auto"/>
                <w:right w:val="none" w:sz="0" w:space="0" w:color="auto"/>
              </w:divBdr>
            </w:div>
            <w:div w:id="990987716">
              <w:marLeft w:val="0"/>
              <w:marRight w:val="0"/>
              <w:marTop w:val="0"/>
              <w:marBottom w:val="0"/>
              <w:divBdr>
                <w:top w:val="none" w:sz="0" w:space="0" w:color="auto"/>
                <w:left w:val="none" w:sz="0" w:space="0" w:color="auto"/>
                <w:bottom w:val="none" w:sz="0" w:space="0" w:color="auto"/>
                <w:right w:val="none" w:sz="0" w:space="0" w:color="auto"/>
              </w:divBdr>
            </w:div>
            <w:div w:id="373627759">
              <w:marLeft w:val="0"/>
              <w:marRight w:val="0"/>
              <w:marTop w:val="0"/>
              <w:marBottom w:val="0"/>
              <w:divBdr>
                <w:top w:val="none" w:sz="0" w:space="0" w:color="auto"/>
                <w:left w:val="none" w:sz="0" w:space="0" w:color="auto"/>
                <w:bottom w:val="none" w:sz="0" w:space="0" w:color="auto"/>
                <w:right w:val="none" w:sz="0" w:space="0" w:color="auto"/>
              </w:divBdr>
            </w:div>
            <w:div w:id="115757261">
              <w:marLeft w:val="0"/>
              <w:marRight w:val="0"/>
              <w:marTop w:val="0"/>
              <w:marBottom w:val="0"/>
              <w:divBdr>
                <w:top w:val="none" w:sz="0" w:space="0" w:color="auto"/>
                <w:left w:val="none" w:sz="0" w:space="0" w:color="auto"/>
                <w:bottom w:val="none" w:sz="0" w:space="0" w:color="auto"/>
                <w:right w:val="none" w:sz="0" w:space="0" w:color="auto"/>
              </w:divBdr>
            </w:div>
            <w:div w:id="1656570633">
              <w:marLeft w:val="0"/>
              <w:marRight w:val="0"/>
              <w:marTop w:val="0"/>
              <w:marBottom w:val="0"/>
              <w:divBdr>
                <w:top w:val="none" w:sz="0" w:space="0" w:color="auto"/>
                <w:left w:val="none" w:sz="0" w:space="0" w:color="auto"/>
                <w:bottom w:val="none" w:sz="0" w:space="0" w:color="auto"/>
                <w:right w:val="none" w:sz="0" w:space="0" w:color="auto"/>
              </w:divBdr>
            </w:div>
            <w:div w:id="1179270553">
              <w:marLeft w:val="0"/>
              <w:marRight w:val="0"/>
              <w:marTop w:val="0"/>
              <w:marBottom w:val="0"/>
              <w:divBdr>
                <w:top w:val="none" w:sz="0" w:space="0" w:color="auto"/>
                <w:left w:val="none" w:sz="0" w:space="0" w:color="auto"/>
                <w:bottom w:val="none" w:sz="0" w:space="0" w:color="auto"/>
                <w:right w:val="none" w:sz="0" w:space="0" w:color="auto"/>
              </w:divBdr>
            </w:div>
            <w:div w:id="903637651">
              <w:marLeft w:val="0"/>
              <w:marRight w:val="0"/>
              <w:marTop w:val="0"/>
              <w:marBottom w:val="0"/>
              <w:divBdr>
                <w:top w:val="none" w:sz="0" w:space="0" w:color="auto"/>
                <w:left w:val="none" w:sz="0" w:space="0" w:color="auto"/>
                <w:bottom w:val="none" w:sz="0" w:space="0" w:color="auto"/>
                <w:right w:val="none" w:sz="0" w:space="0" w:color="auto"/>
              </w:divBdr>
            </w:div>
            <w:div w:id="9777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9864">
      <w:bodyDiv w:val="1"/>
      <w:marLeft w:val="0"/>
      <w:marRight w:val="0"/>
      <w:marTop w:val="0"/>
      <w:marBottom w:val="0"/>
      <w:divBdr>
        <w:top w:val="none" w:sz="0" w:space="0" w:color="auto"/>
        <w:left w:val="none" w:sz="0" w:space="0" w:color="auto"/>
        <w:bottom w:val="none" w:sz="0" w:space="0" w:color="auto"/>
        <w:right w:val="none" w:sz="0" w:space="0" w:color="auto"/>
      </w:divBdr>
      <w:divsChild>
        <w:div w:id="1116680471">
          <w:marLeft w:val="0"/>
          <w:marRight w:val="0"/>
          <w:marTop w:val="0"/>
          <w:marBottom w:val="0"/>
          <w:divBdr>
            <w:top w:val="none" w:sz="0" w:space="0" w:color="auto"/>
            <w:left w:val="none" w:sz="0" w:space="0" w:color="auto"/>
            <w:bottom w:val="none" w:sz="0" w:space="0" w:color="auto"/>
            <w:right w:val="none" w:sz="0" w:space="0" w:color="auto"/>
          </w:divBdr>
        </w:div>
        <w:div w:id="1461150128">
          <w:marLeft w:val="0"/>
          <w:marRight w:val="0"/>
          <w:marTop w:val="0"/>
          <w:marBottom w:val="0"/>
          <w:divBdr>
            <w:top w:val="none" w:sz="0" w:space="0" w:color="auto"/>
            <w:left w:val="none" w:sz="0" w:space="0" w:color="auto"/>
            <w:bottom w:val="none" w:sz="0" w:space="0" w:color="auto"/>
            <w:right w:val="none" w:sz="0" w:space="0" w:color="auto"/>
          </w:divBdr>
        </w:div>
        <w:div w:id="798256855">
          <w:marLeft w:val="0"/>
          <w:marRight w:val="0"/>
          <w:marTop w:val="0"/>
          <w:marBottom w:val="0"/>
          <w:divBdr>
            <w:top w:val="none" w:sz="0" w:space="0" w:color="auto"/>
            <w:left w:val="none" w:sz="0" w:space="0" w:color="auto"/>
            <w:bottom w:val="none" w:sz="0" w:space="0" w:color="auto"/>
            <w:right w:val="none" w:sz="0" w:space="0" w:color="auto"/>
          </w:divBdr>
        </w:div>
        <w:div w:id="1195077979">
          <w:marLeft w:val="0"/>
          <w:marRight w:val="0"/>
          <w:marTop w:val="0"/>
          <w:marBottom w:val="0"/>
          <w:divBdr>
            <w:top w:val="none" w:sz="0" w:space="0" w:color="auto"/>
            <w:left w:val="none" w:sz="0" w:space="0" w:color="auto"/>
            <w:bottom w:val="none" w:sz="0" w:space="0" w:color="auto"/>
            <w:right w:val="none" w:sz="0" w:space="0" w:color="auto"/>
          </w:divBdr>
        </w:div>
        <w:div w:id="1305041268">
          <w:marLeft w:val="0"/>
          <w:marRight w:val="0"/>
          <w:marTop w:val="0"/>
          <w:marBottom w:val="0"/>
          <w:divBdr>
            <w:top w:val="none" w:sz="0" w:space="0" w:color="auto"/>
            <w:left w:val="none" w:sz="0" w:space="0" w:color="auto"/>
            <w:bottom w:val="none" w:sz="0" w:space="0" w:color="auto"/>
            <w:right w:val="none" w:sz="0" w:space="0" w:color="auto"/>
          </w:divBdr>
        </w:div>
        <w:div w:id="1510678113">
          <w:marLeft w:val="0"/>
          <w:marRight w:val="0"/>
          <w:marTop w:val="0"/>
          <w:marBottom w:val="0"/>
          <w:divBdr>
            <w:top w:val="none" w:sz="0" w:space="0" w:color="auto"/>
            <w:left w:val="none" w:sz="0" w:space="0" w:color="auto"/>
            <w:bottom w:val="none" w:sz="0" w:space="0" w:color="auto"/>
            <w:right w:val="none" w:sz="0" w:space="0" w:color="auto"/>
          </w:divBdr>
        </w:div>
        <w:div w:id="2022582391">
          <w:marLeft w:val="0"/>
          <w:marRight w:val="0"/>
          <w:marTop w:val="0"/>
          <w:marBottom w:val="0"/>
          <w:divBdr>
            <w:top w:val="none" w:sz="0" w:space="0" w:color="auto"/>
            <w:left w:val="none" w:sz="0" w:space="0" w:color="auto"/>
            <w:bottom w:val="none" w:sz="0" w:space="0" w:color="auto"/>
            <w:right w:val="none" w:sz="0" w:space="0" w:color="auto"/>
          </w:divBdr>
        </w:div>
        <w:div w:id="1660616717">
          <w:marLeft w:val="0"/>
          <w:marRight w:val="0"/>
          <w:marTop w:val="0"/>
          <w:marBottom w:val="0"/>
          <w:divBdr>
            <w:top w:val="none" w:sz="0" w:space="0" w:color="auto"/>
            <w:left w:val="none" w:sz="0" w:space="0" w:color="auto"/>
            <w:bottom w:val="none" w:sz="0" w:space="0" w:color="auto"/>
            <w:right w:val="none" w:sz="0" w:space="0" w:color="auto"/>
          </w:divBdr>
        </w:div>
        <w:div w:id="169298542">
          <w:marLeft w:val="0"/>
          <w:marRight w:val="0"/>
          <w:marTop w:val="0"/>
          <w:marBottom w:val="0"/>
          <w:divBdr>
            <w:top w:val="none" w:sz="0" w:space="0" w:color="auto"/>
            <w:left w:val="none" w:sz="0" w:space="0" w:color="auto"/>
            <w:bottom w:val="none" w:sz="0" w:space="0" w:color="auto"/>
            <w:right w:val="none" w:sz="0" w:space="0" w:color="auto"/>
          </w:divBdr>
        </w:div>
        <w:div w:id="50468848">
          <w:marLeft w:val="0"/>
          <w:marRight w:val="0"/>
          <w:marTop w:val="0"/>
          <w:marBottom w:val="0"/>
          <w:divBdr>
            <w:top w:val="none" w:sz="0" w:space="0" w:color="auto"/>
            <w:left w:val="none" w:sz="0" w:space="0" w:color="auto"/>
            <w:bottom w:val="none" w:sz="0" w:space="0" w:color="auto"/>
            <w:right w:val="none" w:sz="0" w:space="0" w:color="auto"/>
          </w:divBdr>
        </w:div>
        <w:div w:id="1593005641">
          <w:marLeft w:val="0"/>
          <w:marRight w:val="0"/>
          <w:marTop w:val="0"/>
          <w:marBottom w:val="0"/>
          <w:divBdr>
            <w:top w:val="none" w:sz="0" w:space="0" w:color="auto"/>
            <w:left w:val="none" w:sz="0" w:space="0" w:color="auto"/>
            <w:bottom w:val="none" w:sz="0" w:space="0" w:color="auto"/>
            <w:right w:val="none" w:sz="0" w:space="0" w:color="auto"/>
          </w:divBdr>
        </w:div>
        <w:div w:id="1289584217">
          <w:marLeft w:val="0"/>
          <w:marRight w:val="0"/>
          <w:marTop w:val="0"/>
          <w:marBottom w:val="0"/>
          <w:divBdr>
            <w:top w:val="none" w:sz="0" w:space="0" w:color="auto"/>
            <w:left w:val="none" w:sz="0" w:space="0" w:color="auto"/>
            <w:bottom w:val="none" w:sz="0" w:space="0" w:color="auto"/>
            <w:right w:val="none" w:sz="0" w:space="0" w:color="auto"/>
          </w:divBdr>
        </w:div>
        <w:div w:id="1092359034">
          <w:marLeft w:val="0"/>
          <w:marRight w:val="0"/>
          <w:marTop w:val="0"/>
          <w:marBottom w:val="0"/>
          <w:divBdr>
            <w:top w:val="none" w:sz="0" w:space="0" w:color="auto"/>
            <w:left w:val="none" w:sz="0" w:space="0" w:color="auto"/>
            <w:bottom w:val="none" w:sz="0" w:space="0" w:color="auto"/>
            <w:right w:val="none" w:sz="0" w:space="0" w:color="auto"/>
          </w:divBdr>
        </w:div>
        <w:div w:id="783646472">
          <w:marLeft w:val="0"/>
          <w:marRight w:val="0"/>
          <w:marTop w:val="0"/>
          <w:marBottom w:val="0"/>
          <w:divBdr>
            <w:top w:val="none" w:sz="0" w:space="0" w:color="auto"/>
            <w:left w:val="none" w:sz="0" w:space="0" w:color="auto"/>
            <w:bottom w:val="none" w:sz="0" w:space="0" w:color="auto"/>
            <w:right w:val="none" w:sz="0" w:space="0" w:color="auto"/>
          </w:divBdr>
        </w:div>
        <w:div w:id="292444708">
          <w:marLeft w:val="0"/>
          <w:marRight w:val="0"/>
          <w:marTop w:val="0"/>
          <w:marBottom w:val="0"/>
          <w:divBdr>
            <w:top w:val="none" w:sz="0" w:space="0" w:color="auto"/>
            <w:left w:val="none" w:sz="0" w:space="0" w:color="auto"/>
            <w:bottom w:val="none" w:sz="0" w:space="0" w:color="auto"/>
            <w:right w:val="none" w:sz="0" w:space="0" w:color="auto"/>
          </w:divBdr>
        </w:div>
        <w:div w:id="1190948747">
          <w:marLeft w:val="0"/>
          <w:marRight w:val="0"/>
          <w:marTop w:val="0"/>
          <w:marBottom w:val="0"/>
          <w:divBdr>
            <w:top w:val="none" w:sz="0" w:space="0" w:color="auto"/>
            <w:left w:val="none" w:sz="0" w:space="0" w:color="auto"/>
            <w:bottom w:val="none" w:sz="0" w:space="0" w:color="auto"/>
            <w:right w:val="none" w:sz="0" w:space="0" w:color="auto"/>
          </w:divBdr>
        </w:div>
        <w:div w:id="1487479898">
          <w:marLeft w:val="0"/>
          <w:marRight w:val="0"/>
          <w:marTop w:val="0"/>
          <w:marBottom w:val="0"/>
          <w:divBdr>
            <w:top w:val="none" w:sz="0" w:space="0" w:color="auto"/>
            <w:left w:val="none" w:sz="0" w:space="0" w:color="auto"/>
            <w:bottom w:val="none" w:sz="0" w:space="0" w:color="auto"/>
            <w:right w:val="none" w:sz="0" w:space="0" w:color="auto"/>
          </w:divBdr>
        </w:div>
        <w:div w:id="311255059">
          <w:marLeft w:val="0"/>
          <w:marRight w:val="0"/>
          <w:marTop w:val="0"/>
          <w:marBottom w:val="0"/>
          <w:divBdr>
            <w:top w:val="none" w:sz="0" w:space="0" w:color="auto"/>
            <w:left w:val="none" w:sz="0" w:space="0" w:color="auto"/>
            <w:bottom w:val="none" w:sz="0" w:space="0" w:color="auto"/>
            <w:right w:val="none" w:sz="0" w:space="0" w:color="auto"/>
          </w:divBdr>
        </w:div>
        <w:div w:id="1567300713">
          <w:marLeft w:val="0"/>
          <w:marRight w:val="0"/>
          <w:marTop w:val="0"/>
          <w:marBottom w:val="0"/>
          <w:divBdr>
            <w:top w:val="none" w:sz="0" w:space="0" w:color="auto"/>
            <w:left w:val="none" w:sz="0" w:space="0" w:color="auto"/>
            <w:bottom w:val="none" w:sz="0" w:space="0" w:color="auto"/>
            <w:right w:val="none" w:sz="0" w:space="0" w:color="auto"/>
          </w:divBdr>
        </w:div>
        <w:div w:id="1727870890">
          <w:marLeft w:val="0"/>
          <w:marRight w:val="0"/>
          <w:marTop w:val="0"/>
          <w:marBottom w:val="0"/>
          <w:divBdr>
            <w:top w:val="none" w:sz="0" w:space="0" w:color="auto"/>
            <w:left w:val="none" w:sz="0" w:space="0" w:color="auto"/>
            <w:bottom w:val="none" w:sz="0" w:space="0" w:color="auto"/>
            <w:right w:val="none" w:sz="0" w:space="0" w:color="auto"/>
          </w:divBdr>
        </w:div>
        <w:div w:id="264389518">
          <w:marLeft w:val="0"/>
          <w:marRight w:val="0"/>
          <w:marTop w:val="0"/>
          <w:marBottom w:val="0"/>
          <w:divBdr>
            <w:top w:val="none" w:sz="0" w:space="0" w:color="auto"/>
            <w:left w:val="none" w:sz="0" w:space="0" w:color="auto"/>
            <w:bottom w:val="none" w:sz="0" w:space="0" w:color="auto"/>
            <w:right w:val="none" w:sz="0" w:space="0" w:color="auto"/>
          </w:divBdr>
        </w:div>
        <w:div w:id="870344718">
          <w:marLeft w:val="0"/>
          <w:marRight w:val="0"/>
          <w:marTop w:val="0"/>
          <w:marBottom w:val="0"/>
          <w:divBdr>
            <w:top w:val="none" w:sz="0" w:space="0" w:color="auto"/>
            <w:left w:val="none" w:sz="0" w:space="0" w:color="auto"/>
            <w:bottom w:val="none" w:sz="0" w:space="0" w:color="auto"/>
            <w:right w:val="none" w:sz="0" w:space="0" w:color="auto"/>
          </w:divBdr>
        </w:div>
        <w:div w:id="72356418">
          <w:marLeft w:val="0"/>
          <w:marRight w:val="0"/>
          <w:marTop w:val="0"/>
          <w:marBottom w:val="0"/>
          <w:divBdr>
            <w:top w:val="none" w:sz="0" w:space="0" w:color="auto"/>
            <w:left w:val="none" w:sz="0" w:space="0" w:color="auto"/>
            <w:bottom w:val="none" w:sz="0" w:space="0" w:color="auto"/>
            <w:right w:val="none" w:sz="0" w:space="0" w:color="auto"/>
          </w:divBdr>
        </w:div>
        <w:div w:id="2107917094">
          <w:marLeft w:val="0"/>
          <w:marRight w:val="0"/>
          <w:marTop w:val="0"/>
          <w:marBottom w:val="0"/>
          <w:divBdr>
            <w:top w:val="none" w:sz="0" w:space="0" w:color="auto"/>
            <w:left w:val="none" w:sz="0" w:space="0" w:color="auto"/>
            <w:bottom w:val="none" w:sz="0" w:space="0" w:color="auto"/>
            <w:right w:val="none" w:sz="0" w:space="0" w:color="auto"/>
          </w:divBdr>
        </w:div>
        <w:div w:id="315961267">
          <w:marLeft w:val="0"/>
          <w:marRight w:val="0"/>
          <w:marTop w:val="0"/>
          <w:marBottom w:val="0"/>
          <w:divBdr>
            <w:top w:val="none" w:sz="0" w:space="0" w:color="auto"/>
            <w:left w:val="none" w:sz="0" w:space="0" w:color="auto"/>
            <w:bottom w:val="none" w:sz="0" w:space="0" w:color="auto"/>
            <w:right w:val="none" w:sz="0" w:space="0" w:color="auto"/>
          </w:divBdr>
        </w:div>
        <w:div w:id="239214753">
          <w:marLeft w:val="0"/>
          <w:marRight w:val="0"/>
          <w:marTop w:val="0"/>
          <w:marBottom w:val="0"/>
          <w:divBdr>
            <w:top w:val="none" w:sz="0" w:space="0" w:color="auto"/>
            <w:left w:val="none" w:sz="0" w:space="0" w:color="auto"/>
            <w:bottom w:val="none" w:sz="0" w:space="0" w:color="auto"/>
            <w:right w:val="none" w:sz="0" w:space="0" w:color="auto"/>
          </w:divBdr>
        </w:div>
        <w:div w:id="1267226701">
          <w:marLeft w:val="0"/>
          <w:marRight w:val="0"/>
          <w:marTop w:val="0"/>
          <w:marBottom w:val="0"/>
          <w:divBdr>
            <w:top w:val="none" w:sz="0" w:space="0" w:color="auto"/>
            <w:left w:val="none" w:sz="0" w:space="0" w:color="auto"/>
            <w:bottom w:val="none" w:sz="0" w:space="0" w:color="auto"/>
            <w:right w:val="none" w:sz="0" w:space="0" w:color="auto"/>
          </w:divBdr>
        </w:div>
        <w:div w:id="611713175">
          <w:marLeft w:val="0"/>
          <w:marRight w:val="0"/>
          <w:marTop w:val="0"/>
          <w:marBottom w:val="0"/>
          <w:divBdr>
            <w:top w:val="none" w:sz="0" w:space="0" w:color="auto"/>
            <w:left w:val="none" w:sz="0" w:space="0" w:color="auto"/>
            <w:bottom w:val="none" w:sz="0" w:space="0" w:color="auto"/>
            <w:right w:val="none" w:sz="0" w:space="0" w:color="auto"/>
          </w:divBdr>
        </w:div>
        <w:div w:id="527454292">
          <w:marLeft w:val="0"/>
          <w:marRight w:val="0"/>
          <w:marTop w:val="0"/>
          <w:marBottom w:val="0"/>
          <w:divBdr>
            <w:top w:val="none" w:sz="0" w:space="0" w:color="auto"/>
            <w:left w:val="none" w:sz="0" w:space="0" w:color="auto"/>
            <w:bottom w:val="none" w:sz="0" w:space="0" w:color="auto"/>
            <w:right w:val="none" w:sz="0" w:space="0" w:color="auto"/>
          </w:divBdr>
        </w:div>
        <w:div w:id="1129319709">
          <w:marLeft w:val="0"/>
          <w:marRight w:val="0"/>
          <w:marTop w:val="0"/>
          <w:marBottom w:val="0"/>
          <w:divBdr>
            <w:top w:val="none" w:sz="0" w:space="0" w:color="auto"/>
            <w:left w:val="none" w:sz="0" w:space="0" w:color="auto"/>
            <w:bottom w:val="none" w:sz="0" w:space="0" w:color="auto"/>
            <w:right w:val="none" w:sz="0" w:space="0" w:color="auto"/>
          </w:divBdr>
        </w:div>
        <w:div w:id="783963874">
          <w:marLeft w:val="0"/>
          <w:marRight w:val="0"/>
          <w:marTop w:val="0"/>
          <w:marBottom w:val="0"/>
          <w:divBdr>
            <w:top w:val="none" w:sz="0" w:space="0" w:color="auto"/>
            <w:left w:val="none" w:sz="0" w:space="0" w:color="auto"/>
            <w:bottom w:val="none" w:sz="0" w:space="0" w:color="auto"/>
            <w:right w:val="none" w:sz="0" w:space="0" w:color="auto"/>
          </w:divBdr>
        </w:div>
        <w:div w:id="1115753123">
          <w:marLeft w:val="0"/>
          <w:marRight w:val="0"/>
          <w:marTop w:val="0"/>
          <w:marBottom w:val="0"/>
          <w:divBdr>
            <w:top w:val="none" w:sz="0" w:space="0" w:color="auto"/>
            <w:left w:val="none" w:sz="0" w:space="0" w:color="auto"/>
            <w:bottom w:val="none" w:sz="0" w:space="0" w:color="auto"/>
            <w:right w:val="none" w:sz="0" w:space="0" w:color="auto"/>
          </w:divBdr>
        </w:div>
        <w:div w:id="321856681">
          <w:marLeft w:val="0"/>
          <w:marRight w:val="0"/>
          <w:marTop w:val="0"/>
          <w:marBottom w:val="0"/>
          <w:divBdr>
            <w:top w:val="none" w:sz="0" w:space="0" w:color="auto"/>
            <w:left w:val="none" w:sz="0" w:space="0" w:color="auto"/>
            <w:bottom w:val="none" w:sz="0" w:space="0" w:color="auto"/>
            <w:right w:val="none" w:sz="0" w:space="0" w:color="auto"/>
          </w:divBdr>
        </w:div>
        <w:div w:id="176386545">
          <w:marLeft w:val="0"/>
          <w:marRight w:val="0"/>
          <w:marTop w:val="0"/>
          <w:marBottom w:val="0"/>
          <w:divBdr>
            <w:top w:val="none" w:sz="0" w:space="0" w:color="auto"/>
            <w:left w:val="none" w:sz="0" w:space="0" w:color="auto"/>
            <w:bottom w:val="none" w:sz="0" w:space="0" w:color="auto"/>
            <w:right w:val="none" w:sz="0" w:space="0" w:color="auto"/>
          </w:divBdr>
        </w:div>
        <w:div w:id="1208957809">
          <w:marLeft w:val="0"/>
          <w:marRight w:val="0"/>
          <w:marTop w:val="0"/>
          <w:marBottom w:val="0"/>
          <w:divBdr>
            <w:top w:val="none" w:sz="0" w:space="0" w:color="auto"/>
            <w:left w:val="none" w:sz="0" w:space="0" w:color="auto"/>
            <w:bottom w:val="none" w:sz="0" w:space="0" w:color="auto"/>
            <w:right w:val="none" w:sz="0" w:space="0" w:color="auto"/>
          </w:divBdr>
        </w:div>
        <w:div w:id="1806655252">
          <w:marLeft w:val="0"/>
          <w:marRight w:val="0"/>
          <w:marTop w:val="0"/>
          <w:marBottom w:val="0"/>
          <w:divBdr>
            <w:top w:val="none" w:sz="0" w:space="0" w:color="auto"/>
            <w:left w:val="none" w:sz="0" w:space="0" w:color="auto"/>
            <w:bottom w:val="none" w:sz="0" w:space="0" w:color="auto"/>
            <w:right w:val="none" w:sz="0" w:space="0" w:color="auto"/>
          </w:divBdr>
        </w:div>
        <w:div w:id="380399723">
          <w:marLeft w:val="0"/>
          <w:marRight w:val="0"/>
          <w:marTop w:val="0"/>
          <w:marBottom w:val="0"/>
          <w:divBdr>
            <w:top w:val="none" w:sz="0" w:space="0" w:color="auto"/>
            <w:left w:val="none" w:sz="0" w:space="0" w:color="auto"/>
            <w:bottom w:val="none" w:sz="0" w:space="0" w:color="auto"/>
            <w:right w:val="none" w:sz="0" w:space="0" w:color="auto"/>
          </w:divBdr>
        </w:div>
        <w:div w:id="1904290106">
          <w:marLeft w:val="0"/>
          <w:marRight w:val="0"/>
          <w:marTop w:val="0"/>
          <w:marBottom w:val="0"/>
          <w:divBdr>
            <w:top w:val="none" w:sz="0" w:space="0" w:color="auto"/>
            <w:left w:val="none" w:sz="0" w:space="0" w:color="auto"/>
            <w:bottom w:val="none" w:sz="0" w:space="0" w:color="auto"/>
            <w:right w:val="none" w:sz="0" w:space="0" w:color="auto"/>
          </w:divBdr>
        </w:div>
        <w:div w:id="442464110">
          <w:marLeft w:val="0"/>
          <w:marRight w:val="0"/>
          <w:marTop w:val="0"/>
          <w:marBottom w:val="0"/>
          <w:divBdr>
            <w:top w:val="none" w:sz="0" w:space="0" w:color="auto"/>
            <w:left w:val="none" w:sz="0" w:space="0" w:color="auto"/>
            <w:bottom w:val="none" w:sz="0" w:space="0" w:color="auto"/>
            <w:right w:val="none" w:sz="0" w:space="0" w:color="auto"/>
          </w:divBdr>
        </w:div>
        <w:div w:id="1695037519">
          <w:marLeft w:val="0"/>
          <w:marRight w:val="0"/>
          <w:marTop w:val="0"/>
          <w:marBottom w:val="0"/>
          <w:divBdr>
            <w:top w:val="none" w:sz="0" w:space="0" w:color="auto"/>
            <w:left w:val="none" w:sz="0" w:space="0" w:color="auto"/>
            <w:bottom w:val="none" w:sz="0" w:space="0" w:color="auto"/>
            <w:right w:val="none" w:sz="0" w:space="0" w:color="auto"/>
          </w:divBdr>
        </w:div>
        <w:div w:id="1019549722">
          <w:marLeft w:val="0"/>
          <w:marRight w:val="0"/>
          <w:marTop w:val="0"/>
          <w:marBottom w:val="0"/>
          <w:divBdr>
            <w:top w:val="none" w:sz="0" w:space="0" w:color="auto"/>
            <w:left w:val="none" w:sz="0" w:space="0" w:color="auto"/>
            <w:bottom w:val="none" w:sz="0" w:space="0" w:color="auto"/>
            <w:right w:val="none" w:sz="0" w:space="0" w:color="auto"/>
          </w:divBdr>
        </w:div>
        <w:div w:id="795876540">
          <w:marLeft w:val="0"/>
          <w:marRight w:val="0"/>
          <w:marTop w:val="0"/>
          <w:marBottom w:val="0"/>
          <w:divBdr>
            <w:top w:val="none" w:sz="0" w:space="0" w:color="auto"/>
            <w:left w:val="none" w:sz="0" w:space="0" w:color="auto"/>
            <w:bottom w:val="none" w:sz="0" w:space="0" w:color="auto"/>
            <w:right w:val="none" w:sz="0" w:space="0" w:color="auto"/>
          </w:divBdr>
        </w:div>
        <w:div w:id="1846018346">
          <w:marLeft w:val="0"/>
          <w:marRight w:val="0"/>
          <w:marTop w:val="0"/>
          <w:marBottom w:val="0"/>
          <w:divBdr>
            <w:top w:val="none" w:sz="0" w:space="0" w:color="auto"/>
            <w:left w:val="none" w:sz="0" w:space="0" w:color="auto"/>
            <w:bottom w:val="none" w:sz="0" w:space="0" w:color="auto"/>
            <w:right w:val="none" w:sz="0" w:space="0" w:color="auto"/>
          </w:divBdr>
        </w:div>
        <w:div w:id="526721451">
          <w:marLeft w:val="0"/>
          <w:marRight w:val="0"/>
          <w:marTop w:val="0"/>
          <w:marBottom w:val="0"/>
          <w:divBdr>
            <w:top w:val="none" w:sz="0" w:space="0" w:color="auto"/>
            <w:left w:val="none" w:sz="0" w:space="0" w:color="auto"/>
            <w:bottom w:val="none" w:sz="0" w:space="0" w:color="auto"/>
            <w:right w:val="none" w:sz="0" w:space="0" w:color="auto"/>
          </w:divBdr>
        </w:div>
        <w:div w:id="738021556">
          <w:marLeft w:val="0"/>
          <w:marRight w:val="0"/>
          <w:marTop w:val="0"/>
          <w:marBottom w:val="0"/>
          <w:divBdr>
            <w:top w:val="none" w:sz="0" w:space="0" w:color="auto"/>
            <w:left w:val="none" w:sz="0" w:space="0" w:color="auto"/>
            <w:bottom w:val="none" w:sz="0" w:space="0" w:color="auto"/>
            <w:right w:val="none" w:sz="0" w:space="0" w:color="auto"/>
          </w:divBdr>
        </w:div>
        <w:div w:id="477380753">
          <w:marLeft w:val="0"/>
          <w:marRight w:val="0"/>
          <w:marTop w:val="0"/>
          <w:marBottom w:val="0"/>
          <w:divBdr>
            <w:top w:val="none" w:sz="0" w:space="0" w:color="auto"/>
            <w:left w:val="none" w:sz="0" w:space="0" w:color="auto"/>
            <w:bottom w:val="none" w:sz="0" w:space="0" w:color="auto"/>
            <w:right w:val="none" w:sz="0" w:space="0" w:color="auto"/>
          </w:divBdr>
        </w:div>
        <w:div w:id="547451940">
          <w:marLeft w:val="0"/>
          <w:marRight w:val="0"/>
          <w:marTop w:val="0"/>
          <w:marBottom w:val="0"/>
          <w:divBdr>
            <w:top w:val="none" w:sz="0" w:space="0" w:color="auto"/>
            <w:left w:val="none" w:sz="0" w:space="0" w:color="auto"/>
            <w:bottom w:val="none" w:sz="0" w:space="0" w:color="auto"/>
            <w:right w:val="none" w:sz="0" w:space="0" w:color="auto"/>
          </w:divBdr>
        </w:div>
        <w:div w:id="769005647">
          <w:marLeft w:val="0"/>
          <w:marRight w:val="0"/>
          <w:marTop w:val="0"/>
          <w:marBottom w:val="0"/>
          <w:divBdr>
            <w:top w:val="none" w:sz="0" w:space="0" w:color="auto"/>
            <w:left w:val="none" w:sz="0" w:space="0" w:color="auto"/>
            <w:bottom w:val="none" w:sz="0" w:space="0" w:color="auto"/>
            <w:right w:val="none" w:sz="0" w:space="0" w:color="auto"/>
          </w:divBdr>
        </w:div>
        <w:div w:id="334768818">
          <w:marLeft w:val="0"/>
          <w:marRight w:val="0"/>
          <w:marTop w:val="0"/>
          <w:marBottom w:val="0"/>
          <w:divBdr>
            <w:top w:val="none" w:sz="0" w:space="0" w:color="auto"/>
            <w:left w:val="none" w:sz="0" w:space="0" w:color="auto"/>
            <w:bottom w:val="none" w:sz="0" w:space="0" w:color="auto"/>
            <w:right w:val="none" w:sz="0" w:space="0" w:color="auto"/>
          </w:divBdr>
        </w:div>
        <w:div w:id="1964071453">
          <w:marLeft w:val="0"/>
          <w:marRight w:val="0"/>
          <w:marTop w:val="0"/>
          <w:marBottom w:val="0"/>
          <w:divBdr>
            <w:top w:val="none" w:sz="0" w:space="0" w:color="auto"/>
            <w:left w:val="none" w:sz="0" w:space="0" w:color="auto"/>
            <w:bottom w:val="none" w:sz="0" w:space="0" w:color="auto"/>
            <w:right w:val="none" w:sz="0" w:space="0" w:color="auto"/>
          </w:divBdr>
        </w:div>
        <w:div w:id="1019695525">
          <w:marLeft w:val="0"/>
          <w:marRight w:val="0"/>
          <w:marTop w:val="0"/>
          <w:marBottom w:val="0"/>
          <w:divBdr>
            <w:top w:val="none" w:sz="0" w:space="0" w:color="auto"/>
            <w:left w:val="none" w:sz="0" w:space="0" w:color="auto"/>
            <w:bottom w:val="none" w:sz="0" w:space="0" w:color="auto"/>
            <w:right w:val="none" w:sz="0" w:space="0" w:color="auto"/>
          </w:divBdr>
        </w:div>
        <w:div w:id="1451628989">
          <w:marLeft w:val="0"/>
          <w:marRight w:val="0"/>
          <w:marTop w:val="0"/>
          <w:marBottom w:val="0"/>
          <w:divBdr>
            <w:top w:val="none" w:sz="0" w:space="0" w:color="auto"/>
            <w:left w:val="none" w:sz="0" w:space="0" w:color="auto"/>
            <w:bottom w:val="none" w:sz="0" w:space="0" w:color="auto"/>
            <w:right w:val="none" w:sz="0" w:space="0" w:color="auto"/>
          </w:divBdr>
        </w:div>
        <w:div w:id="2065177849">
          <w:marLeft w:val="0"/>
          <w:marRight w:val="0"/>
          <w:marTop w:val="0"/>
          <w:marBottom w:val="0"/>
          <w:divBdr>
            <w:top w:val="none" w:sz="0" w:space="0" w:color="auto"/>
            <w:left w:val="none" w:sz="0" w:space="0" w:color="auto"/>
            <w:bottom w:val="none" w:sz="0" w:space="0" w:color="auto"/>
            <w:right w:val="none" w:sz="0" w:space="0" w:color="auto"/>
          </w:divBdr>
        </w:div>
        <w:div w:id="30885995">
          <w:marLeft w:val="0"/>
          <w:marRight w:val="0"/>
          <w:marTop w:val="0"/>
          <w:marBottom w:val="0"/>
          <w:divBdr>
            <w:top w:val="none" w:sz="0" w:space="0" w:color="auto"/>
            <w:left w:val="none" w:sz="0" w:space="0" w:color="auto"/>
            <w:bottom w:val="none" w:sz="0" w:space="0" w:color="auto"/>
            <w:right w:val="none" w:sz="0" w:space="0" w:color="auto"/>
          </w:divBdr>
        </w:div>
        <w:div w:id="1349216462">
          <w:marLeft w:val="0"/>
          <w:marRight w:val="0"/>
          <w:marTop w:val="0"/>
          <w:marBottom w:val="0"/>
          <w:divBdr>
            <w:top w:val="none" w:sz="0" w:space="0" w:color="auto"/>
            <w:left w:val="none" w:sz="0" w:space="0" w:color="auto"/>
            <w:bottom w:val="none" w:sz="0" w:space="0" w:color="auto"/>
            <w:right w:val="none" w:sz="0" w:space="0" w:color="auto"/>
          </w:divBdr>
        </w:div>
        <w:div w:id="1075082240">
          <w:marLeft w:val="0"/>
          <w:marRight w:val="0"/>
          <w:marTop w:val="0"/>
          <w:marBottom w:val="0"/>
          <w:divBdr>
            <w:top w:val="none" w:sz="0" w:space="0" w:color="auto"/>
            <w:left w:val="none" w:sz="0" w:space="0" w:color="auto"/>
            <w:bottom w:val="none" w:sz="0" w:space="0" w:color="auto"/>
            <w:right w:val="none" w:sz="0" w:space="0" w:color="auto"/>
          </w:divBdr>
        </w:div>
        <w:div w:id="1519927928">
          <w:marLeft w:val="0"/>
          <w:marRight w:val="0"/>
          <w:marTop w:val="0"/>
          <w:marBottom w:val="0"/>
          <w:divBdr>
            <w:top w:val="none" w:sz="0" w:space="0" w:color="auto"/>
            <w:left w:val="none" w:sz="0" w:space="0" w:color="auto"/>
            <w:bottom w:val="none" w:sz="0" w:space="0" w:color="auto"/>
            <w:right w:val="none" w:sz="0" w:space="0" w:color="auto"/>
          </w:divBdr>
        </w:div>
        <w:div w:id="547182361">
          <w:marLeft w:val="0"/>
          <w:marRight w:val="0"/>
          <w:marTop w:val="0"/>
          <w:marBottom w:val="0"/>
          <w:divBdr>
            <w:top w:val="none" w:sz="0" w:space="0" w:color="auto"/>
            <w:left w:val="none" w:sz="0" w:space="0" w:color="auto"/>
            <w:bottom w:val="none" w:sz="0" w:space="0" w:color="auto"/>
            <w:right w:val="none" w:sz="0" w:space="0" w:color="auto"/>
          </w:divBdr>
        </w:div>
        <w:div w:id="90320626">
          <w:marLeft w:val="0"/>
          <w:marRight w:val="0"/>
          <w:marTop w:val="0"/>
          <w:marBottom w:val="0"/>
          <w:divBdr>
            <w:top w:val="none" w:sz="0" w:space="0" w:color="auto"/>
            <w:left w:val="none" w:sz="0" w:space="0" w:color="auto"/>
            <w:bottom w:val="none" w:sz="0" w:space="0" w:color="auto"/>
            <w:right w:val="none" w:sz="0" w:space="0" w:color="auto"/>
          </w:divBdr>
        </w:div>
        <w:div w:id="338430104">
          <w:marLeft w:val="0"/>
          <w:marRight w:val="0"/>
          <w:marTop w:val="0"/>
          <w:marBottom w:val="0"/>
          <w:divBdr>
            <w:top w:val="none" w:sz="0" w:space="0" w:color="auto"/>
            <w:left w:val="none" w:sz="0" w:space="0" w:color="auto"/>
            <w:bottom w:val="none" w:sz="0" w:space="0" w:color="auto"/>
            <w:right w:val="none" w:sz="0" w:space="0" w:color="auto"/>
          </w:divBdr>
        </w:div>
      </w:divsChild>
    </w:div>
    <w:div w:id="866866599">
      <w:bodyDiv w:val="1"/>
      <w:marLeft w:val="0"/>
      <w:marRight w:val="0"/>
      <w:marTop w:val="0"/>
      <w:marBottom w:val="0"/>
      <w:divBdr>
        <w:top w:val="none" w:sz="0" w:space="0" w:color="auto"/>
        <w:left w:val="none" w:sz="0" w:space="0" w:color="auto"/>
        <w:bottom w:val="none" w:sz="0" w:space="0" w:color="auto"/>
        <w:right w:val="none" w:sz="0" w:space="0" w:color="auto"/>
      </w:divBdr>
      <w:divsChild>
        <w:div w:id="2058360525">
          <w:marLeft w:val="0"/>
          <w:marRight w:val="0"/>
          <w:marTop w:val="0"/>
          <w:marBottom w:val="0"/>
          <w:divBdr>
            <w:top w:val="none" w:sz="0" w:space="0" w:color="auto"/>
            <w:left w:val="none" w:sz="0" w:space="0" w:color="auto"/>
            <w:bottom w:val="none" w:sz="0" w:space="0" w:color="auto"/>
            <w:right w:val="none" w:sz="0" w:space="0" w:color="auto"/>
          </w:divBdr>
        </w:div>
        <w:div w:id="844634812">
          <w:marLeft w:val="0"/>
          <w:marRight w:val="0"/>
          <w:marTop w:val="0"/>
          <w:marBottom w:val="0"/>
          <w:divBdr>
            <w:top w:val="none" w:sz="0" w:space="0" w:color="auto"/>
            <w:left w:val="none" w:sz="0" w:space="0" w:color="auto"/>
            <w:bottom w:val="none" w:sz="0" w:space="0" w:color="auto"/>
            <w:right w:val="none" w:sz="0" w:space="0" w:color="auto"/>
          </w:divBdr>
        </w:div>
        <w:div w:id="518542928">
          <w:marLeft w:val="0"/>
          <w:marRight w:val="0"/>
          <w:marTop w:val="0"/>
          <w:marBottom w:val="0"/>
          <w:divBdr>
            <w:top w:val="none" w:sz="0" w:space="0" w:color="auto"/>
            <w:left w:val="none" w:sz="0" w:space="0" w:color="auto"/>
            <w:bottom w:val="none" w:sz="0" w:space="0" w:color="auto"/>
            <w:right w:val="none" w:sz="0" w:space="0" w:color="auto"/>
          </w:divBdr>
        </w:div>
        <w:div w:id="1677146809">
          <w:marLeft w:val="0"/>
          <w:marRight w:val="0"/>
          <w:marTop w:val="0"/>
          <w:marBottom w:val="0"/>
          <w:divBdr>
            <w:top w:val="none" w:sz="0" w:space="0" w:color="auto"/>
            <w:left w:val="none" w:sz="0" w:space="0" w:color="auto"/>
            <w:bottom w:val="none" w:sz="0" w:space="0" w:color="auto"/>
            <w:right w:val="none" w:sz="0" w:space="0" w:color="auto"/>
          </w:divBdr>
        </w:div>
        <w:div w:id="1439792520">
          <w:marLeft w:val="0"/>
          <w:marRight w:val="0"/>
          <w:marTop w:val="0"/>
          <w:marBottom w:val="0"/>
          <w:divBdr>
            <w:top w:val="none" w:sz="0" w:space="0" w:color="auto"/>
            <w:left w:val="none" w:sz="0" w:space="0" w:color="auto"/>
            <w:bottom w:val="none" w:sz="0" w:space="0" w:color="auto"/>
            <w:right w:val="none" w:sz="0" w:space="0" w:color="auto"/>
          </w:divBdr>
        </w:div>
        <w:div w:id="158077755">
          <w:marLeft w:val="0"/>
          <w:marRight w:val="0"/>
          <w:marTop w:val="0"/>
          <w:marBottom w:val="0"/>
          <w:divBdr>
            <w:top w:val="none" w:sz="0" w:space="0" w:color="auto"/>
            <w:left w:val="none" w:sz="0" w:space="0" w:color="auto"/>
            <w:bottom w:val="none" w:sz="0" w:space="0" w:color="auto"/>
            <w:right w:val="none" w:sz="0" w:space="0" w:color="auto"/>
          </w:divBdr>
        </w:div>
        <w:div w:id="1306157321">
          <w:marLeft w:val="0"/>
          <w:marRight w:val="0"/>
          <w:marTop w:val="0"/>
          <w:marBottom w:val="0"/>
          <w:divBdr>
            <w:top w:val="none" w:sz="0" w:space="0" w:color="auto"/>
            <w:left w:val="none" w:sz="0" w:space="0" w:color="auto"/>
            <w:bottom w:val="none" w:sz="0" w:space="0" w:color="auto"/>
            <w:right w:val="none" w:sz="0" w:space="0" w:color="auto"/>
          </w:divBdr>
        </w:div>
        <w:div w:id="1298297663">
          <w:marLeft w:val="0"/>
          <w:marRight w:val="0"/>
          <w:marTop w:val="0"/>
          <w:marBottom w:val="0"/>
          <w:divBdr>
            <w:top w:val="none" w:sz="0" w:space="0" w:color="auto"/>
            <w:left w:val="none" w:sz="0" w:space="0" w:color="auto"/>
            <w:bottom w:val="none" w:sz="0" w:space="0" w:color="auto"/>
            <w:right w:val="none" w:sz="0" w:space="0" w:color="auto"/>
          </w:divBdr>
        </w:div>
        <w:div w:id="1582058980">
          <w:marLeft w:val="0"/>
          <w:marRight w:val="0"/>
          <w:marTop w:val="0"/>
          <w:marBottom w:val="0"/>
          <w:divBdr>
            <w:top w:val="none" w:sz="0" w:space="0" w:color="auto"/>
            <w:left w:val="none" w:sz="0" w:space="0" w:color="auto"/>
            <w:bottom w:val="none" w:sz="0" w:space="0" w:color="auto"/>
            <w:right w:val="none" w:sz="0" w:space="0" w:color="auto"/>
          </w:divBdr>
        </w:div>
        <w:div w:id="854810625">
          <w:marLeft w:val="0"/>
          <w:marRight w:val="0"/>
          <w:marTop w:val="0"/>
          <w:marBottom w:val="0"/>
          <w:divBdr>
            <w:top w:val="none" w:sz="0" w:space="0" w:color="auto"/>
            <w:left w:val="none" w:sz="0" w:space="0" w:color="auto"/>
            <w:bottom w:val="none" w:sz="0" w:space="0" w:color="auto"/>
            <w:right w:val="none" w:sz="0" w:space="0" w:color="auto"/>
          </w:divBdr>
        </w:div>
        <w:div w:id="713434258">
          <w:marLeft w:val="0"/>
          <w:marRight w:val="0"/>
          <w:marTop w:val="0"/>
          <w:marBottom w:val="0"/>
          <w:divBdr>
            <w:top w:val="none" w:sz="0" w:space="0" w:color="auto"/>
            <w:left w:val="none" w:sz="0" w:space="0" w:color="auto"/>
            <w:bottom w:val="none" w:sz="0" w:space="0" w:color="auto"/>
            <w:right w:val="none" w:sz="0" w:space="0" w:color="auto"/>
          </w:divBdr>
        </w:div>
        <w:div w:id="63651304">
          <w:marLeft w:val="0"/>
          <w:marRight w:val="0"/>
          <w:marTop w:val="0"/>
          <w:marBottom w:val="0"/>
          <w:divBdr>
            <w:top w:val="none" w:sz="0" w:space="0" w:color="auto"/>
            <w:left w:val="none" w:sz="0" w:space="0" w:color="auto"/>
            <w:bottom w:val="none" w:sz="0" w:space="0" w:color="auto"/>
            <w:right w:val="none" w:sz="0" w:space="0" w:color="auto"/>
          </w:divBdr>
        </w:div>
        <w:div w:id="2111198520">
          <w:marLeft w:val="0"/>
          <w:marRight w:val="0"/>
          <w:marTop w:val="0"/>
          <w:marBottom w:val="0"/>
          <w:divBdr>
            <w:top w:val="none" w:sz="0" w:space="0" w:color="auto"/>
            <w:left w:val="none" w:sz="0" w:space="0" w:color="auto"/>
            <w:bottom w:val="none" w:sz="0" w:space="0" w:color="auto"/>
            <w:right w:val="none" w:sz="0" w:space="0" w:color="auto"/>
          </w:divBdr>
        </w:div>
        <w:div w:id="1864123711">
          <w:marLeft w:val="0"/>
          <w:marRight w:val="0"/>
          <w:marTop w:val="0"/>
          <w:marBottom w:val="0"/>
          <w:divBdr>
            <w:top w:val="none" w:sz="0" w:space="0" w:color="auto"/>
            <w:left w:val="none" w:sz="0" w:space="0" w:color="auto"/>
            <w:bottom w:val="none" w:sz="0" w:space="0" w:color="auto"/>
            <w:right w:val="none" w:sz="0" w:space="0" w:color="auto"/>
          </w:divBdr>
        </w:div>
        <w:div w:id="242760758">
          <w:marLeft w:val="0"/>
          <w:marRight w:val="0"/>
          <w:marTop w:val="0"/>
          <w:marBottom w:val="0"/>
          <w:divBdr>
            <w:top w:val="none" w:sz="0" w:space="0" w:color="auto"/>
            <w:left w:val="none" w:sz="0" w:space="0" w:color="auto"/>
            <w:bottom w:val="none" w:sz="0" w:space="0" w:color="auto"/>
            <w:right w:val="none" w:sz="0" w:space="0" w:color="auto"/>
          </w:divBdr>
        </w:div>
        <w:div w:id="2124567537">
          <w:marLeft w:val="0"/>
          <w:marRight w:val="0"/>
          <w:marTop w:val="0"/>
          <w:marBottom w:val="0"/>
          <w:divBdr>
            <w:top w:val="none" w:sz="0" w:space="0" w:color="auto"/>
            <w:left w:val="none" w:sz="0" w:space="0" w:color="auto"/>
            <w:bottom w:val="none" w:sz="0" w:space="0" w:color="auto"/>
            <w:right w:val="none" w:sz="0" w:space="0" w:color="auto"/>
          </w:divBdr>
        </w:div>
        <w:div w:id="1549490827">
          <w:marLeft w:val="0"/>
          <w:marRight w:val="0"/>
          <w:marTop w:val="0"/>
          <w:marBottom w:val="0"/>
          <w:divBdr>
            <w:top w:val="none" w:sz="0" w:space="0" w:color="auto"/>
            <w:left w:val="none" w:sz="0" w:space="0" w:color="auto"/>
            <w:bottom w:val="none" w:sz="0" w:space="0" w:color="auto"/>
            <w:right w:val="none" w:sz="0" w:space="0" w:color="auto"/>
          </w:divBdr>
        </w:div>
        <w:div w:id="714620849">
          <w:marLeft w:val="0"/>
          <w:marRight w:val="0"/>
          <w:marTop w:val="0"/>
          <w:marBottom w:val="0"/>
          <w:divBdr>
            <w:top w:val="none" w:sz="0" w:space="0" w:color="auto"/>
            <w:left w:val="none" w:sz="0" w:space="0" w:color="auto"/>
            <w:bottom w:val="none" w:sz="0" w:space="0" w:color="auto"/>
            <w:right w:val="none" w:sz="0" w:space="0" w:color="auto"/>
          </w:divBdr>
        </w:div>
        <w:div w:id="217132074">
          <w:marLeft w:val="0"/>
          <w:marRight w:val="0"/>
          <w:marTop w:val="0"/>
          <w:marBottom w:val="0"/>
          <w:divBdr>
            <w:top w:val="none" w:sz="0" w:space="0" w:color="auto"/>
            <w:left w:val="none" w:sz="0" w:space="0" w:color="auto"/>
            <w:bottom w:val="none" w:sz="0" w:space="0" w:color="auto"/>
            <w:right w:val="none" w:sz="0" w:space="0" w:color="auto"/>
          </w:divBdr>
        </w:div>
        <w:div w:id="1706632969">
          <w:marLeft w:val="0"/>
          <w:marRight w:val="0"/>
          <w:marTop w:val="0"/>
          <w:marBottom w:val="0"/>
          <w:divBdr>
            <w:top w:val="none" w:sz="0" w:space="0" w:color="auto"/>
            <w:left w:val="none" w:sz="0" w:space="0" w:color="auto"/>
            <w:bottom w:val="none" w:sz="0" w:space="0" w:color="auto"/>
            <w:right w:val="none" w:sz="0" w:space="0" w:color="auto"/>
          </w:divBdr>
        </w:div>
        <w:div w:id="90009094">
          <w:marLeft w:val="0"/>
          <w:marRight w:val="0"/>
          <w:marTop w:val="0"/>
          <w:marBottom w:val="0"/>
          <w:divBdr>
            <w:top w:val="none" w:sz="0" w:space="0" w:color="auto"/>
            <w:left w:val="none" w:sz="0" w:space="0" w:color="auto"/>
            <w:bottom w:val="none" w:sz="0" w:space="0" w:color="auto"/>
            <w:right w:val="none" w:sz="0" w:space="0" w:color="auto"/>
          </w:divBdr>
        </w:div>
        <w:div w:id="196163256">
          <w:marLeft w:val="0"/>
          <w:marRight w:val="0"/>
          <w:marTop w:val="0"/>
          <w:marBottom w:val="0"/>
          <w:divBdr>
            <w:top w:val="none" w:sz="0" w:space="0" w:color="auto"/>
            <w:left w:val="none" w:sz="0" w:space="0" w:color="auto"/>
            <w:bottom w:val="none" w:sz="0" w:space="0" w:color="auto"/>
            <w:right w:val="none" w:sz="0" w:space="0" w:color="auto"/>
          </w:divBdr>
        </w:div>
        <w:div w:id="1333337145">
          <w:marLeft w:val="0"/>
          <w:marRight w:val="0"/>
          <w:marTop w:val="0"/>
          <w:marBottom w:val="0"/>
          <w:divBdr>
            <w:top w:val="none" w:sz="0" w:space="0" w:color="auto"/>
            <w:left w:val="none" w:sz="0" w:space="0" w:color="auto"/>
            <w:bottom w:val="none" w:sz="0" w:space="0" w:color="auto"/>
            <w:right w:val="none" w:sz="0" w:space="0" w:color="auto"/>
          </w:divBdr>
        </w:div>
        <w:div w:id="1363172472">
          <w:marLeft w:val="0"/>
          <w:marRight w:val="0"/>
          <w:marTop w:val="0"/>
          <w:marBottom w:val="0"/>
          <w:divBdr>
            <w:top w:val="none" w:sz="0" w:space="0" w:color="auto"/>
            <w:left w:val="none" w:sz="0" w:space="0" w:color="auto"/>
            <w:bottom w:val="none" w:sz="0" w:space="0" w:color="auto"/>
            <w:right w:val="none" w:sz="0" w:space="0" w:color="auto"/>
          </w:divBdr>
        </w:div>
        <w:div w:id="279384875">
          <w:marLeft w:val="0"/>
          <w:marRight w:val="0"/>
          <w:marTop w:val="0"/>
          <w:marBottom w:val="0"/>
          <w:divBdr>
            <w:top w:val="none" w:sz="0" w:space="0" w:color="auto"/>
            <w:left w:val="none" w:sz="0" w:space="0" w:color="auto"/>
            <w:bottom w:val="none" w:sz="0" w:space="0" w:color="auto"/>
            <w:right w:val="none" w:sz="0" w:space="0" w:color="auto"/>
          </w:divBdr>
        </w:div>
        <w:div w:id="1659848155">
          <w:marLeft w:val="0"/>
          <w:marRight w:val="0"/>
          <w:marTop w:val="0"/>
          <w:marBottom w:val="0"/>
          <w:divBdr>
            <w:top w:val="none" w:sz="0" w:space="0" w:color="auto"/>
            <w:left w:val="none" w:sz="0" w:space="0" w:color="auto"/>
            <w:bottom w:val="none" w:sz="0" w:space="0" w:color="auto"/>
            <w:right w:val="none" w:sz="0" w:space="0" w:color="auto"/>
          </w:divBdr>
        </w:div>
        <w:div w:id="120273021">
          <w:marLeft w:val="0"/>
          <w:marRight w:val="0"/>
          <w:marTop w:val="0"/>
          <w:marBottom w:val="0"/>
          <w:divBdr>
            <w:top w:val="none" w:sz="0" w:space="0" w:color="auto"/>
            <w:left w:val="none" w:sz="0" w:space="0" w:color="auto"/>
            <w:bottom w:val="none" w:sz="0" w:space="0" w:color="auto"/>
            <w:right w:val="none" w:sz="0" w:space="0" w:color="auto"/>
          </w:divBdr>
        </w:div>
        <w:div w:id="780032546">
          <w:marLeft w:val="0"/>
          <w:marRight w:val="0"/>
          <w:marTop w:val="0"/>
          <w:marBottom w:val="0"/>
          <w:divBdr>
            <w:top w:val="none" w:sz="0" w:space="0" w:color="auto"/>
            <w:left w:val="none" w:sz="0" w:space="0" w:color="auto"/>
            <w:bottom w:val="none" w:sz="0" w:space="0" w:color="auto"/>
            <w:right w:val="none" w:sz="0" w:space="0" w:color="auto"/>
          </w:divBdr>
        </w:div>
        <w:div w:id="1805073711">
          <w:marLeft w:val="0"/>
          <w:marRight w:val="0"/>
          <w:marTop w:val="0"/>
          <w:marBottom w:val="0"/>
          <w:divBdr>
            <w:top w:val="none" w:sz="0" w:space="0" w:color="auto"/>
            <w:left w:val="none" w:sz="0" w:space="0" w:color="auto"/>
            <w:bottom w:val="none" w:sz="0" w:space="0" w:color="auto"/>
            <w:right w:val="none" w:sz="0" w:space="0" w:color="auto"/>
          </w:divBdr>
        </w:div>
        <w:div w:id="1307587535">
          <w:marLeft w:val="0"/>
          <w:marRight w:val="0"/>
          <w:marTop w:val="0"/>
          <w:marBottom w:val="0"/>
          <w:divBdr>
            <w:top w:val="none" w:sz="0" w:space="0" w:color="auto"/>
            <w:left w:val="none" w:sz="0" w:space="0" w:color="auto"/>
            <w:bottom w:val="none" w:sz="0" w:space="0" w:color="auto"/>
            <w:right w:val="none" w:sz="0" w:space="0" w:color="auto"/>
          </w:divBdr>
        </w:div>
        <w:div w:id="652175829">
          <w:marLeft w:val="0"/>
          <w:marRight w:val="0"/>
          <w:marTop w:val="0"/>
          <w:marBottom w:val="0"/>
          <w:divBdr>
            <w:top w:val="none" w:sz="0" w:space="0" w:color="auto"/>
            <w:left w:val="none" w:sz="0" w:space="0" w:color="auto"/>
            <w:bottom w:val="none" w:sz="0" w:space="0" w:color="auto"/>
            <w:right w:val="none" w:sz="0" w:space="0" w:color="auto"/>
          </w:divBdr>
        </w:div>
        <w:div w:id="924845989">
          <w:marLeft w:val="0"/>
          <w:marRight w:val="0"/>
          <w:marTop w:val="0"/>
          <w:marBottom w:val="0"/>
          <w:divBdr>
            <w:top w:val="none" w:sz="0" w:space="0" w:color="auto"/>
            <w:left w:val="none" w:sz="0" w:space="0" w:color="auto"/>
            <w:bottom w:val="none" w:sz="0" w:space="0" w:color="auto"/>
            <w:right w:val="none" w:sz="0" w:space="0" w:color="auto"/>
          </w:divBdr>
        </w:div>
        <w:div w:id="1143693297">
          <w:marLeft w:val="0"/>
          <w:marRight w:val="0"/>
          <w:marTop w:val="0"/>
          <w:marBottom w:val="0"/>
          <w:divBdr>
            <w:top w:val="none" w:sz="0" w:space="0" w:color="auto"/>
            <w:left w:val="none" w:sz="0" w:space="0" w:color="auto"/>
            <w:bottom w:val="none" w:sz="0" w:space="0" w:color="auto"/>
            <w:right w:val="none" w:sz="0" w:space="0" w:color="auto"/>
          </w:divBdr>
        </w:div>
        <w:div w:id="1141922761">
          <w:marLeft w:val="0"/>
          <w:marRight w:val="0"/>
          <w:marTop w:val="0"/>
          <w:marBottom w:val="0"/>
          <w:divBdr>
            <w:top w:val="none" w:sz="0" w:space="0" w:color="auto"/>
            <w:left w:val="none" w:sz="0" w:space="0" w:color="auto"/>
            <w:bottom w:val="none" w:sz="0" w:space="0" w:color="auto"/>
            <w:right w:val="none" w:sz="0" w:space="0" w:color="auto"/>
          </w:divBdr>
        </w:div>
        <w:div w:id="1133137162">
          <w:marLeft w:val="0"/>
          <w:marRight w:val="0"/>
          <w:marTop w:val="0"/>
          <w:marBottom w:val="0"/>
          <w:divBdr>
            <w:top w:val="none" w:sz="0" w:space="0" w:color="auto"/>
            <w:left w:val="none" w:sz="0" w:space="0" w:color="auto"/>
            <w:bottom w:val="none" w:sz="0" w:space="0" w:color="auto"/>
            <w:right w:val="none" w:sz="0" w:space="0" w:color="auto"/>
          </w:divBdr>
        </w:div>
        <w:div w:id="236398745">
          <w:marLeft w:val="0"/>
          <w:marRight w:val="0"/>
          <w:marTop w:val="0"/>
          <w:marBottom w:val="0"/>
          <w:divBdr>
            <w:top w:val="none" w:sz="0" w:space="0" w:color="auto"/>
            <w:left w:val="none" w:sz="0" w:space="0" w:color="auto"/>
            <w:bottom w:val="none" w:sz="0" w:space="0" w:color="auto"/>
            <w:right w:val="none" w:sz="0" w:space="0" w:color="auto"/>
          </w:divBdr>
        </w:div>
        <w:div w:id="282033897">
          <w:marLeft w:val="0"/>
          <w:marRight w:val="0"/>
          <w:marTop w:val="0"/>
          <w:marBottom w:val="0"/>
          <w:divBdr>
            <w:top w:val="none" w:sz="0" w:space="0" w:color="auto"/>
            <w:left w:val="none" w:sz="0" w:space="0" w:color="auto"/>
            <w:bottom w:val="none" w:sz="0" w:space="0" w:color="auto"/>
            <w:right w:val="none" w:sz="0" w:space="0" w:color="auto"/>
          </w:divBdr>
        </w:div>
        <w:div w:id="1291476628">
          <w:marLeft w:val="0"/>
          <w:marRight w:val="0"/>
          <w:marTop w:val="0"/>
          <w:marBottom w:val="0"/>
          <w:divBdr>
            <w:top w:val="none" w:sz="0" w:space="0" w:color="auto"/>
            <w:left w:val="none" w:sz="0" w:space="0" w:color="auto"/>
            <w:bottom w:val="none" w:sz="0" w:space="0" w:color="auto"/>
            <w:right w:val="none" w:sz="0" w:space="0" w:color="auto"/>
          </w:divBdr>
        </w:div>
        <w:div w:id="1727414562">
          <w:marLeft w:val="0"/>
          <w:marRight w:val="0"/>
          <w:marTop w:val="0"/>
          <w:marBottom w:val="0"/>
          <w:divBdr>
            <w:top w:val="none" w:sz="0" w:space="0" w:color="auto"/>
            <w:left w:val="none" w:sz="0" w:space="0" w:color="auto"/>
            <w:bottom w:val="none" w:sz="0" w:space="0" w:color="auto"/>
            <w:right w:val="none" w:sz="0" w:space="0" w:color="auto"/>
          </w:divBdr>
        </w:div>
        <w:div w:id="1074007551">
          <w:marLeft w:val="0"/>
          <w:marRight w:val="0"/>
          <w:marTop w:val="0"/>
          <w:marBottom w:val="0"/>
          <w:divBdr>
            <w:top w:val="none" w:sz="0" w:space="0" w:color="auto"/>
            <w:left w:val="none" w:sz="0" w:space="0" w:color="auto"/>
            <w:bottom w:val="none" w:sz="0" w:space="0" w:color="auto"/>
            <w:right w:val="none" w:sz="0" w:space="0" w:color="auto"/>
          </w:divBdr>
        </w:div>
        <w:div w:id="1935046617">
          <w:marLeft w:val="0"/>
          <w:marRight w:val="0"/>
          <w:marTop w:val="0"/>
          <w:marBottom w:val="0"/>
          <w:divBdr>
            <w:top w:val="none" w:sz="0" w:space="0" w:color="auto"/>
            <w:left w:val="none" w:sz="0" w:space="0" w:color="auto"/>
            <w:bottom w:val="none" w:sz="0" w:space="0" w:color="auto"/>
            <w:right w:val="none" w:sz="0" w:space="0" w:color="auto"/>
          </w:divBdr>
        </w:div>
        <w:div w:id="1822887165">
          <w:marLeft w:val="0"/>
          <w:marRight w:val="0"/>
          <w:marTop w:val="0"/>
          <w:marBottom w:val="0"/>
          <w:divBdr>
            <w:top w:val="none" w:sz="0" w:space="0" w:color="auto"/>
            <w:left w:val="none" w:sz="0" w:space="0" w:color="auto"/>
            <w:bottom w:val="none" w:sz="0" w:space="0" w:color="auto"/>
            <w:right w:val="none" w:sz="0" w:space="0" w:color="auto"/>
          </w:divBdr>
        </w:div>
        <w:div w:id="1423183817">
          <w:marLeft w:val="0"/>
          <w:marRight w:val="0"/>
          <w:marTop w:val="0"/>
          <w:marBottom w:val="0"/>
          <w:divBdr>
            <w:top w:val="none" w:sz="0" w:space="0" w:color="auto"/>
            <w:left w:val="none" w:sz="0" w:space="0" w:color="auto"/>
            <w:bottom w:val="none" w:sz="0" w:space="0" w:color="auto"/>
            <w:right w:val="none" w:sz="0" w:space="0" w:color="auto"/>
          </w:divBdr>
        </w:div>
        <w:div w:id="329721624">
          <w:marLeft w:val="0"/>
          <w:marRight w:val="0"/>
          <w:marTop w:val="0"/>
          <w:marBottom w:val="0"/>
          <w:divBdr>
            <w:top w:val="none" w:sz="0" w:space="0" w:color="auto"/>
            <w:left w:val="none" w:sz="0" w:space="0" w:color="auto"/>
            <w:bottom w:val="none" w:sz="0" w:space="0" w:color="auto"/>
            <w:right w:val="none" w:sz="0" w:space="0" w:color="auto"/>
          </w:divBdr>
        </w:div>
        <w:div w:id="1459832270">
          <w:marLeft w:val="0"/>
          <w:marRight w:val="0"/>
          <w:marTop w:val="0"/>
          <w:marBottom w:val="0"/>
          <w:divBdr>
            <w:top w:val="none" w:sz="0" w:space="0" w:color="auto"/>
            <w:left w:val="none" w:sz="0" w:space="0" w:color="auto"/>
            <w:bottom w:val="none" w:sz="0" w:space="0" w:color="auto"/>
            <w:right w:val="none" w:sz="0" w:space="0" w:color="auto"/>
          </w:divBdr>
        </w:div>
        <w:div w:id="440028968">
          <w:marLeft w:val="0"/>
          <w:marRight w:val="0"/>
          <w:marTop w:val="0"/>
          <w:marBottom w:val="0"/>
          <w:divBdr>
            <w:top w:val="none" w:sz="0" w:space="0" w:color="auto"/>
            <w:left w:val="none" w:sz="0" w:space="0" w:color="auto"/>
            <w:bottom w:val="none" w:sz="0" w:space="0" w:color="auto"/>
            <w:right w:val="none" w:sz="0" w:space="0" w:color="auto"/>
          </w:divBdr>
        </w:div>
        <w:div w:id="1196507016">
          <w:marLeft w:val="0"/>
          <w:marRight w:val="0"/>
          <w:marTop w:val="0"/>
          <w:marBottom w:val="0"/>
          <w:divBdr>
            <w:top w:val="none" w:sz="0" w:space="0" w:color="auto"/>
            <w:left w:val="none" w:sz="0" w:space="0" w:color="auto"/>
            <w:bottom w:val="none" w:sz="0" w:space="0" w:color="auto"/>
            <w:right w:val="none" w:sz="0" w:space="0" w:color="auto"/>
          </w:divBdr>
        </w:div>
        <w:div w:id="1326400331">
          <w:marLeft w:val="0"/>
          <w:marRight w:val="0"/>
          <w:marTop w:val="0"/>
          <w:marBottom w:val="0"/>
          <w:divBdr>
            <w:top w:val="none" w:sz="0" w:space="0" w:color="auto"/>
            <w:left w:val="none" w:sz="0" w:space="0" w:color="auto"/>
            <w:bottom w:val="none" w:sz="0" w:space="0" w:color="auto"/>
            <w:right w:val="none" w:sz="0" w:space="0" w:color="auto"/>
          </w:divBdr>
        </w:div>
        <w:div w:id="1064378398">
          <w:marLeft w:val="0"/>
          <w:marRight w:val="0"/>
          <w:marTop w:val="0"/>
          <w:marBottom w:val="0"/>
          <w:divBdr>
            <w:top w:val="none" w:sz="0" w:space="0" w:color="auto"/>
            <w:left w:val="none" w:sz="0" w:space="0" w:color="auto"/>
            <w:bottom w:val="none" w:sz="0" w:space="0" w:color="auto"/>
            <w:right w:val="none" w:sz="0" w:space="0" w:color="auto"/>
          </w:divBdr>
        </w:div>
        <w:div w:id="990866821">
          <w:marLeft w:val="0"/>
          <w:marRight w:val="0"/>
          <w:marTop w:val="0"/>
          <w:marBottom w:val="0"/>
          <w:divBdr>
            <w:top w:val="none" w:sz="0" w:space="0" w:color="auto"/>
            <w:left w:val="none" w:sz="0" w:space="0" w:color="auto"/>
            <w:bottom w:val="none" w:sz="0" w:space="0" w:color="auto"/>
            <w:right w:val="none" w:sz="0" w:space="0" w:color="auto"/>
          </w:divBdr>
        </w:div>
        <w:div w:id="1097562133">
          <w:marLeft w:val="0"/>
          <w:marRight w:val="0"/>
          <w:marTop w:val="0"/>
          <w:marBottom w:val="0"/>
          <w:divBdr>
            <w:top w:val="none" w:sz="0" w:space="0" w:color="auto"/>
            <w:left w:val="none" w:sz="0" w:space="0" w:color="auto"/>
            <w:bottom w:val="none" w:sz="0" w:space="0" w:color="auto"/>
            <w:right w:val="none" w:sz="0" w:space="0" w:color="auto"/>
          </w:divBdr>
        </w:div>
        <w:div w:id="1452166616">
          <w:marLeft w:val="0"/>
          <w:marRight w:val="0"/>
          <w:marTop w:val="0"/>
          <w:marBottom w:val="0"/>
          <w:divBdr>
            <w:top w:val="none" w:sz="0" w:space="0" w:color="auto"/>
            <w:left w:val="none" w:sz="0" w:space="0" w:color="auto"/>
            <w:bottom w:val="none" w:sz="0" w:space="0" w:color="auto"/>
            <w:right w:val="none" w:sz="0" w:space="0" w:color="auto"/>
          </w:divBdr>
        </w:div>
        <w:div w:id="28268410">
          <w:marLeft w:val="0"/>
          <w:marRight w:val="0"/>
          <w:marTop w:val="0"/>
          <w:marBottom w:val="0"/>
          <w:divBdr>
            <w:top w:val="none" w:sz="0" w:space="0" w:color="auto"/>
            <w:left w:val="none" w:sz="0" w:space="0" w:color="auto"/>
            <w:bottom w:val="none" w:sz="0" w:space="0" w:color="auto"/>
            <w:right w:val="none" w:sz="0" w:space="0" w:color="auto"/>
          </w:divBdr>
        </w:div>
        <w:div w:id="114980754">
          <w:marLeft w:val="0"/>
          <w:marRight w:val="0"/>
          <w:marTop w:val="0"/>
          <w:marBottom w:val="0"/>
          <w:divBdr>
            <w:top w:val="none" w:sz="0" w:space="0" w:color="auto"/>
            <w:left w:val="none" w:sz="0" w:space="0" w:color="auto"/>
            <w:bottom w:val="none" w:sz="0" w:space="0" w:color="auto"/>
            <w:right w:val="none" w:sz="0" w:space="0" w:color="auto"/>
          </w:divBdr>
        </w:div>
        <w:div w:id="1434091462">
          <w:marLeft w:val="0"/>
          <w:marRight w:val="0"/>
          <w:marTop w:val="0"/>
          <w:marBottom w:val="0"/>
          <w:divBdr>
            <w:top w:val="none" w:sz="0" w:space="0" w:color="auto"/>
            <w:left w:val="none" w:sz="0" w:space="0" w:color="auto"/>
            <w:bottom w:val="none" w:sz="0" w:space="0" w:color="auto"/>
            <w:right w:val="none" w:sz="0" w:space="0" w:color="auto"/>
          </w:divBdr>
        </w:div>
        <w:div w:id="63652813">
          <w:marLeft w:val="0"/>
          <w:marRight w:val="0"/>
          <w:marTop w:val="0"/>
          <w:marBottom w:val="0"/>
          <w:divBdr>
            <w:top w:val="none" w:sz="0" w:space="0" w:color="auto"/>
            <w:left w:val="none" w:sz="0" w:space="0" w:color="auto"/>
            <w:bottom w:val="none" w:sz="0" w:space="0" w:color="auto"/>
            <w:right w:val="none" w:sz="0" w:space="0" w:color="auto"/>
          </w:divBdr>
        </w:div>
        <w:div w:id="649677698">
          <w:marLeft w:val="0"/>
          <w:marRight w:val="0"/>
          <w:marTop w:val="0"/>
          <w:marBottom w:val="0"/>
          <w:divBdr>
            <w:top w:val="none" w:sz="0" w:space="0" w:color="auto"/>
            <w:left w:val="none" w:sz="0" w:space="0" w:color="auto"/>
            <w:bottom w:val="none" w:sz="0" w:space="0" w:color="auto"/>
            <w:right w:val="none" w:sz="0" w:space="0" w:color="auto"/>
          </w:divBdr>
        </w:div>
        <w:div w:id="1607956428">
          <w:marLeft w:val="0"/>
          <w:marRight w:val="0"/>
          <w:marTop w:val="0"/>
          <w:marBottom w:val="0"/>
          <w:divBdr>
            <w:top w:val="none" w:sz="0" w:space="0" w:color="auto"/>
            <w:left w:val="none" w:sz="0" w:space="0" w:color="auto"/>
            <w:bottom w:val="none" w:sz="0" w:space="0" w:color="auto"/>
            <w:right w:val="none" w:sz="0" w:space="0" w:color="auto"/>
          </w:divBdr>
        </w:div>
        <w:div w:id="168257779">
          <w:marLeft w:val="0"/>
          <w:marRight w:val="0"/>
          <w:marTop w:val="0"/>
          <w:marBottom w:val="0"/>
          <w:divBdr>
            <w:top w:val="none" w:sz="0" w:space="0" w:color="auto"/>
            <w:left w:val="none" w:sz="0" w:space="0" w:color="auto"/>
            <w:bottom w:val="none" w:sz="0" w:space="0" w:color="auto"/>
            <w:right w:val="none" w:sz="0" w:space="0" w:color="auto"/>
          </w:divBdr>
        </w:div>
        <w:div w:id="1585869683">
          <w:marLeft w:val="0"/>
          <w:marRight w:val="0"/>
          <w:marTop w:val="0"/>
          <w:marBottom w:val="0"/>
          <w:divBdr>
            <w:top w:val="none" w:sz="0" w:space="0" w:color="auto"/>
            <w:left w:val="none" w:sz="0" w:space="0" w:color="auto"/>
            <w:bottom w:val="none" w:sz="0" w:space="0" w:color="auto"/>
            <w:right w:val="none" w:sz="0" w:space="0" w:color="auto"/>
          </w:divBdr>
        </w:div>
      </w:divsChild>
    </w:div>
    <w:div w:id="874660004">
      <w:bodyDiv w:val="1"/>
      <w:marLeft w:val="0"/>
      <w:marRight w:val="0"/>
      <w:marTop w:val="0"/>
      <w:marBottom w:val="0"/>
      <w:divBdr>
        <w:top w:val="none" w:sz="0" w:space="0" w:color="auto"/>
        <w:left w:val="none" w:sz="0" w:space="0" w:color="auto"/>
        <w:bottom w:val="none" w:sz="0" w:space="0" w:color="auto"/>
        <w:right w:val="none" w:sz="0" w:space="0" w:color="auto"/>
      </w:divBdr>
      <w:divsChild>
        <w:div w:id="101414129">
          <w:marLeft w:val="0"/>
          <w:marRight w:val="0"/>
          <w:marTop w:val="0"/>
          <w:marBottom w:val="0"/>
          <w:divBdr>
            <w:top w:val="none" w:sz="0" w:space="0" w:color="auto"/>
            <w:left w:val="none" w:sz="0" w:space="0" w:color="auto"/>
            <w:bottom w:val="none" w:sz="0" w:space="0" w:color="auto"/>
            <w:right w:val="none" w:sz="0" w:space="0" w:color="auto"/>
          </w:divBdr>
        </w:div>
        <w:div w:id="2018385666">
          <w:marLeft w:val="0"/>
          <w:marRight w:val="0"/>
          <w:marTop w:val="0"/>
          <w:marBottom w:val="0"/>
          <w:divBdr>
            <w:top w:val="none" w:sz="0" w:space="0" w:color="auto"/>
            <w:left w:val="none" w:sz="0" w:space="0" w:color="auto"/>
            <w:bottom w:val="none" w:sz="0" w:space="0" w:color="auto"/>
            <w:right w:val="none" w:sz="0" w:space="0" w:color="auto"/>
          </w:divBdr>
        </w:div>
        <w:div w:id="838470619">
          <w:marLeft w:val="0"/>
          <w:marRight w:val="0"/>
          <w:marTop w:val="0"/>
          <w:marBottom w:val="0"/>
          <w:divBdr>
            <w:top w:val="none" w:sz="0" w:space="0" w:color="auto"/>
            <w:left w:val="none" w:sz="0" w:space="0" w:color="auto"/>
            <w:bottom w:val="none" w:sz="0" w:space="0" w:color="auto"/>
            <w:right w:val="none" w:sz="0" w:space="0" w:color="auto"/>
          </w:divBdr>
        </w:div>
        <w:div w:id="1695690083">
          <w:marLeft w:val="0"/>
          <w:marRight w:val="0"/>
          <w:marTop w:val="0"/>
          <w:marBottom w:val="0"/>
          <w:divBdr>
            <w:top w:val="none" w:sz="0" w:space="0" w:color="auto"/>
            <w:left w:val="none" w:sz="0" w:space="0" w:color="auto"/>
            <w:bottom w:val="none" w:sz="0" w:space="0" w:color="auto"/>
            <w:right w:val="none" w:sz="0" w:space="0" w:color="auto"/>
          </w:divBdr>
        </w:div>
        <w:div w:id="1128205784">
          <w:marLeft w:val="0"/>
          <w:marRight w:val="0"/>
          <w:marTop w:val="0"/>
          <w:marBottom w:val="0"/>
          <w:divBdr>
            <w:top w:val="none" w:sz="0" w:space="0" w:color="auto"/>
            <w:left w:val="none" w:sz="0" w:space="0" w:color="auto"/>
            <w:bottom w:val="none" w:sz="0" w:space="0" w:color="auto"/>
            <w:right w:val="none" w:sz="0" w:space="0" w:color="auto"/>
          </w:divBdr>
        </w:div>
        <w:div w:id="578826746">
          <w:marLeft w:val="0"/>
          <w:marRight w:val="0"/>
          <w:marTop w:val="0"/>
          <w:marBottom w:val="0"/>
          <w:divBdr>
            <w:top w:val="none" w:sz="0" w:space="0" w:color="auto"/>
            <w:left w:val="none" w:sz="0" w:space="0" w:color="auto"/>
            <w:bottom w:val="none" w:sz="0" w:space="0" w:color="auto"/>
            <w:right w:val="none" w:sz="0" w:space="0" w:color="auto"/>
          </w:divBdr>
        </w:div>
        <w:div w:id="1444033336">
          <w:marLeft w:val="0"/>
          <w:marRight w:val="0"/>
          <w:marTop w:val="0"/>
          <w:marBottom w:val="0"/>
          <w:divBdr>
            <w:top w:val="none" w:sz="0" w:space="0" w:color="auto"/>
            <w:left w:val="none" w:sz="0" w:space="0" w:color="auto"/>
            <w:bottom w:val="none" w:sz="0" w:space="0" w:color="auto"/>
            <w:right w:val="none" w:sz="0" w:space="0" w:color="auto"/>
          </w:divBdr>
        </w:div>
        <w:div w:id="2092120921">
          <w:marLeft w:val="0"/>
          <w:marRight w:val="0"/>
          <w:marTop w:val="0"/>
          <w:marBottom w:val="0"/>
          <w:divBdr>
            <w:top w:val="none" w:sz="0" w:space="0" w:color="auto"/>
            <w:left w:val="none" w:sz="0" w:space="0" w:color="auto"/>
            <w:bottom w:val="none" w:sz="0" w:space="0" w:color="auto"/>
            <w:right w:val="none" w:sz="0" w:space="0" w:color="auto"/>
          </w:divBdr>
        </w:div>
        <w:div w:id="1357465280">
          <w:marLeft w:val="0"/>
          <w:marRight w:val="0"/>
          <w:marTop w:val="0"/>
          <w:marBottom w:val="0"/>
          <w:divBdr>
            <w:top w:val="none" w:sz="0" w:space="0" w:color="auto"/>
            <w:left w:val="none" w:sz="0" w:space="0" w:color="auto"/>
            <w:bottom w:val="none" w:sz="0" w:space="0" w:color="auto"/>
            <w:right w:val="none" w:sz="0" w:space="0" w:color="auto"/>
          </w:divBdr>
        </w:div>
        <w:div w:id="1047417774">
          <w:marLeft w:val="0"/>
          <w:marRight w:val="0"/>
          <w:marTop w:val="0"/>
          <w:marBottom w:val="0"/>
          <w:divBdr>
            <w:top w:val="none" w:sz="0" w:space="0" w:color="auto"/>
            <w:left w:val="none" w:sz="0" w:space="0" w:color="auto"/>
            <w:bottom w:val="none" w:sz="0" w:space="0" w:color="auto"/>
            <w:right w:val="none" w:sz="0" w:space="0" w:color="auto"/>
          </w:divBdr>
        </w:div>
        <w:div w:id="1462381419">
          <w:marLeft w:val="0"/>
          <w:marRight w:val="0"/>
          <w:marTop w:val="0"/>
          <w:marBottom w:val="0"/>
          <w:divBdr>
            <w:top w:val="none" w:sz="0" w:space="0" w:color="auto"/>
            <w:left w:val="none" w:sz="0" w:space="0" w:color="auto"/>
            <w:bottom w:val="none" w:sz="0" w:space="0" w:color="auto"/>
            <w:right w:val="none" w:sz="0" w:space="0" w:color="auto"/>
          </w:divBdr>
        </w:div>
        <w:div w:id="1224827544">
          <w:marLeft w:val="0"/>
          <w:marRight w:val="0"/>
          <w:marTop w:val="0"/>
          <w:marBottom w:val="0"/>
          <w:divBdr>
            <w:top w:val="none" w:sz="0" w:space="0" w:color="auto"/>
            <w:left w:val="none" w:sz="0" w:space="0" w:color="auto"/>
            <w:bottom w:val="none" w:sz="0" w:space="0" w:color="auto"/>
            <w:right w:val="none" w:sz="0" w:space="0" w:color="auto"/>
          </w:divBdr>
        </w:div>
        <w:div w:id="400981378">
          <w:marLeft w:val="0"/>
          <w:marRight w:val="0"/>
          <w:marTop w:val="0"/>
          <w:marBottom w:val="0"/>
          <w:divBdr>
            <w:top w:val="none" w:sz="0" w:space="0" w:color="auto"/>
            <w:left w:val="none" w:sz="0" w:space="0" w:color="auto"/>
            <w:bottom w:val="none" w:sz="0" w:space="0" w:color="auto"/>
            <w:right w:val="none" w:sz="0" w:space="0" w:color="auto"/>
          </w:divBdr>
        </w:div>
        <w:div w:id="266232964">
          <w:marLeft w:val="0"/>
          <w:marRight w:val="0"/>
          <w:marTop w:val="0"/>
          <w:marBottom w:val="0"/>
          <w:divBdr>
            <w:top w:val="none" w:sz="0" w:space="0" w:color="auto"/>
            <w:left w:val="none" w:sz="0" w:space="0" w:color="auto"/>
            <w:bottom w:val="none" w:sz="0" w:space="0" w:color="auto"/>
            <w:right w:val="none" w:sz="0" w:space="0" w:color="auto"/>
          </w:divBdr>
        </w:div>
        <w:div w:id="1411536286">
          <w:marLeft w:val="0"/>
          <w:marRight w:val="0"/>
          <w:marTop w:val="0"/>
          <w:marBottom w:val="0"/>
          <w:divBdr>
            <w:top w:val="none" w:sz="0" w:space="0" w:color="auto"/>
            <w:left w:val="none" w:sz="0" w:space="0" w:color="auto"/>
            <w:bottom w:val="none" w:sz="0" w:space="0" w:color="auto"/>
            <w:right w:val="none" w:sz="0" w:space="0" w:color="auto"/>
          </w:divBdr>
        </w:div>
        <w:div w:id="619070243">
          <w:marLeft w:val="0"/>
          <w:marRight w:val="0"/>
          <w:marTop w:val="0"/>
          <w:marBottom w:val="0"/>
          <w:divBdr>
            <w:top w:val="none" w:sz="0" w:space="0" w:color="auto"/>
            <w:left w:val="none" w:sz="0" w:space="0" w:color="auto"/>
            <w:bottom w:val="none" w:sz="0" w:space="0" w:color="auto"/>
            <w:right w:val="none" w:sz="0" w:space="0" w:color="auto"/>
          </w:divBdr>
        </w:div>
        <w:div w:id="971787199">
          <w:marLeft w:val="0"/>
          <w:marRight w:val="0"/>
          <w:marTop w:val="0"/>
          <w:marBottom w:val="0"/>
          <w:divBdr>
            <w:top w:val="none" w:sz="0" w:space="0" w:color="auto"/>
            <w:left w:val="none" w:sz="0" w:space="0" w:color="auto"/>
            <w:bottom w:val="none" w:sz="0" w:space="0" w:color="auto"/>
            <w:right w:val="none" w:sz="0" w:space="0" w:color="auto"/>
          </w:divBdr>
        </w:div>
        <w:div w:id="151722560">
          <w:marLeft w:val="0"/>
          <w:marRight w:val="0"/>
          <w:marTop w:val="0"/>
          <w:marBottom w:val="0"/>
          <w:divBdr>
            <w:top w:val="none" w:sz="0" w:space="0" w:color="auto"/>
            <w:left w:val="none" w:sz="0" w:space="0" w:color="auto"/>
            <w:bottom w:val="none" w:sz="0" w:space="0" w:color="auto"/>
            <w:right w:val="none" w:sz="0" w:space="0" w:color="auto"/>
          </w:divBdr>
        </w:div>
        <w:div w:id="594630232">
          <w:marLeft w:val="0"/>
          <w:marRight w:val="0"/>
          <w:marTop w:val="0"/>
          <w:marBottom w:val="0"/>
          <w:divBdr>
            <w:top w:val="none" w:sz="0" w:space="0" w:color="auto"/>
            <w:left w:val="none" w:sz="0" w:space="0" w:color="auto"/>
            <w:bottom w:val="none" w:sz="0" w:space="0" w:color="auto"/>
            <w:right w:val="none" w:sz="0" w:space="0" w:color="auto"/>
          </w:divBdr>
        </w:div>
        <w:div w:id="2138601024">
          <w:marLeft w:val="0"/>
          <w:marRight w:val="0"/>
          <w:marTop w:val="0"/>
          <w:marBottom w:val="0"/>
          <w:divBdr>
            <w:top w:val="none" w:sz="0" w:space="0" w:color="auto"/>
            <w:left w:val="none" w:sz="0" w:space="0" w:color="auto"/>
            <w:bottom w:val="none" w:sz="0" w:space="0" w:color="auto"/>
            <w:right w:val="none" w:sz="0" w:space="0" w:color="auto"/>
          </w:divBdr>
        </w:div>
        <w:div w:id="318314755">
          <w:marLeft w:val="0"/>
          <w:marRight w:val="0"/>
          <w:marTop w:val="0"/>
          <w:marBottom w:val="0"/>
          <w:divBdr>
            <w:top w:val="none" w:sz="0" w:space="0" w:color="auto"/>
            <w:left w:val="none" w:sz="0" w:space="0" w:color="auto"/>
            <w:bottom w:val="none" w:sz="0" w:space="0" w:color="auto"/>
            <w:right w:val="none" w:sz="0" w:space="0" w:color="auto"/>
          </w:divBdr>
        </w:div>
        <w:div w:id="708575269">
          <w:marLeft w:val="0"/>
          <w:marRight w:val="0"/>
          <w:marTop w:val="0"/>
          <w:marBottom w:val="0"/>
          <w:divBdr>
            <w:top w:val="none" w:sz="0" w:space="0" w:color="auto"/>
            <w:left w:val="none" w:sz="0" w:space="0" w:color="auto"/>
            <w:bottom w:val="none" w:sz="0" w:space="0" w:color="auto"/>
            <w:right w:val="none" w:sz="0" w:space="0" w:color="auto"/>
          </w:divBdr>
        </w:div>
        <w:div w:id="261187836">
          <w:marLeft w:val="0"/>
          <w:marRight w:val="0"/>
          <w:marTop w:val="0"/>
          <w:marBottom w:val="0"/>
          <w:divBdr>
            <w:top w:val="none" w:sz="0" w:space="0" w:color="auto"/>
            <w:left w:val="none" w:sz="0" w:space="0" w:color="auto"/>
            <w:bottom w:val="none" w:sz="0" w:space="0" w:color="auto"/>
            <w:right w:val="none" w:sz="0" w:space="0" w:color="auto"/>
          </w:divBdr>
        </w:div>
        <w:div w:id="1067802425">
          <w:marLeft w:val="0"/>
          <w:marRight w:val="0"/>
          <w:marTop w:val="0"/>
          <w:marBottom w:val="0"/>
          <w:divBdr>
            <w:top w:val="none" w:sz="0" w:space="0" w:color="auto"/>
            <w:left w:val="none" w:sz="0" w:space="0" w:color="auto"/>
            <w:bottom w:val="none" w:sz="0" w:space="0" w:color="auto"/>
            <w:right w:val="none" w:sz="0" w:space="0" w:color="auto"/>
          </w:divBdr>
        </w:div>
        <w:div w:id="955451156">
          <w:marLeft w:val="0"/>
          <w:marRight w:val="0"/>
          <w:marTop w:val="0"/>
          <w:marBottom w:val="0"/>
          <w:divBdr>
            <w:top w:val="none" w:sz="0" w:space="0" w:color="auto"/>
            <w:left w:val="none" w:sz="0" w:space="0" w:color="auto"/>
            <w:bottom w:val="none" w:sz="0" w:space="0" w:color="auto"/>
            <w:right w:val="none" w:sz="0" w:space="0" w:color="auto"/>
          </w:divBdr>
        </w:div>
        <w:div w:id="615714470">
          <w:marLeft w:val="0"/>
          <w:marRight w:val="0"/>
          <w:marTop w:val="0"/>
          <w:marBottom w:val="0"/>
          <w:divBdr>
            <w:top w:val="none" w:sz="0" w:space="0" w:color="auto"/>
            <w:left w:val="none" w:sz="0" w:space="0" w:color="auto"/>
            <w:bottom w:val="none" w:sz="0" w:space="0" w:color="auto"/>
            <w:right w:val="none" w:sz="0" w:space="0" w:color="auto"/>
          </w:divBdr>
        </w:div>
        <w:div w:id="294138411">
          <w:marLeft w:val="0"/>
          <w:marRight w:val="0"/>
          <w:marTop w:val="0"/>
          <w:marBottom w:val="0"/>
          <w:divBdr>
            <w:top w:val="none" w:sz="0" w:space="0" w:color="auto"/>
            <w:left w:val="none" w:sz="0" w:space="0" w:color="auto"/>
            <w:bottom w:val="none" w:sz="0" w:space="0" w:color="auto"/>
            <w:right w:val="none" w:sz="0" w:space="0" w:color="auto"/>
          </w:divBdr>
        </w:div>
        <w:div w:id="628364851">
          <w:marLeft w:val="0"/>
          <w:marRight w:val="0"/>
          <w:marTop w:val="0"/>
          <w:marBottom w:val="0"/>
          <w:divBdr>
            <w:top w:val="none" w:sz="0" w:space="0" w:color="auto"/>
            <w:left w:val="none" w:sz="0" w:space="0" w:color="auto"/>
            <w:bottom w:val="none" w:sz="0" w:space="0" w:color="auto"/>
            <w:right w:val="none" w:sz="0" w:space="0" w:color="auto"/>
          </w:divBdr>
        </w:div>
        <w:div w:id="872380009">
          <w:marLeft w:val="0"/>
          <w:marRight w:val="0"/>
          <w:marTop w:val="0"/>
          <w:marBottom w:val="0"/>
          <w:divBdr>
            <w:top w:val="none" w:sz="0" w:space="0" w:color="auto"/>
            <w:left w:val="none" w:sz="0" w:space="0" w:color="auto"/>
            <w:bottom w:val="none" w:sz="0" w:space="0" w:color="auto"/>
            <w:right w:val="none" w:sz="0" w:space="0" w:color="auto"/>
          </w:divBdr>
        </w:div>
        <w:div w:id="1305626390">
          <w:marLeft w:val="0"/>
          <w:marRight w:val="0"/>
          <w:marTop w:val="0"/>
          <w:marBottom w:val="0"/>
          <w:divBdr>
            <w:top w:val="none" w:sz="0" w:space="0" w:color="auto"/>
            <w:left w:val="none" w:sz="0" w:space="0" w:color="auto"/>
            <w:bottom w:val="none" w:sz="0" w:space="0" w:color="auto"/>
            <w:right w:val="none" w:sz="0" w:space="0" w:color="auto"/>
          </w:divBdr>
        </w:div>
        <w:div w:id="1190682707">
          <w:marLeft w:val="0"/>
          <w:marRight w:val="0"/>
          <w:marTop w:val="0"/>
          <w:marBottom w:val="0"/>
          <w:divBdr>
            <w:top w:val="none" w:sz="0" w:space="0" w:color="auto"/>
            <w:left w:val="none" w:sz="0" w:space="0" w:color="auto"/>
            <w:bottom w:val="none" w:sz="0" w:space="0" w:color="auto"/>
            <w:right w:val="none" w:sz="0" w:space="0" w:color="auto"/>
          </w:divBdr>
        </w:div>
        <w:div w:id="1668709955">
          <w:marLeft w:val="0"/>
          <w:marRight w:val="0"/>
          <w:marTop w:val="0"/>
          <w:marBottom w:val="0"/>
          <w:divBdr>
            <w:top w:val="none" w:sz="0" w:space="0" w:color="auto"/>
            <w:left w:val="none" w:sz="0" w:space="0" w:color="auto"/>
            <w:bottom w:val="none" w:sz="0" w:space="0" w:color="auto"/>
            <w:right w:val="none" w:sz="0" w:space="0" w:color="auto"/>
          </w:divBdr>
        </w:div>
        <w:div w:id="233854440">
          <w:marLeft w:val="0"/>
          <w:marRight w:val="0"/>
          <w:marTop w:val="0"/>
          <w:marBottom w:val="0"/>
          <w:divBdr>
            <w:top w:val="none" w:sz="0" w:space="0" w:color="auto"/>
            <w:left w:val="none" w:sz="0" w:space="0" w:color="auto"/>
            <w:bottom w:val="none" w:sz="0" w:space="0" w:color="auto"/>
            <w:right w:val="none" w:sz="0" w:space="0" w:color="auto"/>
          </w:divBdr>
        </w:div>
        <w:div w:id="1275751453">
          <w:marLeft w:val="0"/>
          <w:marRight w:val="0"/>
          <w:marTop w:val="0"/>
          <w:marBottom w:val="0"/>
          <w:divBdr>
            <w:top w:val="none" w:sz="0" w:space="0" w:color="auto"/>
            <w:left w:val="none" w:sz="0" w:space="0" w:color="auto"/>
            <w:bottom w:val="none" w:sz="0" w:space="0" w:color="auto"/>
            <w:right w:val="none" w:sz="0" w:space="0" w:color="auto"/>
          </w:divBdr>
        </w:div>
        <w:div w:id="815074163">
          <w:marLeft w:val="0"/>
          <w:marRight w:val="0"/>
          <w:marTop w:val="0"/>
          <w:marBottom w:val="0"/>
          <w:divBdr>
            <w:top w:val="none" w:sz="0" w:space="0" w:color="auto"/>
            <w:left w:val="none" w:sz="0" w:space="0" w:color="auto"/>
            <w:bottom w:val="none" w:sz="0" w:space="0" w:color="auto"/>
            <w:right w:val="none" w:sz="0" w:space="0" w:color="auto"/>
          </w:divBdr>
        </w:div>
        <w:div w:id="1354569253">
          <w:marLeft w:val="0"/>
          <w:marRight w:val="0"/>
          <w:marTop w:val="0"/>
          <w:marBottom w:val="0"/>
          <w:divBdr>
            <w:top w:val="none" w:sz="0" w:space="0" w:color="auto"/>
            <w:left w:val="none" w:sz="0" w:space="0" w:color="auto"/>
            <w:bottom w:val="none" w:sz="0" w:space="0" w:color="auto"/>
            <w:right w:val="none" w:sz="0" w:space="0" w:color="auto"/>
          </w:divBdr>
        </w:div>
        <w:div w:id="361590255">
          <w:marLeft w:val="0"/>
          <w:marRight w:val="0"/>
          <w:marTop w:val="0"/>
          <w:marBottom w:val="0"/>
          <w:divBdr>
            <w:top w:val="none" w:sz="0" w:space="0" w:color="auto"/>
            <w:left w:val="none" w:sz="0" w:space="0" w:color="auto"/>
            <w:bottom w:val="none" w:sz="0" w:space="0" w:color="auto"/>
            <w:right w:val="none" w:sz="0" w:space="0" w:color="auto"/>
          </w:divBdr>
        </w:div>
        <w:div w:id="513156404">
          <w:marLeft w:val="0"/>
          <w:marRight w:val="0"/>
          <w:marTop w:val="0"/>
          <w:marBottom w:val="0"/>
          <w:divBdr>
            <w:top w:val="none" w:sz="0" w:space="0" w:color="auto"/>
            <w:left w:val="none" w:sz="0" w:space="0" w:color="auto"/>
            <w:bottom w:val="none" w:sz="0" w:space="0" w:color="auto"/>
            <w:right w:val="none" w:sz="0" w:space="0" w:color="auto"/>
          </w:divBdr>
        </w:div>
        <w:div w:id="1370380544">
          <w:marLeft w:val="0"/>
          <w:marRight w:val="0"/>
          <w:marTop w:val="0"/>
          <w:marBottom w:val="0"/>
          <w:divBdr>
            <w:top w:val="none" w:sz="0" w:space="0" w:color="auto"/>
            <w:left w:val="none" w:sz="0" w:space="0" w:color="auto"/>
            <w:bottom w:val="none" w:sz="0" w:space="0" w:color="auto"/>
            <w:right w:val="none" w:sz="0" w:space="0" w:color="auto"/>
          </w:divBdr>
        </w:div>
        <w:div w:id="1799957656">
          <w:marLeft w:val="0"/>
          <w:marRight w:val="0"/>
          <w:marTop w:val="0"/>
          <w:marBottom w:val="0"/>
          <w:divBdr>
            <w:top w:val="none" w:sz="0" w:space="0" w:color="auto"/>
            <w:left w:val="none" w:sz="0" w:space="0" w:color="auto"/>
            <w:bottom w:val="none" w:sz="0" w:space="0" w:color="auto"/>
            <w:right w:val="none" w:sz="0" w:space="0" w:color="auto"/>
          </w:divBdr>
        </w:div>
        <w:div w:id="1730614651">
          <w:marLeft w:val="0"/>
          <w:marRight w:val="0"/>
          <w:marTop w:val="0"/>
          <w:marBottom w:val="0"/>
          <w:divBdr>
            <w:top w:val="none" w:sz="0" w:space="0" w:color="auto"/>
            <w:left w:val="none" w:sz="0" w:space="0" w:color="auto"/>
            <w:bottom w:val="none" w:sz="0" w:space="0" w:color="auto"/>
            <w:right w:val="none" w:sz="0" w:space="0" w:color="auto"/>
          </w:divBdr>
        </w:div>
        <w:div w:id="532422780">
          <w:marLeft w:val="0"/>
          <w:marRight w:val="0"/>
          <w:marTop w:val="0"/>
          <w:marBottom w:val="0"/>
          <w:divBdr>
            <w:top w:val="none" w:sz="0" w:space="0" w:color="auto"/>
            <w:left w:val="none" w:sz="0" w:space="0" w:color="auto"/>
            <w:bottom w:val="none" w:sz="0" w:space="0" w:color="auto"/>
            <w:right w:val="none" w:sz="0" w:space="0" w:color="auto"/>
          </w:divBdr>
        </w:div>
        <w:div w:id="873881466">
          <w:marLeft w:val="0"/>
          <w:marRight w:val="0"/>
          <w:marTop w:val="0"/>
          <w:marBottom w:val="0"/>
          <w:divBdr>
            <w:top w:val="none" w:sz="0" w:space="0" w:color="auto"/>
            <w:left w:val="none" w:sz="0" w:space="0" w:color="auto"/>
            <w:bottom w:val="none" w:sz="0" w:space="0" w:color="auto"/>
            <w:right w:val="none" w:sz="0" w:space="0" w:color="auto"/>
          </w:divBdr>
        </w:div>
        <w:div w:id="1592616790">
          <w:marLeft w:val="0"/>
          <w:marRight w:val="0"/>
          <w:marTop w:val="0"/>
          <w:marBottom w:val="0"/>
          <w:divBdr>
            <w:top w:val="none" w:sz="0" w:space="0" w:color="auto"/>
            <w:left w:val="none" w:sz="0" w:space="0" w:color="auto"/>
            <w:bottom w:val="none" w:sz="0" w:space="0" w:color="auto"/>
            <w:right w:val="none" w:sz="0" w:space="0" w:color="auto"/>
          </w:divBdr>
        </w:div>
        <w:div w:id="2134471315">
          <w:marLeft w:val="0"/>
          <w:marRight w:val="0"/>
          <w:marTop w:val="0"/>
          <w:marBottom w:val="0"/>
          <w:divBdr>
            <w:top w:val="none" w:sz="0" w:space="0" w:color="auto"/>
            <w:left w:val="none" w:sz="0" w:space="0" w:color="auto"/>
            <w:bottom w:val="none" w:sz="0" w:space="0" w:color="auto"/>
            <w:right w:val="none" w:sz="0" w:space="0" w:color="auto"/>
          </w:divBdr>
        </w:div>
        <w:div w:id="526648532">
          <w:marLeft w:val="0"/>
          <w:marRight w:val="0"/>
          <w:marTop w:val="0"/>
          <w:marBottom w:val="0"/>
          <w:divBdr>
            <w:top w:val="none" w:sz="0" w:space="0" w:color="auto"/>
            <w:left w:val="none" w:sz="0" w:space="0" w:color="auto"/>
            <w:bottom w:val="none" w:sz="0" w:space="0" w:color="auto"/>
            <w:right w:val="none" w:sz="0" w:space="0" w:color="auto"/>
          </w:divBdr>
        </w:div>
        <w:div w:id="817041521">
          <w:marLeft w:val="0"/>
          <w:marRight w:val="0"/>
          <w:marTop w:val="0"/>
          <w:marBottom w:val="0"/>
          <w:divBdr>
            <w:top w:val="none" w:sz="0" w:space="0" w:color="auto"/>
            <w:left w:val="none" w:sz="0" w:space="0" w:color="auto"/>
            <w:bottom w:val="none" w:sz="0" w:space="0" w:color="auto"/>
            <w:right w:val="none" w:sz="0" w:space="0" w:color="auto"/>
          </w:divBdr>
        </w:div>
        <w:div w:id="1275792519">
          <w:marLeft w:val="0"/>
          <w:marRight w:val="0"/>
          <w:marTop w:val="0"/>
          <w:marBottom w:val="0"/>
          <w:divBdr>
            <w:top w:val="none" w:sz="0" w:space="0" w:color="auto"/>
            <w:left w:val="none" w:sz="0" w:space="0" w:color="auto"/>
            <w:bottom w:val="none" w:sz="0" w:space="0" w:color="auto"/>
            <w:right w:val="none" w:sz="0" w:space="0" w:color="auto"/>
          </w:divBdr>
        </w:div>
        <w:div w:id="331298001">
          <w:marLeft w:val="0"/>
          <w:marRight w:val="0"/>
          <w:marTop w:val="0"/>
          <w:marBottom w:val="0"/>
          <w:divBdr>
            <w:top w:val="none" w:sz="0" w:space="0" w:color="auto"/>
            <w:left w:val="none" w:sz="0" w:space="0" w:color="auto"/>
            <w:bottom w:val="none" w:sz="0" w:space="0" w:color="auto"/>
            <w:right w:val="none" w:sz="0" w:space="0" w:color="auto"/>
          </w:divBdr>
        </w:div>
        <w:div w:id="1116295321">
          <w:marLeft w:val="0"/>
          <w:marRight w:val="0"/>
          <w:marTop w:val="0"/>
          <w:marBottom w:val="0"/>
          <w:divBdr>
            <w:top w:val="none" w:sz="0" w:space="0" w:color="auto"/>
            <w:left w:val="none" w:sz="0" w:space="0" w:color="auto"/>
            <w:bottom w:val="none" w:sz="0" w:space="0" w:color="auto"/>
            <w:right w:val="none" w:sz="0" w:space="0" w:color="auto"/>
          </w:divBdr>
        </w:div>
        <w:div w:id="196432342">
          <w:marLeft w:val="0"/>
          <w:marRight w:val="0"/>
          <w:marTop w:val="0"/>
          <w:marBottom w:val="0"/>
          <w:divBdr>
            <w:top w:val="none" w:sz="0" w:space="0" w:color="auto"/>
            <w:left w:val="none" w:sz="0" w:space="0" w:color="auto"/>
            <w:bottom w:val="none" w:sz="0" w:space="0" w:color="auto"/>
            <w:right w:val="none" w:sz="0" w:space="0" w:color="auto"/>
          </w:divBdr>
        </w:div>
        <w:div w:id="416752001">
          <w:marLeft w:val="0"/>
          <w:marRight w:val="0"/>
          <w:marTop w:val="0"/>
          <w:marBottom w:val="0"/>
          <w:divBdr>
            <w:top w:val="none" w:sz="0" w:space="0" w:color="auto"/>
            <w:left w:val="none" w:sz="0" w:space="0" w:color="auto"/>
            <w:bottom w:val="none" w:sz="0" w:space="0" w:color="auto"/>
            <w:right w:val="none" w:sz="0" w:space="0" w:color="auto"/>
          </w:divBdr>
        </w:div>
        <w:div w:id="1586106220">
          <w:marLeft w:val="0"/>
          <w:marRight w:val="0"/>
          <w:marTop w:val="0"/>
          <w:marBottom w:val="0"/>
          <w:divBdr>
            <w:top w:val="none" w:sz="0" w:space="0" w:color="auto"/>
            <w:left w:val="none" w:sz="0" w:space="0" w:color="auto"/>
            <w:bottom w:val="none" w:sz="0" w:space="0" w:color="auto"/>
            <w:right w:val="none" w:sz="0" w:space="0" w:color="auto"/>
          </w:divBdr>
        </w:div>
        <w:div w:id="674380546">
          <w:marLeft w:val="0"/>
          <w:marRight w:val="0"/>
          <w:marTop w:val="0"/>
          <w:marBottom w:val="0"/>
          <w:divBdr>
            <w:top w:val="none" w:sz="0" w:space="0" w:color="auto"/>
            <w:left w:val="none" w:sz="0" w:space="0" w:color="auto"/>
            <w:bottom w:val="none" w:sz="0" w:space="0" w:color="auto"/>
            <w:right w:val="none" w:sz="0" w:space="0" w:color="auto"/>
          </w:divBdr>
        </w:div>
        <w:div w:id="1118722298">
          <w:marLeft w:val="0"/>
          <w:marRight w:val="0"/>
          <w:marTop w:val="0"/>
          <w:marBottom w:val="0"/>
          <w:divBdr>
            <w:top w:val="none" w:sz="0" w:space="0" w:color="auto"/>
            <w:left w:val="none" w:sz="0" w:space="0" w:color="auto"/>
            <w:bottom w:val="none" w:sz="0" w:space="0" w:color="auto"/>
            <w:right w:val="none" w:sz="0" w:space="0" w:color="auto"/>
          </w:divBdr>
        </w:div>
        <w:div w:id="31806991">
          <w:marLeft w:val="0"/>
          <w:marRight w:val="0"/>
          <w:marTop w:val="0"/>
          <w:marBottom w:val="0"/>
          <w:divBdr>
            <w:top w:val="none" w:sz="0" w:space="0" w:color="auto"/>
            <w:left w:val="none" w:sz="0" w:space="0" w:color="auto"/>
            <w:bottom w:val="none" w:sz="0" w:space="0" w:color="auto"/>
            <w:right w:val="none" w:sz="0" w:space="0" w:color="auto"/>
          </w:divBdr>
        </w:div>
        <w:div w:id="664360910">
          <w:marLeft w:val="0"/>
          <w:marRight w:val="0"/>
          <w:marTop w:val="0"/>
          <w:marBottom w:val="0"/>
          <w:divBdr>
            <w:top w:val="none" w:sz="0" w:space="0" w:color="auto"/>
            <w:left w:val="none" w:sz="0" w:space="0" w:color="auto"/>
            <w:bottom w:val="none" w:sz="0" w:space="0" w:color="auto"/>
            <w:right w:val="none" w:sz="0" w:space="0" w:color="auto"/>
          </w:divBdr>
        </w:div>
        <w:div w:id="175658247">
          <w:marLeft w:val="0"/>
          <w:marRight w:val="0"/>
          <w:marTop w:val="0"/>
          <w:marBottom w:val="0"/>
          <w:divBdr>
            <w:top w:val="none" w:sz="0" w:space="0" w:color="auto"/>
            <w:left w:val="none" w:sz="0" w:space="0" w:color="auto"/>
            <w:bottom w:val="none" w:sz="0" w:space="0" w:color="auto"/>
            <w:right w:val="none" w:sz="0" w:space="0" w:color="auto"/>
          </w:divBdr>
        </w:div>
        <w:div w:id="186258516">
          <w:marLeft w:val="0"/>
          <w:marRight w:val="0"/>
          <w:marTop w:val="0"/>
          <w:marBottom w:val="0"/>
          <w:divBdr>
            <w:top w:val="none" w:sz="0" w:space="0" w:color="auto"/>
            <w:left w:val="none" w:sz="0" w:space="0" w:color="auto"/>
            <w:bottom w:val="none" w:sz="0" w:space="0" w:color="auto"/>
            <w:right w:val="none" w:sz="0" w:space="0" w:color="auto"/>
          </w:divBdr>
        </w:div>
        <w:div w:id="1867282799">
          <w:marLeft w:val="0"/>
          <w:marRight w:val="0"/>
          <w:marTop w:val="0"/>
          <w:marBottom w:val="0"/>
          <w:divBdr>
            <w:top w:val="none" w:sz="0" w:space="0" w:color="auto"/>
            <w:left w:val="none" w:sz="0" w:space="0" w:color="auto"/>
            <w:bottom w:val="none" w:sz="0" w:space="0" w:color="auto"/>
            <w:right w:val="none" w:sz="0" w:space="0" w:color="auto"/>
          </w:divBdr>
        </w:div>
      </w:divsChild>
    </w:div>
    <w:div w:id="879900364">
      <w:bodyDiv w:val="1"/>
      <w:marLeft w:val="0"/>
      <w:marRight w:val="0"/>
      <w:marTop w:val="0"/>
      <w:marBottom w:val="0"/>
      <w:divBdr>
        <w:top w:val="none" w:sz="0" w:space="0" w:color="auto"/>
        <w:left w:val="none" w:sz="0" w:space="0" w:color="auto"/>
        <w:bottom w:val="none" w:sz="0" w:space="0" w:color="auto"/>
        <w:right w:val="none" w:sz="0" w:space="0" w:color="auto"/>
      </w:divBdr>
      <w:divsChild>
        <w:div w:id="1009523658">
          <w:marLeft w:val="0"/>
          <w:marRight w:val="0"/>
          <w:marTop w:val="0"/>
          <w:marBottom w:val="0"/>
          <w:divBdr>
            <w:top w:val="none" w:sz="0" w:space="0" w:color="auto"/>
            <w:left w:val="none" w:sz="0" w:space="0" w:color="auto"/>
            <w:bottom w:val="none" w:sz="0" w:space="0" w:color="auto"/>
            <w:right w:val="none" w:sz="0" w:space="0" w:color="auto"/>
          </w:divBdr>
        </w:div>
        <w:div w:id="699014680">
          <w:marLeft w:val="0"/>
          <w:marRight w:val="0"/>
          <w:marTop w:val="0"/>
          <w:marBottom w:val="0"/>
          <w:divBdr>
            <w:top w:val="none" w:sz="0" w:space="0" w:color="auto"/>
            <w:left w:val="none" w:sz="0" w:space="0" w:color="auto"/>
            <w:bottom w:val="none" w:sz="0" w:space="0" w:color="auto"/>
            <w:right w:val="none" w:sz="0" w:space="0" w:color="auto"/>
          </w:divBdr>
        </w:div>
        <w:div w:id="126973260">
          <w:marLeft w:val="0"/>
          <w:marRight w:val="0"/>
          <w:marTop w:val="0"/>
          <w:marBottom w:val="0"/>
          <w:divBdr>
            <w:top w:val="none" w:sz="0" w:space="0" w:color="auto"/>
            <w:left w:val="none" w:sz="0" w:space="0" w:color="auto"/>
            <w:bottom w:val="none" w:sz="0" w:space="0" w:color="auto"/>
            <w:right w:val="none" w:sz="0" w:space="0" w:color="auto"/>
          </w:divBdr>
        </w:div>
        <w:div w:id="525560293">
          <w:marLeft w:val="0"/>
          <w:marRight w:val="0"/>
          <w:marTop w:val="0"/>
          <w:marBottom w:val="0"/>
          <w:divBdr>
            <w:top w:val="none" w:sz="0" w:space="0" w:color="auto"/>
            <w:left w:val="none" w:sz="0" w:space="0" w:color="auto"/>
            <w:bottom w:val="none" w:sz="0" w:space="0" w:color="auto"/>
            <w:right w:val="none" w:sz="0" w:space="0" w:color="auto"/>
          </w:divBdr>
        </w:div>
        <w:div w:id="417486117">
          <w:marLeft w:val="0"/>
          <w:marRight w:val="0"/>
          <w:marTop w:val="0"/>
          <w:marBottom w:val="0"/>
          <w:divBdr>
            <w:top w:val="none" w:sz="0" w:space="0" w:color="auto"/>
            <w:left w:val="none" w:sz="0" w:space="0" w:color="auto"/>
            <w:bottom w:val="none" w:sz="0" w:space="0" w:color="auto"/>
            <w:right w:val="none" w:sz="0" w:space="0" w:color="auto"/>
          </w:divBdr>
        </w:div>
        <w:div w:id="10959033">
          <w:marLeft w:val="0"/>
          <w:marRight w:val="0"/>
          <w:marTop w:val="0"/>
          <w:marBottom w:val="0"/>
          <w:divBdr>
            <w:top w:val="none" w:sz="0" w:space="0" w:color="auto"/>
            <w:left w:val="none" w:sz="0" w:space="0" w:color="auto"/>
            <w:bottom w:val="none" w:sz="0" w:space="0" w:color="auto"/>
            <w:right w:val="none" w:sz="0" w:space="0" w:color="auto"/>
          </w:divBdr>
        </w:div>
        <w:div w:id="1013191514">
          <w:marLeft w:val="0"/>
          <w:marRight w:val="0"/>
          <w:marTop w:val="0"/>
          <w:marBottom w:val="0"/>
          <w:divBdr>
            <w:top w:val="none" w:sz="0" w:space="0" w:color="auto"/>
            <w:left w:val="none" w:sz="0" w:space="0" w:color="auto"/>
            <w:bottom w:val="none" w:sz="0" w:space="0" w:color="auto"/>
            <w:right w:val="none" w:sz="0" w:space="0" w:color="auto"/>
          </w:divBdr>
        </w:div>
        <w:div w:id="1813474077">
          <w:marLeft w:val="0"/>
          <w:marRight w:val="0"/>
          <w:marTop w:val="0"/>
          <w:marBottom w:val="0"/>
          <w:divBdr>
            <w:top w:val="none" w:sz="0" w:space="0" w:color="auto"/>
            <w:left w:val="none" w:sz="0" w:space="0" w:color="auto"/>
            <w:bottom w:val="none" w:sz="0" w:space="0" w:color="auto"/>
            <w:right w:val="none" w:sz="0" w:space="0" w:color="auto"/>
          </w:divBdr>
        </w:div>
        <w:div w:id="1353339718">
          <w:marLeft w:val="0"/>
          <w:marRight w:val="0"/>
          <w:marTop w:val="0"/>
          <w:marBottom w:val="0"/>
          <w:divBdr>
            <w:top w:val="none" w:sz="0" w:space="0" w:color="auto"/>
            <w:left w:val="none" w:sz="0" w:space="0" w:color="auto"/>
            <w:bottom w:val="none" w:sz="0" w:space="0" w:color="auto"/>
            <w:right w:val="none" w:sz="0" w:space="0" w:color="auto"/>
          </w:divBdr>
        </w:div>
      </w:divsChild>
    </w:div>
    <w:div w:id="915017620">
      <w:bodyDiv w:val="1"/>
      <w:marLeft w:val="0"/>
      <w:marRight w:val="0"/>
      <w:marTop w:val="0"/>
      <w:marBottom w:val="0"/>
      <w:divBdr>
        <w:top w:val="none" w:sz="0" w:space="0" w:color="auto"/>
        <w:left w:val="none" w:sz="0" w:space="0" w:color="auto"/>
        <w:bottom w:val="none" w:sz="0" w:space="0" w:color="auto"/>
        <w:right w:val="none" w:sz="0" w:space="0" w:color="auto"/>
      </w:divBdr>
      <w:divsChild>
        <w:div w:id="1134176879">
          <w:marLeft w:val="0"/>
          <w:marRight w:val="0"/>
          <w:marTop w:val="0"/>
          <w:marBottom w:val="0"/>
          <w:divBdr>
            <w:top w:val="none" w:sz="0" w:space="0" w:color="auto"/>
            <w:left w:val="none" w:sz="0" w:space="0" w:color="auto"/>
            <w:bottom w:val="none" w:sz="0" w:space="0" w:color="auto"/>
            <w:right w:val="none" w:sz="0" w:space="0" w:color="auto"/>
          </w:divBdr>
        </w:div>
        <w:div w:id="93404851">
          <w:marLeft w:val="0"/>
          <w:marRight w:val="0"/>
          <w:marTop w:val="0"/>
          <w:marBottom w:val="0"/>
          <w:divBdr>
            <w:top w:val="none" w:sz="0" w:space="0" w:color="auto"/>
            <w:left w:val="none" w:sz="0" w:space="0" w:color="auto"/>
            <w:bottom w:val="none" w:sz="0" w:space="0" w:color="auto"/>
            <w:right w:val="none" w:sz="0" w:space="0" w:color="auto"/>
          </w:divBdr>
        </w:div>
        <w:div w:id="13463452">
          <w:marLeft w:val="0"/>
          <w:marRight w:val="0"/>
          <w:marTop w:val="0"/>
          <w:marBottom w:val="0"/>
          <w:divBdr>
            <w:top w:val="none" w:sz="0" w:space="0" w:color="auto"/>
            <w:left w:val="none" w:sz="0" w:space="0" w:color="auto"/>
            <w:bottom w:val="none" w:sz="0" w:space="0" w:color="auto"/>
            <w:right w:val="none" w:sz="0" w:space="0" w:color="auto"/>
          </w:divBdr>
        </w:div>
        <w:div w:id="1341590606">
          <w:marLeft w:val="0"/>
          <w:marRight w:val="0"/>
          <w:marTop w:val="0"/>
          <w:marBottom w:val="0"/>
          <w:divBdr>
            <w:top w:val="none" w:sz="0" w:space="0" w:color="auto"/>
            <w:left w:val="none" w:sz="0" w:space="0" w:color="auto"/>
            <w:bottom w:val="none" w:sz="0" w:space="0" w:color="auto"/>
            <w:right w:val="none" w:sz="0" w:space="0" w:color="auto"/>
          </w:divBdr>
        </w:div>
        <w:div w:id="119420498">
          <w:marLeft w:val="0"/>
          <w:marRight w:val="0"/>
          <w:marTop w:val="0"/>
          <w:marBottom w:val="0"/>
          <w:divBdr>
            <w:top w:val="none" w:sz="0" w:space="0" w:color="auto"/>
            <w:left w:val="none" w:sz="0" w:space="0" w:color="auto"/>
            <w:bottom w:val="none" w:sz="0" w:space="0" w:color="auto"/>
            <w:right w:val="none" w:sz="0" w:space="0" w:color="auto"/>
          </w:divBdr>
        </w:div>
        <w:div w:id="146483574">
          <w:marLeft w:val="0"/>
          <w:marRight w:val="0"/>
          <w:marTop w:val="0"/>
          <w:marBottom w:val="0"/>
          <w:divBdr>
            <w:top w:val="none" w:sz="0" w:space="0" w:color="auto"/>
            <w:left w:val="none" w:sz="0" w:space="0" w:color="auto"/>
            <w:bottom w:val="none" w:sz="0" w:space="0" w:color="auto"/>
            <w:right w:val="none" w:sz="0" w:space="0" w:color="auto"/>
          </w:divBdr>
        </w:div>
        <w:div w:id="771584092">
          <w:marLeft w:val="0"/>
          <w:marRight w:val="0"/>
          <w:marTop w:val="0"/>
          <w:marBottom w:val="0"/>
          <w:divBdr>
            <w:top w:val="none" w:sz="0" w:space="0" w:color="auto"/>
            <w:left w:val="none" w:sz="0" w:space="0" w:color="auto"/>
            <w:bottom w:val="none" w:sz="0" w:space="0" w:color="auto"/>
            <w:right w:val="none" w:sz="0" w:space="0" w:color="auto"/>
          </w:divBdr>
        </w:div>
        <w:div w:id="309332772">
          <w:marLeft w:val="0"/>
          <w:marRight w:val="0"/>
          <w:marTop w:val="0"/>
          <w:marBottom w:val="0"/>
          <w:divBdr>
            <w:top w:val="none" w:sz="0" w:space="0" w:color="auto"/>
            <w:left w:val="none" w:sz="0" w:space="0" w:color="auto"/>
            <w:bottom w:val="none" w:sz="0" w:space="0" w:color="auto"/>
            <w:right w:val="none" w:sz="0" w:space="0" w:color="auto"/>
          </w:divBdr>
        </w:div>
        <w:div w:id="1913468536">
          <w:marLeft w:val="0"/>
          <w:marRight w:val="0"/>
          <w:marTop w:val="0"/>
          <w:marBottom w:val="0"/>
          <w:divBdr>
            <w:top w:val="none" w:sz="0" w:space="0" w:color="auto"/>
            <w:left w:val="none" w:sz="0" w:space="0" w:color="auto"/>
            <w:bottom w:val="none" w:sz="0" w:space="0" w:color="auto"/>
            <w:right w:val="none" w:sz="0" w:space="0" w:color="auto"/>
          </w:divBdr>
        </w:div>
      </w:divsChild>
    </w:div>
    <w:div w:id="1031492480">
      <w:bodyDiv w:val="1"/>
      <w:marLeft w:val="0"/>
      <w:marRight w:val="0"/>
      <w:marTop w:val="0"/>
      <w:marBottom w:val="0"/>
      <w:divBdr>
        <w:top w:val="none" w:sz="0" w:space="0" w:color="auto"/>
        <w:left w:val="none" w:sz="0" w:space="0" w:color="auto"/>
        <w:bottom w:val="none" w:sz="0" w:space="0" w:color="auto"/>
        <w:right w:val="none" w:sz="0" w:space="0" w:color="auto"/>
      </w:divBdr>
      <w:divsChild>
        <w:div w:id="330260750">
          <w:marLeft w:val="0"/>
          <w:marRight w:val="0"/>
          <w:marTop w:val="0"/>
          <w:marBottom w:val="0"/>
          <w:divBdr>
            <w:top w:val="none" w:sz="0" w:space="0" w:color="auto"/>
            <w:left w:val="none" w:sz="0" w:space="0" w:color="auto"/>
            <w:bottom w:val="none" w:sz="0" w:space="0" w:color="auto"/>
            <w:right w:val="none" w:sz="0" w:space="0" w:color="auto"/>
          </w:divBdr>
        </w:div>
        <w:div w:id="2062901210">
          <w:marLeft w:val="0"/>
          <w:marRight w:val="0"/>
          <w:marTop w:val="0"/>
          <w:marBottom w:val="0"/>
          <w:divBdr>
            <w:top w:val="none" w:sz="0" w:space="0" w:color="auto"/>
            <w:left w:val="none" w:sz="0" w:space="0" w:color="auto"/>
            <w:bottom w:val="none" w:sz="0" w:space="0" w:color="auto"/>
            <w:right w:val="none" w:sz="0" w:space="0" w:color="auto"/>
          </w:divBdr>
        </w:div>
        <w:div w:id="1081026436">
          <w:marLeft w:val="0"/>
          <w:marRight w:val="0"/>
          <w:marTop w:val="0"/>
          <w:marBottom w:val="0"/>
          <w:divBdr>
            <w:top w:val="none" w:sz="0" w:space="0" w:color="auto"/>
            <w:left w:val="none" w:sz="0" w:space="0" w:color="auto"/>
            <w:bottom w:val="none" w:sz="0" w:space="0" w:color="auto"/>
            <w:right w:val="none" w:sz="0" w:space="0" w:color="auto"/>
          </w:divBdr>
        </w:div>
        <w:div w:id="275063932">
          <w:marLeft w:val="0"/>
          <w:marRight w:val="0"/>
          <w:marTop w:val="0"/>
          <w:marBottom w:val="0"/>
          <w:divBdr>
            <w:top w:val="none" w:sz="0" w:space="0" w:color="auto"/>
            <w:left w:val="none" w:sz="0" w:space="0" w:color="auto"/>
            <w:bottom w:val="none" w:sz="0" w:space="0" w:color="auto"/>
            <w:right w:val="none" w:sz="0" w:space="0" w:color="auto"/>
          </w:divBdr>
        </w:div>
        <w:div w:id="840387745">
          <w:marLeft w:val="0"/>
          <w:marRight w:val="0"/>
          <w:marTop w:val="0"/>
          <w:marBottom w:val="0"/>
          <w:divBdr>
            <w:top w:val="none" w:sz="0" w:space="0" w:color="auto"/>
            <w:left w:val="none" w:sz="0" w:space="0" w:color="auto"/>
            <w:bottom w:val="none" w:sz="0" w:space="0" w:color="auto"/>
            <w:right w:val="none" w:sz="0" w:space="0" w:color="auto"/>
          </w:divBdr>
        </w:div>
        <w:div w:id="1788113675">
          <w:marLeft w:val="0"/>
          <w:marRight w:val="0"/>
          <w:marTop w:val="0"/>
          <w:marBottom w:val="0"/>
          <w:divBdr>
            <w:top w:val="none" w:sz="0" w:space="0" w:color="auto"/>
            <w:left w:val="none" w:sz="0" w:space="0" w:color="auto"/>
            <w:bottom w:val="none" w:sz="0" w:space="0" w:color="auto"/>
            <w:right w:val="none" w:sz="0" w:space="0" w:color="auto"/>
          </w:divBdr>
        </w:div>
        <w:div w:id="168373577">
          <w:marLeft w:val="0"/>
          <w:marRight w:val="0"/>
          <w:marTop w:val="0"/>
          <w:marBottom w:val="0"/>
          <w:divBdr>
            <w:top w:val="none" w:sz="0" w:space="0" w:color="auto"/>
            <w:left w:val="none" w:sz="0" w:space="0" w:color="auto"/>
            <w:bottom w:val="none" w:sz="0" w:space="0" w:color="auto"/>
            <w:right w:val="none" w:sz="0" w:space="0" w:color="auto"/>
          </w:divBdr>
        </w:div>
        <w:div w:id="1396587811">
          <w:marLeft w:val="0"/>
          <w:marRight w:val="0"/>
          <w:marTop w:val="0"/>
          <w:marBottom w:val="0"/>
          <w:divBdr>
            <w:top w:val="none" w:sz="0" w:space="0" w:color="auto"/>
            <w:left w:val="none" w:sz="0" w:space="0" w:color="auto"/>
            <w:bottom w:val="none" w:sz="0" w:space="0" w:color="auto"/>
            <w:right w:val="none" w:sz="0" w:space="0" w:color="auto"/>
          </w:divBdr>
        </w:div>
        <w:div w:id="1915970671">
          <w:marLeft w:val="0"/>
          <w:marRight w:val="0"/>
          <w:marTop w:val="0"/>
          <w:marBottom w:val="0"/>
          <w:divBdr>
            <w:top w:val="none" w:sz="0" w:space="0" w:color="auto"/>
            <w:left w:val="none" w:sz="0" w:space="0" w:color="auto"/>
            <w:bottom w:val="none" w:sz="0" w:space="0" w:color="auto"/>
            <w:right w:val="none" w:sz="0" w:space="0" w:color="auto"/>
          </w:divBdr>
        </w:div>
        <w:div w:id="475537210">
          <w:marLeft w:val="0"/>
          <w:marRight w:val="0"/>
          <w:marTop w:val="0"/>
          <w:marBottom w:val="0"/>
          <w:divBdr>
            <w:top w:val="none" w:sz="0" w:space="0" w:color="auto"/>
            <w:left w:val="none" w:sz="0" w:space="0" w:color="auto"/>
            <w:bottom w:val="none" w:sz="0" w:space="0" w:color="auto"/>
            <w:right w:val="none" w:sz="0" w:space="0" w:color="auto"/>
          </w:divBdr>
        </w:div>
        <w:div w:id="388260628">
          <w:marLeft w:val="0"/>
          <w:marRight w:val="0"/>
          <w:marTop w:val="0"/>
          <w:marBottom w:val="0"/>
          <w:divBdr>
            <w:top w:val="none" w:sz="0" w:space="0" w:color="auto"/>
            <w:left w:val="none" w:sz="0" w:space="0" w:color="auto"/>
            <w:bottom w:val="none" w:sz="0" w:space="0" w:color="auto"/>
            <w:right w:val="none" w:sz="0" w:space="0" w:color="auto"/>
          </w:divBdr>
        </w:div>
        <w:div w:id="635988400">
          <w:marLeft w:val="0"/>
          <w:marRight w:val="0"/>
          <w:marTop w:val="0"/>
          <w:marBottom w:val="0"/>
          <w:divBdr>
            <w:top w:val="none" w:sz="0" w:space="0" w:color="auto"/>
            <w:left w:val="none" w:sz="0" w:space="0" w:color="auto"/>
            <w:bottom w:val="none" w:sz="0" w:space="0" w:color="auto"/>
            <w:right w:val="none" w:sz="0" w:space="0" w:color="auto"/>
          </w:divBdr>
        </w:div>
        <w:div w:id="698047415">
          <w:marLeft w:val="0"/>
          <w:marRight w:val="0"/>
          <w:marTop w:val="0"/>
          <w:marBottom w:val="0"/>
          <w:divBdr>
            <w:top w:val="none" w:sz="0" w:space="0" w:color="auto"/>
            <w:left w:val="none" w:sz="0" w:space="0" w:color="auto"/>
            <w:bottom w:val="none" w:sz="0" w:space="0" w:color="auto"/>
            <w:right w:val="none" w:sz="0" w:space="0" w:color="auto"/>
          </w:divBdr>
        </w:div>
        <w:div w:id="353381530">
          <w:marLeft w:val="0"/>
          <w:marRight w:val="0"/>
          <w:marTop w:val="0"/>
          <w:marBottom w:val="0"/>
          <w:divBdr>
            <w:top w:val="none" w:sz="0" w:space="0" w:color="auto"/>
            <w:left w:val="none" w:sz="0" w:space="0" w:color="auto"/>
            <w:bottom w:val="none" w:sz="0" w:space="0" w:color="auto"/>
            <w:right w:val="none" w:sz="0" w:space="0" w:color="auto"/>
          </w:divBdr>
        </w:div>
        <w:div w:id="788209665">
          <w:marLeft w:val="0"/>
          <w:marRight w:val="0"/>
          <w:marTop w:val="0"/>
          <w:marBottom w:val="0"/>
          <w:divBdr>
            <w:top w:val="none" w:sz="0" w:space="0" w:color="auto"/>
            <w:left w:val="none" w:sz="0" w:space="0" w:color="auto"/>
            <w:bottom w:val="none" w:sz="0" w:space="0" w:color="auto"/>
            <w:right w:val="none" w:sz="0" w:space="0" w:color="auto"/>
          </w:divBdr>
        </w:div>
        <w:div w:id="1382360266">
          <w:marLeft w:val="0"/>
          <w:marRight w:val="0"/>
          <w:marTop w:val="0"/>
          <w:marBottom w:val="0"/>
          <w:divBdr>
            <w:top w:val="none" w:sz="0" w:space="0" w:color="auto"/>
            <w:left w:val="none" w:sz="0" w:space="0" w:color="auto"/>
            <w:bottom w:val="none" w:sz="0" w:space="0" w:color="auto"/>
            <w:right w:val="none" w:sz="0" w:space="0" w:color="auto"/>
          </w:divBdr>
        </w:div>
        <w:div w:id="2119374318">
          <w:marLeft w:val="0"/>
          <w:marRight w:val="0"/>
          <w:marTop w:val="0"/>
          <w:marBottom w:val="0"/>
          <w:divBdr>
            <w:top w:val="none" w:sz="0" w:space="0" w:color="auto"/>
            <w:left w:val="none" w:sz="0" w:space="0" w:color="auto"/>
            <w:bottom w:val="none" w:sz="0" w:space="0" w:color="auto"/>
            <w:right w:val="none" w:sz="0" w:space="0" w:color="auto"/>
          </w:divBdr>
        </w:div>
        <w:div w:id="1430660031">
          <w:marLeft w:val="0"/>
          <w:marRight w:val="0"/>
          <w:marTop w:val="0"/>
          <w:marBottom w:val="0"/>
          <w:divBdr>
            <w:top w:val="none" w:sz="0" w:space="0" w:color="auto"/>
            <w:left w:val="none" w:sz="0" w:space="0" w:color="auto"/>
            <w:bottom w:val="none" w:sz="0" w:space="0" w:color="auto"/>
            <w:right w:val="none" w:sz="0" w:space="0" w:color="auto"/>
          </w:divBdr>
        </w:div>
        <w:div w:id="1599823643">
          <w:marLeft w:val="0"/>
          <w:marRight w:val="0"/>
          <w:marTop w:val="0"/>
          <w:marBottom w:val="0"/>
          <w:divBdr>
            <w:top w:val="none" w:sz="0" w:space="0" w:color="auto"/>
            <w:left w:val="none" w:sz="0" w:space="0" w:color="auto"/>
            <w:bottom w:val="none" w:sz="0" w:space="0" w:color="auto"/>
            <w:right w:val="none" w:sz="0" w:space="0" w:color="auto"/>
          </w:divBdr>
        </w:div>
        <w:div w:id="1117719930">
          <w:marLeft w:val="0"/>
          <w:marRight w:val="0"/>
          <w:marTop w:val="0"/>
          <w:marBottom w:val="0"/>
          <w:divBdr>
            <w:top w:val="none" w:sz="0" w:space="0" w:color="auto"/>
            <w:left w:val="none" w:sz="0" w:space="0" w:color="auto"/>
            <w:bottom w:val="none" w:sz="0" w:space="0" w:color="auto"/>
            <w:right w:val="none" w:sz="0" w:space="0" w:color="auto"/>
          </w:divBdr>
        </w:div>
        <w:div w:id="76367862">
          <w:marLeft w:val="0"/>
          <w:marRight w:val="0"/>
          <w:marTop w:val="0"/>
          <w:marBottom w:val="0"/>
          <w:divBdr>
            <w:top w:val="none" w:sz="0" w:space="0" w:color="auto"/>
            <w:left w:val="none" w:sz="0" w:space="0" w:color="auto"/>
            <w:bottom w:val="none" w:sz="0" w:space="0" w:color="auto"/>
            <w:right w:val="none" w:sz="0" w:space="0" w:color="auto"/>
          </w:divBdr>
        </w:div>
        <w:div w:id="1077364460">
          <w:marLeft w:val="0"/>
          <w:marRight w:val="0"/>
          <w:marTop w:val="0"/>
          <w:marBottom w:val="0"/>
          <w:divBdr>
            <w:top w:val="none" w:sz="0" w:space="0" w:color="auto"/>
            <w:left w:val="none" w:sz="0" w:space="0" w:color="auto"/>
            <w:bottom w:val="none" w:sz="0" w:space="0" w:color="auto"/>
            <w:right w:val="none" w:sz="0" w:space="0" w:color="auto"/>
          </w:divBdr>
        </w:div>
        <w:div w:id="1637105294">
          <w:marLeft w:val="0"/>
          <w:marRight w:val="0"/>
          <w:marTop w:val="0"/>
          <w:marBottom w:val="0"/>
          <w:divBdr>
            <w:top w:val="none" w:sz="0" w:space="0" w:color="auto"/>
            <w:left w:val="none" w:sz="0" w:space="0" w:color="auto"/>
            <w:bottom w:val="none" w:sz="0" w:space="0" w:color="auto"/>
            <w:right w:val="none" w:sz="0" w:space="0" w:color="auto"/>
          </w:divBdr>
        </w:div>
        <w:div w:id="1473526482">
          <w:marLeft w:val="0"/>
          <w:marRight w:val="0"/>
          <w:marTop w:val="0"/>
          <w:marBottom w:val="0"/>
          <w:divBdr>
            <w:top w:val="none" w:sz="0" w:space="0" w:color="auto"/>
            <w:left w:val="none" w:sz="0" w:space="0" w:color="auto"/>
            <w:bottom w:val="none" w:sz="0" w:space="0" w:color="auto"/>
            <w:right w:val="none" w:sz="0" w:space="0" w:color="auto"/>
          </w:divBdr>
        </w:div>
        <w:div w:id="756705682">
          <w:marLeft w:val="0"/>
          <w:marRight w:val="0"/>
          <w:marTop w:val="0"/>
          <w:marBottom w:val="0"/>
          <w:divBdr>
            <w:top w:val="none" w:sz="0" w:space="0" w:color="auto"/>
            <w:left w:val="none" w:sz="0" w:space="0" w:color="auto"/>
            <w:bottom w:val="none" w:sz="0" w:space="0" w:color="auto"/>
            <w:right w:val="none" w:sz="0" w:space="0" w:color="auto"/>
          </w:divBdr>
        </w:div>
        <w:div w:id="932860037">
          <w:marLeft w:val="0"/>
          <w:marRight w:val="0"/>
          <w:marTop w:val="0"/>
          <w:marBottom w:val="0"/>
          <w:divBdr>
            <w:top w:val="none" w:sz="0" w:space="0" w:color="auto"/>
            <w:left w:val="none" w:sz="0" w:space="0" w:color="auto"/>
            <w:bottom w:val="none" w:sz="0" w:space="0" w:color="auto"/>
            <w:right w:val="none" w:sz="0" w:space="0" w:color="auto"/>
          </w:divBdr>
        </w:div>
        <w:div w:id="405418622">
          <w:marLeft w:val="0"/>
          <w:marRight w:val="0"/>
          <w:marTop w:val="0"/>
          <w:marBottom w:val="0"/>
          <w:divBdr>
            <w:top w:val="none" w:sz="0" w:space="0" w:color="auto"/>
            <w:left w:val="none" w:sz="0" w:space="0" w:color="auto"/>
            <w:bottom w:val="none" w:sz="0" w:space="0" w:color="auto"/>
            <w:right w:val="none" w:sz="0" w:space="0" w:color="auto"/>
          </w:divBdr>
        </w:div>
        <w:div w:id="690837473">
          <w:marLeft w:val="0"/>
          <w:marRight w:val="0"/>
          <w:marTop w:val="0"/>
          <w:marBottom w:val="0"/>
          <w:divBdr>
            <w:top w:val="none" w:sz="0" w:space="0" w:color="auto"/>
            <w:left w:val="none" w:sz="0" w:space="0" w:color="auto"/>
            <w:bottom w:val="none" w:sz="0" w:space="0" w:color="auto"/>
            <w:right w:val="none" w:sz="0" w:space="0" w:color="auto"/>
          </w:divBdr>
        </w:div>
        <w:div w:id="1788695200">
          <w:marLeft w:val="0"/>
          <w:marRight w:val="0"/>
          <w:marTop w:val="0"/>
          <w:marBottom w:val="0"/>
          <w:divBdr>
            <w:top w:val="none" w:sz="0" w:space="0" w:color="auto"/>
            <w:left w:val="none" w:sz="0" w:space="0" w:color="auto"/>
            <w:bottom w:val="none" w:sz="0" w:space="0" w:color="auto"/>
            <w:right w:val="none" w:sz="0" w:space="0" w:color="auto"/>
          </w:divBdr>
        </w:div>
        <w:div w:id="1598826248">
          <w:marLeft w:val="0"/>
          <w:marRight w:val="0"/>
          <w:marTop w:val="0"/>
          <w:marBottom w:val="0"/>
          <w:divBdr>
            <w:top w:val="none" w:sz="0" w:space="0" w:color="auto"/>
            <w:left w:val="none" w:sz="0" w:space="0" w:color="auto"/>
            <w:bottom w:val="none" w:sz="0" w:space="0" w:color="auto"/>
            <w:right w:val="none" w:sz="0" w:space="0" w:color="auto"/>
          </w:divBdr>
        </w:div>
        <w:div w:id="1659654499">
          <w:marLeft w:val="0"/>
          <w:marRight w:val="0"/>
          <w:marTop w:val="0"/>
          <w:marBottom w:val="0"/>
          <w:divBdr>
            <w:top w:val="none" w:sz="0" w:space="0" w:color="auto"/>
            <w:left w:val="none" w:sz="0" w:space="0" w:color="auto"/>
            <w:bottom w:val="none" w:sz="0" w:space="0" w:color="auto"/>
            <w:right w:val="none" w:sz="0" w:space="0" w:color="auto"/>
          </w:divBdr>
        </w:div>
        <w:div w:id="1503859290">
          <w:marLeft w:val="0"/>
          <w:marRight w:val="0"/>
          <w:marTop w:val="0"/>
          <w:marBottom w:val="0"/>
          <w:divBdr>
            <w:top w:val="none" w:sz="0" w:space="0" w:color="auto"/>
            <w:left w:val="none" w:sz="0" w:space="0" w:color="auto"/>
            <w:bottom w:val="none" w:sz="0" w:space="0" w:color="auto"/>
            <w:right w:val="none" w:sz="0" w:space="0" w:color="auto"/>
          </w:divBdr>
        </w:div>
        <w:div w:id="286393015">
          <w:marLeft w:val="0"/>
          <w:marRight w:val="0"/>
          <w:marTop w:val="0"/>
          <w:marBottom w:val="0"/>
          <w:divBdr>
            <w:top w:val="none" w:sz="0" w:space="0" w:color="auto"/>
            <w:left w:val="none" w:sz="0" w:space="0" w:color="auto"/>
            <w:bottom w:val="none" w:sz="0" w:space="0" w:color="auto"/>
            <w:right w:val="none" w:sz="0" w:space="0" w:color="auto"/>
          </w:divBdr>
        </w:div>
        <w:div w:id="952247472">
          <w:marLeft w:val="0"/>
          <w:marRight w:val="0"/>
          <w:marTop w:val="0"/>
          <w:marBottom w:val="0"/>
          <w:divBdr>
            <w:top w:val="none" w:sz="0" w:space="0" w:color="auto"/>
            <w:left w:val="none" w:sz="0" w:space="0" w:color="auto"/>
            <w:bottom w:val="none" w:sz="0" w:space="0" w:color="auto"/>
            <w:right w:val="none" w:sz="0" w:space="0" w:color="auto"/>
          </w:divBdr>
        </w:div>
        <w:div w:id="120461993">
          <w:marLeft w:val="0"/>
          <w:marRight w:val="0"/>
          <w:marTop w:val="0"/>
          <w:marBottom w:val="0"/>
          <w:divBdr>
            <w:top w:val="none" w:sz="0" w:space="0" w:color="auto"/>
            <w:left w:val="none" w:sz="0" w:space="0" w:color="auto"/>
            <w:bottom w:val="none" w:sz="0" w:space="0" w:color="auto"/>
            <w:right w:val="none" w:sz="0" w:space="0" w:color="auto"/>
          </w:divBdr>
        </w:div>
        <w:div w:id="1320231413">
          <w:marLeft w:val="0"/>
          <w:marRight w:val="0"/>
          <w:marTop w:val="0"/>
          <w:marBottom w:val="0"/>
          <w:divBdr>
            <w:top w:val="none" w:sz="0" w:space="0" w:color="auto"/>
            <w:left w:val="none" w:sz="0" w:space="0" w:color="auto"/>
            <w:bottom w:val="none" w:sz="0" w:space="0" w:color="auto"/>
            <w:right w:val="none" w:sz="0" w:space="0" w:color="auto"/>
          </w:divBdr>
        </w:div>
        <w:div w:id="985016024">
          <w:marLeft w:val="0"/>
          <w:marRight w:val="0"/>
          <w:marTop w:val="0"/>
          <w:marBottom w:val="0"/>
          <w:divBdr>
            <w:top w:val="none" w:sz="0" w:space="0" w:color="auto"/>
            <w:left w:val="none" w:sz="0" w:space="0" w:color="auto"/>
            <w:bottom w:val="none" w:sz="0" w:space="0" w:color="auto"/>
            <w:right w:val="none" w:sz="0" w:space="0" w:color="auto"/>
          </w:divBdr>
        </w:div>
        <w:div w:id="1294172050">
          <w:marLeft w:val="0"/>
          <w:marRight w:val="0"/>
          <w:marTop w:val="0"/>
          <w:marBottom w:val="0"/>
          <w:divBdr>
            <w:top w:val="none" w:sz="0" w:space="0" w:color="auto"/>
            <w:left w:val="none" w:sz="0" w:space="0" w:color="auto"/>
            <w:bottom w:val="none" w:sz="0" w:space="0" w:color="auto"/>
            <w:right w:val="none" w:sz="0" w:space="0" w:color="auto"/>
          </w:divBdr>
        </w:div>
        <w:div w:id="676540715">
          <w:marLeft w:val="0"/>
          <w:marRight w:val="0"/>
          <w:marTop w:val="0"/>
          <w:marBottom w:val="0"/>
          <w:divBdr>
            <w:top w:val="none" w:sz="0" w:space="0" w:color="auto"/>
            <w:left w:val="none" w:sz="0" w:space="0" w:color="auto"/>
            <w:bottom w:val="none" w:sz="0" w:space="0" w:color="auto"/>
            <w:right w:val="none" w:sz="0" w:space="0" w:color="auto"/>
          </w:divBdr>
        </w:div>
        <w:div w:id="1109815182">
          <w:marLeft w:val="0"/>
          <w:marRight w:val="0"/>
          <w:marTop w:val="0"/>
          <w:marBottom w:val="0"/>
          <w:divBdr>
            <w:top w:val="none" w:sz="0" w:space="0" w:color="auto"/>
            <w:left w:val="none" w:sz="0" w:space="0" w:color="auto"/>
            <w:bottom w:val="none" w:sz="0" w:space="0" w:color="auto"/>
            <w:right w:val="none" w:sz="0" w:space="0" w:color="auto"/>
          </w:divBdr>
        </w:div>
        <w:div w:id="1447193849">
          <w:marLeft w:val="0"/>
          <w:marRight w:val="0"/>
          <w:marTop w:val="0"/>
          <w:marBottom w:val="0"/>
          <w:divBdr>
            <w:top w:val="none" w:sz="0" w:space="0" w:color="auto"/>
            <w:left w:val="none" w:sz="0" w:space="0" w:color="auto"/>
            <w:bottom w:val="none" w:sz="0" w:space="0" w:color="auto"/>
            <w:right w:val="none" w:sz="0" w:space="0" w:color="auto"/>
          </w:divBdr>
        </w:div>
        <w:div w:id="1012800560">
          <w:marLeft w:val="0"/>
          <w:marRight w:val="0"/>
          <w:marTop w:val="0"/>
          <w:marBottom w:val="0"/>
          <w:divBdr>
            <w:top w:val="none" w:sz="0" w:space="0" w:color="auto"/>
            <w:left w:val="none" w:sz="0" w:space="0" w:color="auto"/>
            <w:bottom w:val="none" w:sz="0" w:space="0" w:color="auto"/>
            <w:right w:val="none" w:sz="0" w:space="0" w:color="auto"/>
          </w:divBdr>
        </w:div>
        <w:div w:id="2040204587">
          <w:marLeft w:val="0"/>
          <w:marRight w:val="0"/>
          <w:marTop w:val="0"/>
          <w:marBottom w:val="0"/>
          <w:divBdr>
            <w:top w:val="none" w:sz="0" w:space="0" w:color="auto"/>
            <w:left w:val="none" w:sz="0" w:space="0" w:color="auto"/>
            <w:bottom w:val="none" w:sz="0" w:space="0" w:color="auto"/>
            <w:right w:val="none" w:sz="0" w:space="0" w:color="auto"/>
          </w:divBdr>
        </w:div>
        <w:div w:id="1231576085">
          <w:marLeft w:val="0"/>
          <w:marRight w:val="0"/>
          <w:marTop w:val="0"/>
          <w:marBottom w:val="0"/>
          <w:divBdr>
            <w:top w:val="none" w:sz="0" w:space="0" w:color="auto"/>
            <w:left w:val="none" w:sz="0" w:space="0" w:color="auto"/>
            <w:bottom w:val="none" w:sz="0" w:space="0" w:color="auto"/>
            <w:right w:val="none" w:sz="0" w:space="0" w:color="auto"/>
          </w:divBdr>
        </w:div>
        <w:div w:id="1129515377">
          <w:marLeft w:val="0"/>
          <w:marRight w:val="0"/>
          <w:marTop w:val="0"/>
          <w:marBottom w:val="0"/>
          <w:divBdr>
            <w:top w:val="none" w:sz="0" w:space="0" w:color="auto"/>
            <w:left w:val="none" w:sz="0" w:space="0" w:color="auto"/>
            <w:bottom w:val="none" w:sz="0" w:space="0" w:color="auto"/>
            <w:right w:val="none" w:sz="0" w:space="0" w:color="auto"/>
          </w:divBdr>
        </w:div>
        <w:div w:id="1167869918">
          <w:marLeft w:val="0"/>
          <w:marRight w:val="0"/>
          <w:marTop w:val="0"/>
          <w:marBottom w:val="0"/>
          <w:divBdr>
            <w:top w:val="none" w:sz="0" w:space="0" w:color="auto"/>
            <w:left w:val="none" w:sz="0" w:space="0" w:color="auto"/>
            <w:bottom w:val="none" w:sz="0" w:space="0" w:color="auto"/>
            <w:right w:val="none" w:sz="0" w:space="0" w:color="auto"/>
          </w:divBdr>
        </w:div>
        <w:div w:id="954823404">
          <w:marLeft w:val="0"/>
          <w:marRight w:val="0"/>
          <w:marTop w:val="0"/>
          <w:marBottom w:val="0"/>
          <w:divBdr>
            <w:top w:val="none" w:sz="0" w:space="0" w:color="auto"/>
            <w:left w:val="none" w:sz="0" w:space="0" w:color="auto"/>
            <w:bottom w:val="none" w:sz="0" w:space="0" w:color="auto"/>
            <w:right w:val="none" w:sz="0" w:space="0" w:color="auto"/>
          </w:divBdr>
        </w:div>
        <w:div w:id="1970624493">
          <w:marLeft w:val="0"/>
          <w:marRight w:val="0"/>
          <w:marTop w:val="0"/>
          <w:marBottom w:val="0"/>
          <w:divBdr>
            <w:top w:val="none" w:sz="0" w:space="0" w:color="auto"/>
            <w:left w:val="none" w:sz="0" w:space="0" w:color="auto"/>
            <w:bottom w:val="none" w:sz="0" w:space="0" w:color="auto"/>
            <w:right w:val="none" w:sz="0" w:space="0" w:color="auto"/>
          </w:divBdr>
        </w:div>
        <w:div w:id="843203099">
          <w:marLeft w:val="0"/>
          <w:marRight w:val="0"/>
          <w:marTop w:val="0"/>
          <w:marBottom w:val="0"/>
          <w:divBdr>
            <w:top w:val="none" w:sz="0" w:space="0" w:color="auto"/>
            <w:left w:val="none" w:sz="0" w:space="0" w:color="auto"/>
            <w:bottom w:val="none" w:sz="0" w:space="0" w:color="auto"/>
            <w:right w:val="none" w:sz="0" w:space="0" w:color="auto"/>
          </w:divBdr>
        </w:div>
        <w:div w:id="387264591">
          <w:marLeft w:val="0"/>
          <w:marRight w:val="0"/>
          <w:marTop w:val="0"/>
          <w:marBottom w:val="0"/>
          <w:divBdr>
            <w:top w:val="none" w:sz="0" w:space="0" w:color="auto"/>
            <w:left w:val="none" w:sz="0" w:space="0" w:color="auto"/>
            <w:bottom w:val="none" w:sz="0" w:space="0" w:color="auto"/>
            <w:right w:val="none" w:sz="0" w:space="0" w:color="auto"/>
          </w:divBdr>
        </w:div>
        <w:div w:id="1865822673">
          <w:marLeft w:val="0"/>
          <w:marRight w:val="0"/>
          <w:marTop w:val="0"/>
          <w:marBottom w:val="0"/>
          <w:divBdr>
            <w:top w:val="none" w:sz="0" w:space="0" w:color="auto"/>
            <w:left w:val="none" w:sz="0" w:space="0" w:color="auto"/>
            <w:bottom w:val="none" w:sz="0" w:space="0" w:color="auto"/>
            <w:right w:val="none" w:sz="0" w:space="0" w:color="auto"/>
          </w:divBdr>
        </w:div>
        <w:div w:id="1034889386">
          <w:marLeft w:val="0"/>
          <w:marRight w:val="0"/>
          <w:marTop w:val="0"/>
          <w:marBottom w:val="0"/>
          <w:divBdr>
            <w:top w:val="none" w:sz="0" w:space="0" w:color="auto"/>
            <w:left w:val="none" w:sz="0" w:space="0" w:color="auto"/>
            <w:bottom w:val="none" w:sz="0" w:space="0" w:color="auto"/>
            <w:right w:val="none" w:sz="0" w:space="0" w:color="auto"/>
          </w:divBdr>
        </w:div>
        <w:div w:id="294723232">
          <w:marLeft w:val="0"/>
          <w:marRight w:val="0"/>
          <w:marTop w:val="0"/>
          <w:marBottom w:val="0"/>
          <w:divBdr>
            <w:top w:val="none" w:sz="0" w:space="0" w:color="auto"/>
            <w:left w:val="none" w:sz="0" w:space="0" w:color="auto"/>
            <w:bottom w:val="none" w:sz="0" w:space="0" w:color="auto"/>
            <w:right w:val="none" w:sz="0" w:space="0" w:color="auto"/>
          </w:divBdr>
        </w:div>
        <w:div w:id="1758987470">
          <w:marLeft w:val="0"/>
          <w:marRight w:val="0"/>
          <w:marTop w:val="0"/>
          <w:marBottom w:val="0"/>
          <w:divBdr>
            <w:top w:val="none" w:sz="0" w:space="0" w:color="auto"/>
            <w:left w:val="none" w:sz="0" w:space="0" w:color="auto"/>
            <w:bottom w:val="none" w:sz="0" w:space="0" w:color="auto"/>
            <w:right w:val="none" w:sz="0" w:space="0" w:color="auto"/>
          </w:divBdr>
        </w:div>
        <w:div w:id="1316952826">
          <w:marLeft w:val="0"/>
          <w:marRight w:val="0"/>
          <w:marTop w:val="0"/>
          <w:marBottom w:val="0"/>
          <w:divBdr>
            <w:top w:val="none" w:sz="0" w:space="0" w:color="auto"/>
            <w:left w:val="none" w:sz="0" w:space="0" w:color="auto"/>
            <w:bottom w:val="none" w:sz="0" w:space="0" w:color="auto"/>
            <w:right w:val="none" w:sz="0" w:space="0" w:color="auto"/>
          </w:divBdr>
        </w:div>
        <w:div w:id="1852646339">
          <w:marLeft w:val="0"/>
          <w:marRight w:val="0"/>
          <w:marTop w:val="0"/>
          <w:marBottom w:val="0"/>
          <w:divBdr>
            <w:top w:val="none" w:sz="0" w:space="0" w:color="auto"/>
            <w:left w:val="none" w:sz="0" w:space="0" w:color="auto"/>
            <w:bottom w:val="none" w:sz="0" w:space="0" w:color="auto"/>
            <w:right w:val="none" w:sz="0" w:space="0" w:color="auto"/>
          </w:divBdr>
        </w:div>
        <w:div w:id="2058316429">
          <w:marLeft w:val="0"/>
          <w:marRight w:val="0"/>
          <w:marTop w:val="0"/>
          <w:marBottom w:val="0"/>
          <w:divBdr>
            <w:top w:val="none" w:sz="0" w:space="0" w:color="auto"/>
            <w:left w:val="none" w:sz="0" w:space="0" w:color="auto"/>
            <w:bottom w:val="none" w:sz="0" w:space="0" w:color="auto"/>
            <w:right w:val="none" w:sz="0" w:space="0" w:color="auto"/>
          </w:divBdr>
        </w:div>
        <w:div w:id="1180777018">
          <w:marLeft w:val="0"/>
          <w:marRight w:val="0"/>
          <w:marTop w:val="0"/>
          <w:marBottom w:val="0"/>
          <w:divBdr>
            <w:top w:val="none" w:sz="0" w:space="0" w:color="auto"/>
            <w:left w:val="none" w:sz="0" w:space="0" w:color="auto"/>
            <w:bottom w:val="none" w:sz="0" w:space="0" w:color="auto"/>
            <w:right w:val="none" w:sz="0" w:space="0" w:color="auto"/>
          </w:divBdr>
        </w:div>
        <w:div w:id="1820876628">
          <w:marLeft w:val="0"/>
          <w:marRight w:val="0"/>
          <w:marTop w:val="0"/>
          <w:marBottom w:val="0"/>
          <w:divBdr>
            <w:top w:val="none" w:sz="0" w:space="0" w:color="auto"/>
            <w:left w:val="none" w:sz="0" w:space="0" w:color="auto"/>
            <w:bottom w:val="none" w:sz="0" w:space="0" w:color="auto"/>
            <w:right w:val="none" w:sz="0" w:space="0" w:color="auto"/>
          </w:divBdr>
        </w:div>
        <w:div w:id="1150439979">
          <w:marLeft w:val="0"/>
          <w:marRight w:val="0"/>
          <w:marTop w:val="0"/>
          <w:marBottom w:val="0"/>
          <w:divBdr>
            <w:top w:val="none" w:sz="0" w:space="0" w:color="auto"/>
            <w:left w:val="none" w:sz="0" w:space="0" w:color="auto"/>
            <w:bottom w:val="none" w:sz="0" w:space="0" w:color="auto"/>
            <w:right w:val="none" w:sz="0" w:space="0" w:color="auto"/>
          </w:divBdr>
        </w:div>
        <w:div w:id="1567909576">
          <w:marLeft w:val="0"/>
          <w:marRight w:val="0"/>
          <w:marTop w:val="0"/>
          <w:marBottom w:val="0"/>
          <w:divBdr>
            <w:top w:val="none" w:sz="0" w:space="0" w:color="auto"/>
            <w:left w:val="none" w:sz="0" w:space="0" w:color="auto"/>
            <w:bottom w:val="none" w:sz="0" w:space="0" w:color="auto"/>
            <w:right w:val="none" w:sz="0" w:space="0" w:color="auto"/>
          </w:divBdr>
        </w:div>
        <w:div w:id="609775102">
          <w:marLeft w:val="0"/>
          <w:marRight w:val="0"/>
          <w:marTop w:val="0"/>
          <w:marBottom w:val="0"/>
          <w:divBdr>
            <w:top w:val="none" w:sz="0" w:space="0" w:color="auto"/>
            <w:left w:val="none" w:sz="0" w:space="0" w:color="auto"/>
            <w:bottom w:val="none" w:sz="0" w:space="0" w:color="auto"/>
            <w:right w:val="none" w:sz="0" w:space="0" w:color="auto"/>
          </w:divBdr>
        </w:div>
        <w:div w:id="1077048175">
          <w:marLeft w:val="0"/>
          <w:marRight w:val="0"/>
          <w:marTop w:val="0"/>
          <w:marBottom w:val="0"/>
          <w:divBdr>
            <w:top w:val="none" w:sz="0" w:space="0" w:color="auto"/>
            <w:left w:val="none" w:sz="0" w:space="0" w:color="auto"/>
            <w:bottom w:val="none" w:sz="0" w:space="0" w:color="auto"/>
            <w:right w:val="none" w:sz="0" w:space="0" w:color="auto"/>
          </w:divBdr>
        </w:div>
        <w:div w:id="434137180">
          <w:marLeft w:val="0"/>
          <w:marRight w:val="0"/>
          <w:marTop w:val="0"/>
          <w:marBottom w:val="0"/>
          <w:divBdr>
            <w:top w:val="none" w:sz="0" w:space="0" w:color="auto"/>
            <w:left w:val="none" w:sz="0" w:space="0" w:color="auto"/>
            <w:bottom w:val="none" w:sz="0" w:space="0" w:color="auto"/>
            <w:right w:val="none" w:sz="0" w:space="0" w:color="auto"/>
          </w:divBdr>
        </w:div>
        <w:div w:id="654724434">
          <w:marLeft w:val="0"/>
          <w:marRight w:val="0"/>
          <w:marTop w:val="0"/>
          <w:marBottom w:val="0"/>
          <w:divBdr>
            <w:top w:val="none" w:sz="0" w:space="0" w:color="auto"/>
            <w:left w:val="none" w:sz="0" w:space="0" w:color="auto"/>
            <w:bottom w:val="none" w:sz="0" w:space="0" w:color="auto"/>
            <w:right w:val="none" w:sz="0" w:space="0" w:color="auto"/>
          </w:divBdr>
        </w:div>
        <w:div w:id="1904176254">
          <w:marLeft w:val="0"/>
          <w:marRight w:val="0"/>
          <w:marTop w:val="0"/>
          <w:marBottom w:val="0"/>
          <w:divBdr>
            <w:top w:val="none" w:sz="0" w:space="0" w:color="auto"/>
            <w:left w:val="none" w:sz="0" w:space="0" w:color="auto"/>
            <w:bottom w:val="none" w:sz="0" w:space="0" w:color="auto"/>
            <w:right w:val="none" w:sz="0" w:space="0" w:color="auto"/>
          </w:divBdr>
        </w:div>
        <w:div w:id="995959651">
          <w:marLeft w:val="0"/>
          <w:marRight w:val="0"/>
          <w:marTop w:val="0"/>
          <w:marBottom w:val="0"/>
          <w:divBdr>
            <w:top w:val="none" w:sz="0" w:space="0" w:color="auto"/>
            <w:left w:val="none" w:sz="0" w:space="0" w:color="auto"/>
            <w:bottom w:val="none" w:sz="0" w:space="0" w:color="auto"/>
            <w:right w:val="none" w:sz="0" w:space="0" w:color="auto"/>
          </w:divBdr>
        </w:div>
        <w:div w:id="572741834">
          <w:marLeft w:val="0"/>
          <w:marRight w:val="0"/>
          <w:marTop w:val="0"/>
          <w:marBottom w:val="0"/>
          <w:divBdr>
            <w:top w:val="none" w:sz="0" w:space="0" w:color="auto"/>
            <w:left w:val="none" w:sz="0" w:space="0" w:color="auto"/>
            <w:bottom w:val="none" w:sz="0" w:space="0" w:color="auto"/>
            <w:right w:val="none" w:sz="0" w:space="0" w:color="auto"/>
          </w:divBdr>
        </w:div>
        <w:div w:id="1287395652">
          <w:marLeft w:val="0"/>
          <w:marRight w:val="0"/>
          <w:marTop w:val="0"/>
          <w:marBottom w:val="0"/>
          <w:divBdr>
            <w:top w:val="none" w:sz="0" w:space="0" w:color="auto"/>
            <w:left w:val="none" w:sz="0" w:space="0" w:color="auto"/>
            <w:bottom w:val="none" w:sz="0" w:space="0" w:color="auto"/>
            <w:right w:val="none" w:sz="0" w:space="0" w:color="auto"/>
          </w:divBdr>
        </w:div>
        <w:div w:id="1248728067">
          <w:marLeft w:val="0"/>
          <w:marRight w:val="0"/>
          <w:marTop w:val="0"/>
          <w:marBottom w:val="0"/>
          <w:divBdr>
            <w:top w:val="none" w:sz="0" w:space="0" w:color="auto"/>
            <w:left w:val="none" w:sz="0" w:space="0" w:color="auto"/>
            <w:bottom w:val="none" w:sz="0" w:space="0" w:color="auto"/>
            <w:right w:val="none" w:sz="0" w:space="0" w:color="auto"/>
          </w:divBdr>
        </w:div>
        <w:div w:id="1433625431">
          <w:marLeft w:val="0"/>
          <w:marRight w:val="0"/>
          <w:marTop w:val="0"/>
          <w:marBottom w:val="0"/>
          <w:divBdr>
            <w:top w:val="none" w:sz="0" w:space="0" w:color="auto"/>
            <w:left w:val="none" w:sz="0" w:space="0" w:color="auto"/>
            <w:bottom w:val="none" w:sz="0" w:space="0" w:color="auto"/>
            <w:right w:val="none" w:sz="0" w:space="0" w:color="auto"/>
          </w:divBdr>
        </w:div>
        <w:div w:id="536165791">
          <w:marLeft w:val="0"/>
          <w:marRight w:val="0"/>
          <w:marTop w:val="0"/>
          <w:marBottom w:val="0"/>
          <w:divBdr>
            <w:top w:val="none" w:sz="0" w:space="0" w:color="auto"/>
            <w:left w:val="none" w:sz="0" w:space="0" w:color="auto"/>
            <w:bottom w:val="none" w:sz="0" w:space="0" w:color="auto"/>
            <w:right w:val="none" w:sz="0" w:space="0" w:color="auto"/>
          </w:divBdr>
        </w:div>
        <w:div w:id="136915969">
          <w:marLeft w:val="0"/>
          <w:marRight w:val="0"/>
          <w:marTop w:val="0"/>
          <w:marBottom w:val="0"/>
          <w:divBdr>
            <w:top w:val="none" w:sz="0" w:space="0" w:color="auto"/>
            <w:left w:val="none" w:sz="0" w:space="0" w:color="auto"/>
            <w:bottom w:val="none" w:sz="0" w:space="0" w:color="auto"/>
            <w:right w:val="none" w:sz="0" w:space="0" w:color="auto"/>
          </w:divBdr>
        </w:div>
        <w:div w:id="623997682">
          <w:marLeft w:val="0"/>
          <w:marRight w:val="0"/>
          <w:marTop w:val="0"/>
          <w:marBottom w:val="0"/>
          <w:divBdr>
            <w:top w:val="none" w:sz="0" w:space="0" w:color="auto"/>
            <w:left w:val="none" w:sz="0" w:space="0" w:color="auto"/>
            <w:bottom w:val="none" w:sz="0" w:space="0" w:color="auto"/>
            <w:right w:val="none" w:sz="0" w:space="0" w:color="auto"/>
          </w:divBdr>
        </w:div>
        <w:div w:id="1517383460">
          <w:marLeft w:val="0"/>
          <w:marRight w:val="0"/>
          <w:marTop w:val="0"/>
          <w:marBottom w:val="0"/>
          <w:divBdr>
            <w:top w:val="none" w:sz="0" w:space="0" w:color="auto"/>
            <w:left w:val="none" w:sz="0" w:space="0" w:color="auto"/>
            <w:bottom w:val="none" w:sz="0" w:space="0" w:color="auto"/>
            <w:right w:val="none" w:sz="0" w:space="0" w:color="auto"/>
          </w:divBdr>
        </w:div>
        <w:div w:id="1773355710">
          <w:marLeft w:val="0"/>
          <w:marRight w:val="0"/>
          <w:marTop w:val="0"/>
          <w:marBottom w:val="0"/>
          <w:divBdr>
            <w:top w:val="none" w:sz="0" w:space="0" w:color="auto"/>
            <w:left w:val="none" w:sz="0" w:space="0" w:color="auto"/>
            <w:bottom w:val="none" w:sz="0" w:space="0" w:color="auto"/>
            <w:right w:val="none" w:sz="0" w:space="0" w:color="auto"/>
          </w:divBdr>
        </w:div>
        <w:div w:id="102962728">
          <w:marLeft w:val="0"/>
          <w:marRight w:val="0"/>
          <w:marTop w:val="0"/>
          <w:marBottom w:val="0"/>
          <w:divBdr>
            <w:top w:val="none" w:sz="0" w:space="0" w:color="auto"/>
            <w:left w:val="none" w:sz="0" w:space="0" w:color="auto"/>
            <w:bottom w:val="none" w:sz="0" w:space="0" w:color="auto"/>
            <w:right w:val="none" w:sz="0" w:space="0" w:color="auto"/>
          </w:divBdr>
        </w:div>
        <w:div w:id="275187046">
          <w:marLeft w:val="0"/>
          <w:marRight w:val="0"/>
          <w:marTop w:val="0"/>
          <w:marBottom w:val="0"/>
          <w:divBdr>
            <w:top w:val="none" w:sz="0" w:space="0" w:color="auto"/>
            <w:left w:val="none" w:sz="0" w:space="0" w:color="auto"/>
            <w:bottom w:val="none" w:sz="0" w:space="0" w:color="auto"/>
            <w:right w:val="none" w:sz="0" w:space="0" w:color="auto"/>
          </w:divBdr>
        </w:div>
        <w:div w:id="527909516">
          <w:marLeft w:val="0"/>
          <w:marRight w:val="0"/>
          <w:marTop w:val="0"/>
          <w:marBottom w:val="0"/>
          <w:divBdr>
            <w:top w:val="none" w:sz="0" w:space="0" w:color="auto"/>
            <w:left w:val="none" w:sz="0" w:space="0" w:color="auto"/>
            <w:bottom w:val="none" w:sz="0" w:space="0" w:color="auto"/>
            <w:right w:val="none" w:sz="0" w:space="0" w:color="auto"/>
          </w:divBdr>
        </w:div>
        <w:div w:id="308826200">
          <w:marLeft w:val="0"/>
          <w:marRight w:val="0"/>
          <w:marTop w:val="0"/>
          <w:marBottom w:val="0"/>
          <w:divBdr>
            <w:top w:val="none" w:sz="0" w:space="0" w:color="auto"/>
            <w:left w:val="none" w:sz="0" w:space="0" w:color="auto"/>
            <w:bottom w:val="none" w:sz="0" w:space="0" w:color="auto"/>
            <w:right w:val="none" w:sz="0" w:space="0" w:color="auto"/>
          </w:divBdr>
        </w:div>
        <w:div w:id="1918902704">
          <w:marLeft w:val="0"/>
          <w:marRight w:val="0"/>
          <w:marTop w:val="0"/>
          <w:marBottom w:val="0"/>
          <w:divBdr>
            <w:top w:val="none" w:sz="0" w:space="0" w:color="auto"/>
            <w:left w:val="none" w:sz="0" w:space="0" w:color="auto"/>
            <w:bottom w:val="none" w:sz="0" w:space="0" w:color="auto"/>
            <w:right w:val="none" w:sz="0" w:space="0" w:color="auto"/>
          </w:divBdr>
        </w:div>
        <w:div w:id="1957131400">
          <w:marLeft w:val="0"/>
          <w:marRight w:val="0"/>
          <w:marTop w:val="0"/>
          <w:marBottom w:val="0"/>
          <w:divBdr>
            <w:top w:val="none" w:sz="0" w:space="0" w:color="auto"/>
            <w:left w:val="none" w:sz="0" w:space="0" w:color="auto"/>
            <w:bottom w:val="none" w:sz="0" w:space="0" w:color="auto"/>
            <w:right w:val="none" w:sz="0" w:space="0" w:color="auto"/>
          </w:divBdr>
        </w:div>
      </w:divsChild>
    </w:div>
    <w:div w:id="1083650755">
      <w:bodyDiv w:val="1"/>
      <w:marLeft w:val="0"/>
      <w:marRight w:val="0"/>
      <w:marTop w:val="0"/>
      <w:marBottom w:val="0"/>
      <w:divBdr>
        <w:top w:val="none" w:sz="0" w:space="0" w:color="auto"/>
        <w:left w:val="none" w:sz="0" w:space="0" w:color="auto"/>
        <w:bottom w:val="none" w:sz="0" w:space="0" w:color="auto"/>
        <w:right w:val="none" w:sz="0" w:space="0" w:color="auto"/>
      </w:divBdr>
      <w:divsChild>
        <w:div w:id="928319908">
          <w:marLeft w:val="0"/>
          <w:marRight w:val="0"/>
          <w:marTop w:val="0"/>
          <w:marBottom w:val="0"/>
          <w:divBdr>
            <w:top w:val="none" w:sz="0" w:space="0" w:color="auto"/>
            <w:left w:val="none" w:sz="0" w:space="0" w:color="auto"/>
            <w:bottom w:val="none" w:sz="0" w:space="0" w:color="auto"/>
            <w:right w:val="none" w:sz="0" w:space="0" w:color="auto"/>
          </w:divBdr>
        </w:div>
        <w:div w:id="1359314120">
          <w:marLeft w:val="0"/>
          <w:marRight w:val="0"/>
          <w:marTop w:val="0"/>
          <w:marBottom w:val="0"/>
          <w:divBdr>
            <w:top w:val="none" w:sz="0" w:space="0" w:color="auto"/>
            <w:left w:val="none" w:sz="0" w:space="0" w:color="auto"/>
            <w:bottom w:val="none" w:sz="0" w:space="0" w:color="auto"/>
            <w:right w:val="none" w:sz="0" w:space="0" w:color="auto"/>
          </w:divBdr>
        </w:div>
        <w:div w:id="966744102">
          <w:marLeft w:val="0"/>
          <w:marRight w:val="0"/>
          <w:marTop w:val="0"/>
          <w:marBottom w:val="0"/>
          <w:divBdr>
            <w:top w:val="none" w:sz="0" w:space="0" w:color="auto"/>
            <w:left w:val="none" w:sz="0" w:space="0" w:color="auto"/>
            <w:bottom w:val="none" w:sz="0" w:space="0" w:color="auto"/>
            <w:right w:val="none" w:sz="0" w:space="0" w:color="auto"/>
          </w:divBdr>
        </w:div>
        <w:div w:id="1078135099">
          <w:marLeft w:val="0"/>
          <w:marRight w:val="0"/>
          <w:marTop w:val="0"/>
          <w:marBottom w:val="0"/>
          <w:divBdr>
            <w:top w:val="none" w:sz="0" w:space="0" w:color="auto"/>
            <w:left w:val="none" w:sz="0" w:space="0" w:color="auto"/>
            <w:bottom w:val="none" w:sz="0" w:space="0" w:color="auto"/>
            <w:right w:val="none" w:sz="0" w:space="0" w:color="auto"/>
          </w:divBdr>
        </w:div>
        <w:div w:id="542132069">
          <w:marLeft w:val="0"/>
          <w:marRight w:val="0"/>
          <w:marTop w:val="0"/>
          <w:marBottom w:val="0"/>
          <w:divBdr>
            <w:top w:val="none" w:sz="0" w:space="0" w:color="auto"/>
            <w:left w:val="none" w:sz="0" w:space="0" w:color="auto"/>
            <w:bottom w:val="none" w:sz="0" w:space="0" w:color="auto"/>
            <w:right w:val="none" w:sz="0" w:space="0" w:color="auto"/>
          </w:divBdr>
        </w:div>
        <w:div w:id="85268668">
          <w:marLeft w:val="0"/>
          <w:marRight w:val="0"/>
          <w:marTop w:val="0"/>
          <w:marBottom w:val="0"/>
          <w:divBdr>
            <w:top w:val="none" w:sz="0" w:space="0" w:color="auto"/>
            <w:left w:val="none" w:sz="0" w:space="0" w:color="auto"/>
            <w:bottom w:val="none" w:sz="0" w:space="0" w:color="auto"/>
            <w:right w:val="none" w:sz="0" w:space="0" w:color="auto"/>
          </w:divBdr>
        </w:div>
        <w:div w:id="1929342065">
          <w:marLeft w:val="0"/>
          <w:marRight w:val="0"/>
          <w:marTop w:val="0"/>
          <w:marBottom w:val="0"/>
          <w:divBdr>
            <w:top w:val="none" w:sz="0" w:space="0" w:color="auto"/>
            <w:left w:val="none" w:sz="0" w:space="0" w:color="auto"/>
            <w:bottom w:val="none" w:sz="0" w:space="0" w:color="auto"/>
            <w:right w:val="none" w:sz="0" w:space="0" w:color="auto"/>
          </w:divBdr>
        </w:div>
        <w:div w:id="1106341540">
          <w:marLeft w:val="0"/>
          <w:marRight w:val="0"/>
          <w:marTop w:val="0"/>
          <w:marBottom w:val="0"/>
          <w:divBdr>
            <w:top w:val="none" w:sz="0" w:space="0" w:color="auto"/>
            <w:left w:val="none" w:sz="0" w:space="0" w:color="auto"/>
            <w:bottom w:val="none" w:sz="0" w:space="0" w:color="auto"/>
            <w:right w:val="none" w:sz="0" w:space="0" w:color="auto"/>
          </w:divBdr>
        </w:div>
        <w:div w:id="724986882">
          <w:marLeft w:val="0"/>
          <w:marRight w:val="0"/>
          <w:marTop w:val="0"/>
          <w:marBottom w:val="0"/>
          <w:divBdr>
            <w:top w:val="none" w:sz="0" w:space="0" w:color="auto"/>
            <w:left w:val="none" w:sz="0" w:space="0" w:color="auto"/>
            <w:bottom w:val="none" w:sz="0" w:space="0" w:color="auto"/>
            <w:right w:val="none" w:sz="0" w:space="0" w:color="auto"/>
          </w:divBdr>
        </w:div>
      </w:divsChild>
    </w:div>
    <w:div w:id="1084645489">
      <w:bodyDiv w:val="1"/>
      <w:marLeft w:val="0"/>
      <w:marRight w:val="0"/>
      <w:marTop w:val="0"/>
      <w:marBottom w:val="0"/>
      <w:divBdr>
        <w:top w:val="none" w:sz="0" w:space="0" w:color="auto"/>
        <w:left w:val="none" w:sz="0" w:space="0" w:color="auto"/>
        <w:bottom w:val="none" w:sz="0" w:space="0" w:color="auto"/>
        <w:right w:val="none" w:sz="0" w:space="0" w:color="auto"/>
      </w:divBdr>
      <w:divsChild>
        <w:div w:id="966199279">
          <w:marLeft w:val="0"/>
          <w:marRight w:val="0"/>
          <w:marTop w:val="0"/>
          <w:marBottom w:val="0"/>
          <w:divBdr>
            <w:top w:val="none" w:sz="0" w:space="0" w:color="auto"/>
            <w:left w:val="none" w:sz="0" w:space="0" w:color="auto"/>
            <w:bottom w:val="none" w:sz="0" w:space="0" w:color="auto"/>
            <w:right w:val="none" w:sz="0" w:space="0" w:color="auto"/>
          </w:divBdr>
        </w:div>
        <w:div w:id="1948655754">
          <w:marLeft w:val="0"/>
          <w:marRight w:val="0"/>
          <w:marTop w:val="0"/>
          <w:marBottom w:val="0"/>
          <w:divBdr>
            <w:top w:val="none" w:sz="0" w:space="0" w:color="auto"/>
            <w:left w:val="none" w:sz="0" w:space="0" w:color="auto"/>
            <w:bottom w:val="none" w:sz="0" w:space="0" w:color="auto"/>
            <w:right w:val="none" w:sz="0" w:space="0" w:color="auto"/>
          </w:divBdr>
        </w:div>
        <w:div w:id="1820803476">
          <w:marLeft w:val="0"/>
          <w:marRight w:val="0"/>
          <w:marTop w:val="0"/>
          <w:marBottom w:val="0"/>
          <w:divBdr>
            <w:top w:val="none" w:sz="0" w:space="0" w:color="auto"/>
            <w:left w:val="none" w:sz="0" w:space="0" w:color="auto"/>
            <w:bottom w:val="none" w:sz="0" w:space="0" w:color="auto"/>
            <w:right w:val="none" w:sz="0" w:space="0" w:color="auto"/>
          </w:divBdr>
        </w:div>
        <w:div w:id="1402174879">
          <w:marLeft w:val="0"/>
          <w:marRight w:val="0"/>
          <w:marTop w:val="0"/>
          <w:marBottom w:val="0"/>
          <w:divBdr>
            <w:top w:val="none" w:sz="0" w:space="0" w:color="auto"/>
            <w:left w:val="none" w:sz="0" w:space="0" w:color="auto"/>
            <w:bottom w:val="none" w:sz="0" w:space="0" w:color="auto"/>
            <w:right w:val="none" w:sz="0" w:space="0" w:color="auto"/>
          </w:divBdr>
        </w:div>
        <w:div w:id="1900436515">
          <w:marLeft w:val="0"/>
          <w:marRight w:val="0"/>
          <w:marTop w:val="0"/>
          <w:marBottom w:val="0"/>
          <w:divBdr>
            <w:top w:val="none" w:sz="0" w:space="0" w:color="auto"/>
            <w:left w:val="none" w:sz="0" w:space="0" w:color="auto"/>
            <w:bottom w:val="none" w:sz="0" w:space="0" w:color="auto"/>
            <w:right w:val="none" w:sz="0" w:space="0" w:color="auto"/>
          </w:divBdr>
        </w:div>
      </w:divsChild>
    </w:div>
    <w:div w:id="1151599994">
      <w:bodyDiv w:val="1"/>
      <w:marLeft w:val="0"/>
      <w:marRight w:val="0"/>
      <w:marTop w:val="0"/>
      <w:marBottom w:val="0"/>
      <w:divBdr>
        <w:top w:val="none" w:sz="0" w:space="0" w:color="auto"/>
        <w:left w:val="none" w:sz="0" w:space="0" w:color="auto"/>
        <w:bottom w:val="none" w:sz="0" w:space="0" w:color="auto"/>
        <w:right w:val="none" w:sz="0" w:space="0" w:color="auto"/>
      </w:divBdr>
      <w:divsChild>
        <w:div w:id="1371490681">
          <w:marLeft w:val="0"/>
          <w:marRight w:val="0"/>
          <w:marTop w:val="0"/>
          <w:marBottom w:val="0"/>
          <w:divBdr>
            <w:top w:val="none" w:sz="0" w:space="0" w:color="auto"/>
            <w:left w:val="none" w:sz="0" w:space="0" w:color="auto"/>
            <w:bottom w:val="none" w:sz="0" w:space="0" w:color="auto"/>
            <w:right w:val="none" w:sz="0" w:space="0" w:color="auto"/>
          </w:divBdr>
        </w:div>
        <w:div w:id="993342155">
          <w:marLeft w:val="0"/>
          <w:marRight w:val="0"/>
          <w:marTop w:val="0"/>
          <w:marBottom w:val="0"/>
          <w:divBdr>
            <w:top w:val="none" w:sz="0" w:space="0" w:color="auto"/>
            <w:left w:val="none" w:sz="0" w:space="0" w:color="auto"/>
            <w:bottom w:val="none" w:sz="0" w:space="0" w:color="auto"/>
            <w:right w:val="none" w:sz="0" w:space="0" w:color="auto"/>
          </w:divBdr>
        </w:div>
        <w:div w:id="1027295276">
          <w:marLeft w:val="0"/>
          <w:marRight w:val="0"/>
          <w:marTop w:val="0"/>
          <w:marBottom w:val="0"/>
          <w:divBdr>
            <w:top w:val="none" w:sz="0" w:space="0" w:color="auto"/>
            <w:left w:val="none" w:sz="0" w:space="0" w:color="auto"/>
            <w:bottom w:val="none" w:sz="0" w:space="0" w:color="auto"/>
            <w:right w:val="none" w:sz="0" w:space="0" w:color="auto"/>
          </w:divBdr>
        </w:div>
        <w:div w:id="1372342979">
          <w:marLeft w:val="0"/>
          <w:marRight w:val="0"/>
          <w:marTop w:val="0"/>
          <w:marBottom w:val="0"/>
          <w:divBdr>
            <w:top w:val="none" w:sz="0" w:space="0" w:color="auto"/>
            <w:left w:val="none" w:sz="0" w:space="0" w:color="auto"/>
            <w:bottom w:val="none" w:sz="0" w:space="0" w:color="auto"/>
            <w:right w:val="none" w:sz="0" w:space="0" w:color="auto"/>
          </w:divBdr>
        </w:div>
        <w:div w:id="1003971625">
          <w:marLeft w:val="0"/>
          <w:marRight w:val="0"/>
          <w:marTop w:val="0"/>
          <w:marBottom w:val="0"/>
          <w:divBdr>
            <w:top w:val="none" w:sz="0" w:space="0" w:color="auto"/>
            <w:left w:val="none" w:sz="0" w:space="0" w:color="auto"/>
            <w:bottom w:val="none" w:sz="0" w:space="0" w:color="auto"/>
            <w:right w:val="none" w:sz="0" w:space="0" w:color="auto"/>
          </w:divBdr>
        </w:div>
        <w:div w:id="265230444">
          <w:marLeft w:val="0"/>
          <w:marRight w:val="0"/>
          <w:marTop w:val="0"/>
          <w:marBottom w:val="0"/>
          <w:divBdr>
            <w:top w:val="none" w:sz="0" w:space="0" w:color="auto"/>
            <w:left w:val="none" w:sz="0" w:space="0" w:color="auto"/>
            <w:bottom w:val="none" w:sz="0" w:space="0" w:color="auto"/>
            <w:right w:val="none" w:sz="0" w:space="0" w:color="auto"/>
          </w:divBdr>
        </w:div>
        <w:div w:id="1837764697">
          <w:marLeft w:val="0"/>
          <w:marRight w:val="0"/>
          <w:marTop w:val="0"/>
          <w:marBottom w:val="0"/>
          <w:divBdr>
            <w:top w:val="none" w:sz="0" w:space="0" w:color="auto"/>
            <w:left w:val="none" w:sz="0" w:space="0" w:color="auto"/>
            <w:bottom w:val="none" w:sz="0" w:space="0" w:color="auto"/>
            <w:right w:val="none" w:sz="0" w:space="0" w:color="auto"/>
          </w:divBdr>
        </w:div>
        <w:div w:id="644549231">
          <w:marLeft w:val="0"/>
          <w:marRight w:val="0"/>
          <w:marTop w:val="0"/>
          <w:marBottom w:val="0"/>
          <w:divBdr>
            <w:top w:val="none" w:sz="0" w:space="0" w:color="auto"/>
            <w:left w:val="none" w:sz="0" w:space="0" w:color="auto"/>
            <w:bottom w:val="none" w:sz="0" w:space="0" w:color="auto"/>
            <w:right w:val="none" w:sz="0" w:space="0" w:color="auto"/>
          </w:divBdr>
        </w:div>
        <w:div w:id="1314213847">
          <w:marLeft w:val="0"/>
          <w:marRight w:val="0"/>
          <w:marTop w:val="0"/>
          <w:marBottom w:val="0"/>
          <w:divBdr>
            <w:top w:val="none" w:sz="0" w:space="0" w:color="auto"/>
            <w:left w:val="none" w:sz="0" w:space="0" w:color="auto"/>
            <w:bottom w:val="none" w:sz="0" w:space="0" w:color="auto"/>
            <w:right w:val="none" w:sz="0" w:space="0" w:color="auto"/>
          </w:divBdr>
        </w:div>
        <w:div w:id="9839579">
          <w:marLeft w:val="0"/>
          <w:marRight w:val="0"/>
          <w:marTop w:val="0"/>
          <w:marBottom w:val="0"/>
          <w:divBdr>
            <w:top w:val="none" w:sz="0" w:space="0" w:color="auto"/>
            <w:left w:val="none" w:sz="0" w:space="0" w:color="auto"/>
            <w:bottom w:val="none" w:sz="0" w:space="0" w:color="auto"/>
            <w:right w:val="none" w:sz="0" w:space="0" w:color="auto"/>
          </w:divBdr>
        </w:div>
        <w:div w:id="750736475">
          <w:marLeft w:val="0"/>
          <w:marRight w:val="0"/>
          <w:marTop w:val="0"/>
          <w:marBottom w:val="0"/>
          <w:divBdr>
            <w:top w:val="none" w:sz="0" w:space="0" w:color="auto"/>
            <w:left w:val="none" w:sz="0" w:space="0" w:color="auto"/>
            <w:bottom w:val="none" w:sz="0" w:space="0" w:color="auto"/>
            <w:right w:val="none" w:sz="0" w:space="0" w:color="auto"/>
          </w:divBdr>
        </w:div>
        <w:div w:id="1082529044">
          <w:marLeft w:val="0"/>
          <w:marRight w:val="0"/>
          <w:marTop w:val="0"/>
          <w:marBottom w:val="0"/>
          <w:divBdr>
            <w:top w:val="none" w:sz="0" w:space="0" w:color="auto"/>
            <w:left w:val="none" w:sz="0" w:space="0" w:color="auto"/>
            <w:bottom w:val="none" w:sz="0" w:space="0" w:color="auto"/>
            <w:right w:val="none" w:sz="0" w:space="0" w:color="auto"/>
          </w:divBdr>
        </w:div>
        <w:div w:id="512038745">
          <w:marLeft w:val="0"/>
          <w:marRight w:val="0"/>
          <w:marTop w:val="0"/>
          <w:marBottom w:val="0"/>
          <w:divBdr>
            <w:top w:val="none" w:sz="0" w:space="0" w:color="auto"/>
            <w:left w:val="none" w:sz="0" w:space="0" w:color="auto"/>
            <w:bottom w:val="none" w:sz="0" w:space="0" w:color="auto"/>
            <w:right w:val="none" w:sz="0" w:space="0" w:color="auto"/>
          </w:divBdr>
        </w:div>
        <w:div w:id="864177907">
          <w:marLeft w:val="0"/>
          <w:marRight w:val="0"/>
          <w:marTop w:val="0"/>
          <w:marBottom w:val="0"/>
          <w:divBdr>
            <w:top w:val="none" w:sz="0" w:space="0" w:color="auto"/>
            <w:left w:val="none" w:sz="0" w:space="0" w:color="auto"/>
            <w:bottom w:val="none" w:sz="0" w:space="0" w:color="auto"/>
            <w:right w:val="none" w:sz="0" w:space="0" w:color="auto"/>
          </w:divBdr>
        </w:div>
        <w:div w:id="1381784065">
          <w:marLeft w:val="0"/>
          <w:marRight w:val="0"/>
          <w:marTop w:val="0"/>
          <w:marBottom w:val="0"/>
          <w:divBdr>
            <w:top w:val="none" w:sz="0" w:space="0" w:color="auto"/>
            <w:left w:val="none" w:sz="0" w:space="0" w:color="auto"/>
            <w:bottom w:val="none" w:sz="0" w:space="0" w:color="auto"/>
            <w:right w:val="none" w:sz="0" w:space="0" w:color="auto"/>
          </w:divBdr>
        </w:div>
        <w:div w:id="136074363">
          <w:marLeft w:val="0"/>
          <w:marRight w:val="0"/>
          <w:marTop w:val="0"/>
          <w:marBottom w:val="0"/>
          <w:divBdr>
            <w:top w:val="none" w:sz="0" w:space="0" w:color="auto"/>
            <w:left w:val="none" w:sz="0" w:space="0" w:color="auto"/>
            <w:bottom w:val="none" w:sz="0" w:space="0" w:color="auto"/>
            <w:right w:val="none" w:sz="0" w:space="0" w:color="auto"/>
          </w:divBdr>
        </w:div>
        <w:div w:id="637995014">
          <w:marLeft w:val="0"/>
          <w:marRight w:val="0"/>
          <w:marTop w:val="0"/>
          <w:marBottom w:val="0"/>
          <w:divBdr>
            <w:top w:val="none" w:sz="0" w:space="0" w:color="auto"/>
            <w:left w:val="none" w:sz="0" w:space="0" w:color="auto"/>
            <w:bottom w:val="none" w:sz="0" w:space="0" w:color="auto"/>
            <w:right w:val="none" w:sz="0" w:space="0" w:color="auto"/>
          </w:divBdr>
        </w:div>
        <w:div w:id="1327123738">
          <w:marLeft w:val="0"/>
          <w:marRight w:val="0"/>
          <w:marTop w:val="0"/>
          <w:marBottom w:val="0"/>
          <w:divBdr>
            <w:top w:val="none" w:sz="0" w:space="0" w:color="auto"/>
            <w:left w:val="none" w:sz="0" w:space="0" w:color="auto"/>
            <w:bottom w:val="none" w:sz="0" w:space="0" w:color="auto"/>
            <w:right w:val="none" w:sz="0" w:space="0" w:color="auto"/>
          </w:divBdr>
        </w:div>
        <w:div w:id="1969780178">
          <w:marLeft w:val="0"/>
          <w:marRight w:val="0"/>
          <w:marTop w:val="0"/>
          <w:marBottom w:val="0"/>
          <w:divBdr>
            <w:top w:val="none" w:sz="0" w:space="0" w:color="auto"/>
            <w:left w:val="none" w:sz="0" w:space="0" w:color="auto"/>
            <w:bottom w:val="none" w:sz="0" w:space="0" w:color="auto"/>
            <w:right w:val="none" w:sz="0" w:space="0" w:color="auto"/>
          </w:divBdr>
        </w:div>
        <w:div w:id="773094332">
          <w:marLeft w:val="0"/>
          <w:marRight w:val="0"/>
          <w:marTop w:val="0"/>
          <w:marBottom w:val="0"/>
          <w:divBdr>
            <w:top w:val="none" w:sz="0" w:space="0" w:color="auto"/>
            <w:left w:val="none" w:sz="0" w:space="0" w:color="auto"/>
            <w:bottom w:val="none" w:sz="0" w:space="0" w:color="auto"/>
            <w:right w:val="none" w:sz="0" w:space="0" w:color="auto"/>
          </w:divBdr>
        </w:div>
        <w:div w:id="209146670">
          <w:marLeft w:val="0"/>
          <w:marRight w:val="0"/>
          <w:marTop w:val="0"/>
          <w:marBottom w:val="0"/>
          <w:divBdr>
            <w:top w:val="none" w:sz="0" w:space="0" w:color="auto"/>
            <w:left w:val="none" w:sz="0" w:space="0" w:color="auto"/>
            <w:bottom w:val="none" w:sz="0" w:space="0" w:color="auto"/>
            <w:right w:val="none" w:sz="0" w:space="0" w:color="auto"/>
          </w:divBdr>
        </w:div>
        <w:div w:id="870797273">
          <w:marLeft w:val="0"/>
          <w:marRight w:val="0"/>
          <w:marTop w:val="0"/>
          <w:marBottom w:val="0"/>
          <w:divBdr>
            <w:top w:val="none" w:sz="0" w:space="0" w:color="auto"/>
            <w:left w:val="none" w:sz="0" w:space="0" w:color="auto"/>
            <w:bottom w:val="none" w:sz="0" w:space="0" w:color="auto"/>
            <w:right w:val="none" w:sz="0" w:space="0" w:color="auto"/>
          </w:divBdr>
        </w:div>
        <w:div w:id="1245842036">
          <w:marLeft w:val="0"/>
          <w:marRight w:val="0"/>
          <w:marTop w:val="0"/>
          <w:marBottom w:val="0"/>
          <w:divBdr>
            <w:top w:val="none" w:sz="0" w:space="0" w:color="auto"/>
            <w:left w:val="none" w:sz="0" w:space="0" w:color="auto"/>
            <w:bottom w:val="none" w:sz="0" w:space="0" w:color="auto"/>
            <w:right w:val="none" w:sz="0" w:space="0" w:color="auto"/>
          </w:divBdr>
        </w:div>
        <w:div w:id="279848934">
          <w:marLeft w:val="0"/>
          <w:marRight w:val="0"/>
          <w:marTop w:val="0"/>
          <w:marBottom w:val="0"/>
          <w:divBdr>
            <w:top w:val="none" w:sz="0" w:space="0" w:color="auto"/>
            <w:left w:val="none" w:sz="0" w:space="0" w:color="auto"/>
            <w:bottom w:val="none" w:sz="0" w:space="0" w:color="auto"/>
            <w:right w:val="none" w:sz="0" w:space="0" w:color="auto"/>
          </w:divBdr>
        </w:div>
        <w:div w:id="671375603">
          <w:marLeft w:val="0"/>
          <w:marRight w:val="0"/>
          <w:marTop w:val="0"/>
          <w:marBottom w:val="0"/>
          <w:divBdr>
            <w:top w:val="none" w:sz="0" w:space="0" w:color="auto"/>
            <w:left w:val="none" w:sz="0" w:space="0" w:color="auto"/>
            <w:bottom w:val="none" w:sz="0" w:space="0" w:color="auto"/>
            <w:right w:val="none" w:sz="0" w:space="0" w:color="auto"/>
          </w:divBdr>
        </w:div>
        <w:div w:id="1651212138">
          <w:marLeft w:val="0"/>
          <w:marRight w:val="0"/>
          <w:marTop w:val="0"/>
          <w:marBottom w:val="0"/>
          <w:divBdr>
            <w:top w:val="none" w:sz="0" w:space="0" w:color="auto"/>
            <w:left w:val="none" w:sz="0" w:space="0" w:color="auto"/>
            <w:bottom w:val="none" w:sz="0" w:space="0" w:color="auto"/>
            <w:right w:val="none" w:sz="0" w:space="0" w:color="auto"/>
          </w:divBdr>
        </w:div>
        <w:div w:id="969551849">
          <w:marLeft w:val="0"/>
          <w:marRight w:val="0"/>
          <w:marTop w:val="0"/>
          <w:marBottom w:val="0"/>
          <w:divBdr>
            <w:top w:val="none" w:sz="0" w:space="0" w:color="auto"/>
            <w:left w:val="none" w:sz="0" w:space="0" w:color="auto"/>
            <w:bottom w:val="none" w:sz="0" w:space="0" w:color="auto"/>
            <w:right w:val="none" w:sz="0" w:space="0" w:color="auto"/>
          </w:divBdr>
        </w:div>
        <w:div w:id="474104884">
          <w:marLeft w:val="0"/>
          <w:marRight w:val="0"/>
          <w:marTop w:val="0"/>
          <w:marBottom w:val="0"/>
          <w:divBdr>
            <w:top w:val="none" w:sz="0" w:space="0" w:color="auto"/>
            <w:left w:val="none" w:sz="0" w:space="0" w:color="auto"/>
            <w:bottom w:val="none" w:sz="0" w:space="0" w:color="auto"/>
            <w:right w:val="none" w:sz="0" w:space="0" w:color="auto"/>
          </w:divBdr>
        </w:div>
        <w:div w:id="433593109">
          <w:marLeft w:val="0"/>
          <w:marRight w:val="0"/>
          <w:marTop w:val="0"/>
          <w:marBottom w:val="0"/>
          <w:divBdr>
            <w:top w:val="none" w:sz="0" w:space="0" w:color="auto"/>
            <w:left w:val="none" w:sz="0" w:space="0" w:color="auto"/>
            <w:bottom w:val="none" w:sz="0" w:space="0" w:color="auto"/>
            <w:right w:val="none" w:sz="0" w:space="0" w:color="auto"/>
          </w:divBdr>
        </w:div>
        <w:div w:id="2135437433">
          <w:marLeft w:val="0"/>
          <w:marRight w:val="0"/>
          <w:marTop w:val="0"/>
          <w:marBottom w:val="0"/>
          <w:divBdr>
            <w:top w:val="none" w:sz="0" w:space="0" w:color="auto"/>
            <w:left w:val="none" w:sz="0" w:space="0" w:color="auto"/>
            <w:bottom w:val="none" w:sz="0" w:space="0" w:color="auto"/>
            <w:right w:val="none" w:sz="0" w:space="0" w:color="auto"/>
          </w:divBdr>
        </w:div>
        <w:div w:id="532812553">
          <w:marLeft w:val="0"/>
          <w:marRight w:val="0"/>
          <w:marTop w:val="0"/>
          <w:marBottom w:val="0"/>
          <w:divBdr>
            <w:top w:val="none" w:sz="0" w:space="0" w:color="auto"/>
            <w:left w:val="none" w:sz="0" w:space="0" w:color="auto"/>
            <w:bottom w:val="none" w:sz="0" w:space="0" w:color="auto"/>
            <w:right w:val="none" w:sz="0" w:space="0" w:color="auto"/>
          </w:divBdr>
        </w:div>
        <w:div w:id="1137256510">
          <w:marLeft w:val="0"/>
          <w:marRight w:val="0"/>
          <w:marTop w:val="0"/>
          <w:marBottom w:val="0"/>
          <w:divBdr>
            <w:top w:val="none" w:sz="0" w:space="0" w:color="auto"/>
            <w:left w:val="none" w:sz="0" w:space="0" w:color="auto"/>
            <w:bottom w:val="none" w:sz="0" w:space="0" w:color="auto"/>
            <w:right w:val="none" w:sz="0" w:space="0" w:color="auto"/>
          </w:divBdr>
        </w:div>
        <w:div w:id="1961917279">
          <w:marLeft w:val="0"/>
          <w:marRight w:val="0"/>
          <w:marTop w:val="0"/>
          <w:marBottom w:val="0"/>
          <w:divBdr>
            <w:top w:val="none" w:sz="0" w:space="0" w:color="auto"/>
            <w:left w:val="none" w:sz="0" w:space="0" w:color="auto"/>
            <w:bottom w:val="none" w:sz="0" w:space="0" w:color="auto"/>
            <w:right w:val="none" w:sz="0" w:space="0" w:color="auto"/>
          </w:divBdr>
        </w:div>
        <w:div w:id="271860957">
          <w:marLeft w:val="0"/>
          <w:marRight w:val="0"/>
          <w:marTop w:val="0"/>
          <w:marBottom w:val="0"/>
          <w:divBdr>
            <w:top w:val="none" w:sz="0" w:space="0" w:color="auto"/>
            <w:left w:val="none" w:sz="0" w:space="0" w:color="auto"/>
            <w:bottom w:val="none" w:sz="0" w:space="0" w:color="auto"/>
            <w:right w:val="none" w:sz="0" w:space="0" w:color="auto"/>
          </w:divBdr>
        </w:div>
        <w:div w:id="1953589067">
          <w:marLeft w:val="0"/>
          <w:marRight w:val="0"/>
          <w:marTop w:val="0"/>
          <w:marBottom w:val="0"/>
          <w:divBdr>
            <w:top w:val="none" w:sz="0" w:space="0" w:color="auto"/>
            <w:left w:val="none" w:sz="0" w:space="0" w:color="auto"/>
            <w:bottom w:val="none" w:sz="0" w:space="0" w:color="auto"/>
            <w:right w:val="none" w:sz="0" w:space="0" w:color="auto"/>
          </w:divBdr>
        </w:div>
        <w:div w:id="1501777336">
          <w:marLeft w:val="0"/>
          <w:marRight w:val="0"/>
          <w:marTop w:val="0"/>
          <w:marBottom w:val="0"/>
          <w:divBdr>
            <w:top w:val="none" w:sz="0" w:space="0" w:color="auto"/>
            <w:left w:val="none" w:sz="0" w:space="0" w:color="auto"/>
            <w:bottom w:val="none" w:sz="0" w:space="0" w:color="auto"/>
            <w:right w:val="none" w:sz="0" w:space="0" w:color="auto"/>
          </w:divBdr>
        </w:div>
        <w:div w:id="603994867">
          <w:marLeft w:val="0"/>
          <w:marRight w:val="0"/>
          <w:marTop w:val="0"/>
          <w:marBottom w:val="0"/>
          <w:divBdr>
            <w:top w:val="none" w:sz="0" w:space="0" w:color="auto"/>
            <w:left w:val="none" w:sz="0" w:space="0" w:color="auto"/>
            <w:bottom w:val="none" w:sz="0" w:space="0" w:color="auto"/>
            <w:right w:val="none" w:sz="0" w:space="0" w:color="auto"/>
          </w:divBdr>
        </w:div>
        <w:div w:id="95441340">
          <w:marLeft w:val="0"/>
          <w:marRight w:val="0"/>
          <w:marTop w:val="0"/>
          <w:marBottom w:val="0"/>
          <w:divBdr>
            <w:top w:val="none" w:sz="0" w:space="0" w:color="auto"/>
            <w:left w:val="none" w:sz="0" w:space="0" w:color="auto"/>
            <w:bottom w:val="none" w:sz="0" w:space="0" w:color="auto"/>
            <w:right w:val="none" w:sz="0" w:space="0" w:color="auto"/>
          </w:divBdr>
        </w:div>
        <w:div w:id="1006402515">
          <w:marLeft w:val="0"/>
          <w:marRight w:val="0"/>
          <w:marTop w:val="0"/>
          <w:marBottom w:val="0"/>
          <w:divBdr>
            <w:top w:val="none" w:sz="0" w:space="0" w:color="auto"/>
            <w:left w:val="none" w:sz="0" w:space="0" w:color="auto"/>
            <w:bottom w:val="none" w:sz="0" w:space="0" w:color="auto"/>
            <w:right w:val="none" w:sz="0" w:space="0" w:color="auto"/>
          </w:divBdr>
        </w:div>
        <w:div w:id="1893153412">
          <w:marLeft w:val="0"/>
          <w:marRight w:val="0"/>
          <w:marTop w:val="0"/>
          <w:marBottom w:val="0"/>
          <w:divBdr>
            <w:top w:val="none" w:sz="0" w:space="0" w:color="auto"/>
            <w:left w:val="none" w:sz="0" w:space="0" w:color="auto"/>
            <w:bottom w:val="none" w:sz="0" w:space="0" w:color="auto"/>
            <w:right w:val="none" w:sz="0" w:space="0" w:color="auto"/>
          </w:divBdr>
        </w:div>
        <w:div w:id="1721132285">
          <w:marLeft w:val="0"/>
          <w:marRight w:val="0"/>
          <w:marTop w:val="0"/>
          <w:marBottom w:val="0"/>
          <w:divBdr>
            <w:top w:val="none" w:sz="0" w:space="0" w:color="auto"/>
            <w:left w:val="none" w:sz="0" w:space="0" w:color="auto"/>
            <w:bottom w:val="none" w:sz="0" w:space="0" w:color="auto"/>
            <w:right w:val="none" w:sz="0" w:space="0" w:color="auto"/>
          </w:divBdr>
        </w:div>
        <w:div w:id="1535657673">
          <w:marLeft w:val="0"/>
          <w:marRight w:val="0"/>
          <w:marTop w:val="0"/>
          <w:marBottom w:val="0"/>
          <w:divBdr>
            <w:top w:val="none" w:sz="0" w:space="0" w:color="auto"/>
            <w:left w:val="none" w:sz="0" w:space="0" w:color="auto"/>
            <w:bottom w:val="none" w:sz="0" w:space="0" w:color="auto"/>
            <w:right w:val="none" w:sz="0" w:space="0" w:color="auto"/>
          </w:divBdr>
        </w:div>
        <w:div w:id="504130309">
          <w:marLeft w:val="0"/>
          <w:marRight w:val="0"/>
          <w:marTop w:val="0"/>
          <w:marBottom w:val="0"/>
          <w:divBdr>
            <w:top w:val="none" w:sz="0" w:space="0" w:color="auto"/>
            <w:left w:val="none" w:sz="0" w:space="0" w:color="auto"/>
            <w:bottom w:val="none" w:sz="0" w:space="0" w:color="auto"/>
            <w:right w:val="none" w:sz="0" w:space="0" w:color="auto"/>
          </w:divBdr>
        </w:div>
        <w:div w:id="1250575815">
          <w:marLeft w:val="0"/>
          <w:marRight w:val="0"/>
          <w:marTop w:val="0"/>
          <w:marBottom w:val="0"/>
          <w:divBdr>
            <w:top w:val="none" w:sz="0" w:space="0" w:color="auto"/>
            <w:left w:val="none" w:sz="0" w:space="0" w:color="auto"/>
            <w:bottom w:val="none" w:sz="0" w:space="0" w:color="auto"/>
            <w:right w:val="none" w:sz="0" w:space="0" w:color="auto"/>
          </w:divBdr>
        </w:div>
        <w:div w:id="2035113388">
          <w:marLeft w:val="0"/>
          <w:marRight w:val="0"/>
          <w:marTop w:val="0"/>
          <w:marBottom w:val="0"/>
          <w:divBdr>
            <w:top w:val="none" w:sz="0" w:space="0" w:color="auto"/>
            <w:left w:val="none" w:sz="0" w:space="0" w:color="auto"/>
            <w:bottom w:val="none" w:sz="0" w:space="0" w:color="auto"/>
            <w:right w:val="none" w:sz="0" w:space="0" w:color="auto"/>
          </w:divBdr>
        </w:div>
        <w:div w:id="684138921">
          <w:marLeft w:val="0"/>
          <w:marRight w:val="0"/>
          <w:marTop w:val="0"/>
          <w:marBottom w:val="0"/>
          <w:divBdr>
            <w:top w:val="none" w:sz="0" w:space="0" w:color="auto"/>
            <w:left w:val="none" w:sz="0" w:space="0" w:color="auto"/>
            <w:bottom w:val="none" w:sz="0" w:space="0" w:color="auto"/>
            <w:right w:val="none" w:sz="0" w:space="0" w:color="auto"/>
          </w:divBdr>
        </w:div>
        <w:div w:id="1845630366">
          <w:marLeft w:val="0"/>
          <w:marRight w:val="0"/>
          <w:marTop w:val="0"/>
          <w:marBottom w:val="0"/>
          <w:divBdr>
            <w:top w:val="none" w:sz="0" w:space="0" w:color="auto"/>
            <w:left w:val="none" w:sz="0" w:space="0" w:color="auto"/>
            <w:bottom w:val="none" w:sz="0" w:space="0" w:color="auto"/>
            <w:right w:val="none" w:sz="0" w:space="0" w:color="auto"/>
          </w:divBdr>
        </w:div>
        <w:div w:id="1349328345">
          <w:marLeft w:val="0"/>
          <w:marRight w:val="0"/>
          <w:marTop w:val="0"/>
          <w:marBottom w:val="0"/>
          <w:divBdr>
            <w:top w:val="none" w:sz="0" w:space="0" w:color="auto"/>
            <w:left w:val="none" w:sz="0" w:space="0" w:color="auto"/>
            <w:bottom w:val="none" w:sz="0" w:space="0" w:color="auto"/>
            <w:right w:val="none" w:sz="0" w:space="0" w:color="auto"/>
          </w:divBdr>
        </w:div>
        <w:div w:id="702092145">
          <w:marLeft w:val="0"/>
          <w:marRight w:val="0"/>
          <w:marTop w:val="0"/>
          <w:marBottom w:val="0"/>
          <w:divBdr>
            <w:top w:val="none" w:sz="0" w:space="0" w:color="auto"/>
            <w:left w:val="none" w:sz="0" w:space="0" w:color="auto"/>
            <w:bottom w:val="none" w:sz="0" w:space="0" w:color="auto"/>
            <w:right w:val="none" w:sz="0" w:space="0" w:color="auto"/>
          </w:divBdr>
        </w:div>
        <w:div w:id="1503009517">
          <w:marLeft w:val="0"/>
          <w:marRight w:val="0"/>
          <w:marTop w:val="0"/>
          <w:marBottom w:val="0"/>
          <w:divBdr>
            <w:top w:val="none" w:sz="0" w:space="0" w:color="auto"/>
            <w:left w:val="none" w:sz="0" w:space="0" w:color="auto"/>
            <w:bottom w:val="none" w:sz="0" w:space="0" w:color="auto"/>
            <w:right w:val="none" w:sz="0" w:space="0" w:color="auto"/>
          </w:divBdr>
        </w:div>
        <w:div w:id="2066950639">
          <w:marLeft w:val="0"/>
          <w:marRight w:val="0"/>
          <w:marTop w:val="0"/>
          <w:marBottom w:val="0"/>
          <w:divBdr>
            <w:top w:val="none" w:sz="0" w:space="0" w:color="auto"/>
            <w:left w:val="none" w:sz="0" w:space="0" w:color="auto"/>
            <w:bottom w:val="none" w:sz="0" w:space="0" w:color="auto"/>
            <w:right w:val="none" w:sz="0" w:space="0" w:color="auto"/>
          </w:divBdr>
        </w:div>
        <w:div w:id="1073772480">
          <w:marLeft w:val="0"/>
          <w:marRight w:val="0"/>
          <w:marTop w:val="0"/>
          <w:marBottom w:val="0"/>
          <w:divBdr>
            <w:top w:val="none" w:sz="0" w:space="0" w:color="auto"/>
            <w:left w:val="none" w:sz="0" w:space="0" w:color="auto"/>
            <w:bottom w:val="none" w:sz="0" w:space="0" w:color="auto"/>
            <w:right w:val="none" w:sz="0" w:space="0" w:color="auto"/>
          </w:divBdr>
        </w:div>
        <w:div w:id="866261485">
          <w:marLeft w:val="0"/>
          <w:marRight w:val="0"/>
          <w:marTop w:val="0"/>
          <w:marBottom w:val="0"/>
          <w:divBdr>
            <w:top w:val="none" w:sz="0" w:space="0" w:color="auto"/>
            <w:left w:val="none" w:sz="0" w:space="0" w:color="auto"/>
            <w:bottom w:val="none" w:sz="0" w:space="0" w:color="auto"/>
            <w:right w:val="none" w:sz="0" w:space="0" w:color="auto"/>
          </w:divBdr>
        </w:div>
        <w:div w:id="784886480">
          <w:marLeft w:val="0"/>
          <w:marRight w:val="0"/>
          <w:marTop w:val="0"/>
          <w:marBottom w:val="0"/>
          <w:divBdr>
            <w:top w:val="none" w:sz="0" w:space="0" w:color="auto"/>
            <w:left w:val="none" w:sz="0" w:space="0" w:color="auto"/>
            <w:bottom w:val="none" w:sz="0" w:space="0" w:color="auto"/>
            <w:right w:val="none" w:sz="0" w:space="0" w:color="auto"/>
          </w:divBdr>
        </w:div>
        <w:div w:id="1550260598">
          <w:marLeft w:val="0"/>
          <w:marRight w:val="0"/>
          <w:marTop w:val="0"/>
          <w:marBottom w:val="0"/>
          <w:divBdr>
            <w:top w:val="none" w:sz="0" w:space="0" w:color="auto"/>
            <w:left w:val="none" w:sz="0" w:space="0" w:color="auto"/>
            <w:bottom w:val="none" w:sz="0" w:space="0" w:color="auto"/>
            <w:right w:val="none" w:sz="0" w:space="0" w:color="auto"/>
          </w:divBdr>
        </w:div>
        <w:div w:id="1445612602">
          <w:marLeft w:val="0"/>
          <w:marRight w:val="0"/>
          <w:marTop w:val="0"/>
          <w:marBottom w:val="0"/>
          <w:divBdr>
            <w:top w:val="none" w:sz="0" w:space="0" w:color="auto"/>
            <w:left w:val="none" w:sz="0" w:space="0" w:color="auto"/>
            <w:bottom w:val="none" w:sz="0" w:space="0" w:color="auto"/>
            <w:right w:val="none" w:sz="0" w:space="0" w:color="auto"/>
          </w:divBdr>
        </w:div>
        <w:div w:id="1680811030">
          <w:marLeft w:val="0"/>
          <w:marRight w:val="0"/>
          <w:marTop w:val="0"/>
          <w:marBottom w:val="0"/>
          <w:divBdr>
            <w:top w:val="none" w:sz="0" w:space="0" w:color="auto"/>
            <w:left w:val="none" w:sz="0" w:space="0" w:color="auto"/>
            <w:bottom w:val="none" w:sz="0" w:space="0" w:color="auto"/>
            <w:right w:val="none" w:sz="0" w:space="0" w:color="auto"/>
          </w:divBdr>
        </w:div>
        <w:div w:id="1680305565">
          <w:marLeft w:val="0"/>
          <w:marRight w:val="0"/>
          <w:marTop w:val="0"/>
          <w:marBottom w:val="0"/>
          <w:divBdr>
            <w:top w:val="none" w:sz="0" w:space="0" w:color="auto"/>
            <w:left w:val="none" w:sz="0" w:space="0" w:color="auto"/>
            <w:bottom w:val="none" w:sz="0" w:space="0" w:color="auto"/>
            <w:right w:val="none" w:sz="0" w:space="0" w:color="auto"/>
          </w:divBdr>
        </w:div>
        <w:div w:id="1533762848">
          <w:marLeft w:val="0"/>
          <w:marRight w:val="0"/>
          <w:marTop w:val="0"/>
          <w:marBottom w:val="0"/>
          <w:divBdr>
            <w:top w:val="none" w:sz="0" w:space="0" w:color="auto"/>
            <w:left w:val="none" w:sz="0" w:space="0" w:color="auto"/>
            <w:bottom w:val="none" w:sz="0" w:space="0" w:color="auto"/>
            <w:right w:val="none" w:sz="0" w:space="0" w:color="auto"/>
          </w:divBdr>
        </w:div>
        <w:div w:id="816528150">
          <w:marLeft w:val="0"/>
          <w:marRight w:val="0"/>
          <w:marTop w:val="0"/>
          <w:marBottom w:val="0"/>
          <w:divBdr>
            <w:top w:val="none" w:sz="0" w:space="0" w:color="auto"/>
            <w:left w:val="none" w:sz="0" w:space="0" w:color="auto"/>
            <w:bottom w:val="none" w:sz="0" w:space="0" w:color="auto"/>
            <w:right w:val="none" w:sz="0" w:space="0" w:color="auto"/>
          </w:divBdr>
        </w:div>
        <w:div w:id="1198391627">
          <w:marLeft w:val="0"/>
          <w:marRight w:val="0"/>
          <w:marTop w:val="0"/>
          <w:marBottom w:val="0"/>
          <w:divBdr>
            <w:top w:val="none" w:sz="0" w:space="0" w:color="auto"/>
            <w:left w:val="none" w:sz="0" w:space="0" w:color="auto"/>
            <w:bottom w:val="none" w:sz="0" w:space="0" w:color="auto"/>
            <w:right w:val="none" w:sz="0" w:space="0" w:color="auto"/>
          </w:divBdr>
        </w:div>
        <w:div w:id="269316517">
          <w:marLeft w:val="0"/>
          <w:marRight w:val="0"/>
          <w:marTop w:val="0"/>
          <w:marBottom w:val="0"/>
          <w:divBdr>
            <w:top w:val="none" w:sz="0" w:space="0" w:color="auto"/>
            <w:left w:val="none" w:sz="0" w:space="0" w:color="auto"/>
            <w:bottom w:val="none" w:sz="0" w:space="0" w:color="auto"/>
            <w:right w:val="none" w:sz="0" w:space="0" w:color="auto"/>
          </w:divBdr>
        </w:div>
        <w:div w:id="2100364281">
          <w:marLeft w:val="0"/>
          <w:marRight w:val="0"/>
          <w:marTop w:val="0"/>
          <w:marBottom w:val="0"/>
          <w:divBdr>
            <w:top w:val="none" w:sz="0" w:space="0" w:color="auto"/>
            <w:left w:val="none" w:sz="0" w:space="0" w:color="auto"/>
            <w:bottom w:val="none" w:sz="0" w:space="0" w:color="auto"/>
            <w:right w:val="none" w:sz="0" w:space="0" w:color="auto"/>
          </w:divBdr>
        </w:div>
        <w:div w:id="1797017946">
          <w:marLeft w:val="0"/>
          <w:marRight w:val="0"/>
          <w:marTop w:val="0"/>
          <w:marBottom w:val="0"/>
          <w:divBdr>
            <w:top w:val="none" w:sz="0" w:space="0" w:color="auto"/>
            <w:left w:val="none" w:sz="0" w:space="0" w:color="auto"/>
            <w:bottom w:val="none" w:sz="0" w:space="0" w:color="auto"/>
            <w:right w:val="none" w:sz="0" w:space="0" w:color="auto"/>
          </w:divBdr>
        </w:div>
        <w:div w:id="178936018">
          <w:marLeft w:val="0"/>
          <w:marRight w:val="0"/>
          <w:marTop w:val="0"/>
          <w:marBottom w:val="0"/>
          <w:divBdr>
            <w:top w:val="none" w:sz="0" w:space="0" w:color="auto"/>
            <w:left w:val="none" w:sz="0" w:space="0" w:color="auto"/>
            <w:bottom w:val="none" w:sz="0" w:space="0" w:color="auto"/>
            <w:right w:val="none" w:sz="0" w:space="0" w:color="auto"/>
          </w:divBdr>
        </w:div>
        <w:div w:id="318774032">
          <w:marLeft w:val="0"/>
          <w:marRight w:val="0"/>
          <w:marTop w:val="0"/>
          <w:marBottom w:val="0"/>
          <w:divBdr>
            <w:top w:val="none" w:sz="0" w:space="0" w:color="auto"/>
            <w:left w:val="none" w:sz="0" w:space="0" w:color="auto"/>
            <w:bottom w:val="none" w:sz="0" w:space="0" w:color="auto"/>
            <w:right w:val="none" w:sz="0" w:space="0" w:color="auto"/>
          </w:divBdr>
        </w:div>
        <w:div w:id="1057169176">
          <w:marLeft w:val="0"/>
          <w:marRight w:val="0"/>
          <w:marTop w:val="0"/>
          <w:marBottom w:val="0"/>
          <w:divBdr>
            <w:top w:val="none" w:sz="0" w:space="0" w:color="auto"/>
            <w:left w:val="none" w:sz="0" w:space="0" w:color="auto"/>
            <w:bottom w:val="none" w:sz="0" w:space="0" w:color="auto"/>
            <w:right w:val="none" w:sz="0" w:space="0" w:color="auto"/>
          </w:divBdr>
        </w:div>
        <w:div w:id="1985618374">
          <w:marLeft w:val="0"/>
          <w:marRight w:val="0"/>
          <w:marTop w:val="0"/>
          <w:marBottom w:val="0"/>
          <w:divBdr>
            <w:top w:val="none" w:sz="0" w:space="0" w:color="auto"/>
            <w:left w:val="none" w:sz="0" w:space="0" w:color="auto"/>
            <w:bottom w:val="none" w:sz="0" w:space="0" w:color="auto"/>
            <w:right w:val="none" w:sz="0" w:space="0" w:color="auto"/>
          </w:divBdr>
        </w:div>
        <w:div w:id="859659066">
          <w:marLeft w:val="0"/>
          <w:marRight w:val="0"/>
          <w:marTop w:val="0"/>
          <w:marBottom w:val="0"/>
          <w:divBdr>
            <w:top w:val="none" w:sz="0" w:space="0" w:color="auto"/>
            <w:left w:val="none" w:sz="0" w:space="0" w:color="auto"/>
            <w:bottom w:val="none" w:sz="0" w:space="0" w:color="auto"/>
            <w:right w:val="none" w:sz="0" w:space="0" w:color="auto"/>
          </w:divBdr>
        </w:div>
        <w:div w:id="1711026663">
          <w:marLeft w:val="0"/>
          <w:marRight w:val="0"/>
          <w:marTop w:val="0"/>
          <w:marBottom w:val="0"/>
          <w:divBdr>
            <w:top w:val="none" w:sz="0" w:space="0" w:color="auto"/>
            <w:left w:val="none" w:sz="0" w:space="0" w:color="auto"/>
            <w:bottom w:val="none" w:sz="0" w:space="0" w:color="auto"/>
            <w:right w:val="none" w:sz="0" w:space="0" w:color="auto"/>
          </w:divBdr>
        </w:div>
        <w:div w:id="2135904766">
          <w:marLeft w:val="0"/>
          <w:marRight w:val="0"/>
          <w:marTop w:val="0"/>
          <w:marBottom w:val="0"/>
          <w:divBdr>
            <w:top w:val="none" w:sz="0" w:space="0" w:color="auto"/>
            <w:left w:val="none" w:sz="0" w:space="0" w:color="auto"/>
            <w:bottom w:val="none" w:sz="0" w:space="0" w:color="auto"/>
            <w:right w:val="none" w:sz="0" w:space="0" w:color="auto"/>
          </w:divBdr>
        </w:div>
        <w:div w:id="523632687">
          <w:marLeft w:val="0"/>
          <w:marRight w:val="0"/>
          <w:marTop w:val="0"/>
          <w:marBottom w:val="0"/>
          <w:divBdr>
            <w:top w:val="none" w:sz="0" w:space="0" w:color="auto"/>
            <w:left w:val="none" w:sz="0" w:space="0" w:color="auto"/>
            <w:bottom w:val="none" w:sz="0" w:space="0" w:color="auto"/>
            <w:right w:val="none" w:sz="0" w:space="0" w:color="auto"/>
          </w:divBdr>
        </w:div>
        <w:div w:id="131288373">
          <w:marLeft w:val="0"/>
          <w:marRight w:val="0"/>
          <w:marTop w:val="0"/>
          <w:marBottom w:val="0"/>
          <w:divBdr>
            <w:top w:val="none" w:sz="0" w:space="0" w:color="auto"/>
            <w:left w:val="none" w:sz="0" w:space="0" w:color="auto"/>
            <w:bottom w:val="none" w:sz="0" w:space="0" w:color="auto"/>
            <w:right w:val="none" w:sz="0" w:space="0" w:color="auto"/>
          </w:divBdr>
        </w:div>
        <w:div w:id="427430170">
          <w:marLeft w:val="0"/>
          <w:marRight w:val="0"/>
          <w:marTop w:val="0"/>
          <w:marBottom w:val="0"/>
          <w:divBdr>
            <w:top w:val="none" w:sz="0" w:space="0" w:color="auto"/>
            <w:left w:val="none" w:sz="0" w:space="0" w:color="auto"/>
            <w:bottom w:val="none" w:sz="0" w:space="0" w:color="auto"/>
            <w:right w:val="none" w:sz="0" w:space="0" w:color="auto"/>
          </w:divBdr>
        </w:div>
        <w:div w:id="506481518">
          <w:marLeft w:val="0"/>
          <w:marRight w:val="0"/>
          <w:marTop w:val="0"/>
          <w:marBottom w:val="0"/>
          <w:divBdr>
            <w:top w:val="none" w:sz="0" w:space="0" w:color="auto"/>
            <w:left w:val="none" w:sz="0" w:space="0" w:color="auto"/>
            <w:bottom w:val="none" w:sz="0" w:space="0" w:color="auto"/>
            <w:right w:val="none" w:sz="0" w:space="0" w:color="auto"/>
          </w:divBdr>
        </w:div>
        <w:div w:id="1710884739">
          <w:marLeft w:val="0"/>
          <w:marRight w:val="0"/>
          <w:marTop w:val="0"/>
          <w:marBottom w:val="0"/>
          <w:divBdr>
            <w:top w:val="none" w:sz="0" w:space="0" w:color="auto"/>
            <w:left w:val="none" w:sz="0" w:space="0" w:color="auto"/>
            <w:bottom w:val="none" w:sz="0" w:space="0" w:color="auto"/>
            <w:right w:val="none" w:sz="0" w:space="0" w:color="auto"/>
          </w:divBdr>
        </w:div>
        <w:div w:id="1125849783">
          <w:marLeft w:val="0"/>
          <w:marRight w:val="0"/>
          <w:marTop w:val="0"/>
          <w:marBottom w:val="0"/>
          <w:divBdr>
            <w:top w:val="none" w:sz="0" w:space="0" w:color="auto"/>
            <w:left w:val="none" w:sz="0" w:space="0" w:color="auto"/>
            <w:bottom w:val="none" w:sz="0" w:space="0" w:color="auto"/>
            <w:right w:val="none" w:sz="0" w:space="0" w:color="auto"/>
          </w:divBdr>
        </w:div>
        <w:div w:id="1681857067">
          <w:marLeft w:val="0"/>
          <w:marRight w:val="0"/>
          <w:marTop w:val="0"/>
          <w:marBottom w:val="0"/>
          <w:divBdr>
            <w:top w:val="none" w:sz="0" w:space="0" w:color="auto"/>
            <w:left w:val="none" w:sz="0" w:space="0" w:color="auto"/>
            <w:bottom w:val="none" w:sz="0" w:space="0" w:color="auto"/>
            <w:right w:val="none" w:sz="0" w:space="0" w:color="auto"/>
          </w:divBdr>
        </w:div>
        <w:div w:id="2087460914">
          <w:marLeft w:val="0"/>
          <w:marRight w:val="0"/>
          <w:marTop w:val="0"/>
          <w:marBottom w:val="0"/>
          <w:divBdr>
            <w:top w:val="none" w:sz="0" w:space="0" w:color="auto"/>
            <w:left w:val="none" w:sz="0" w:space="0" w:color="auto"/>
            <w:bottom w:val="none" w:sz="0" w:space="0" w:color="auto"/>
            <w:right w:val="none" w:sz="0" w:space="0" w:color="auto"/>
          </w:divBdr>
        </w:div>
        <w:div w:id="1095592688">
          <w:marLeft w:val="0"/>
          <w:marRight w:val="0"/>
          <w:marTop w:val="0"/>
          <w:marBottom w:val="0"/>
          <w:divBdr>
            <w:top w:val="none" w:sz="0" w:space="0" w:color="auto"/>
            <w:left w:val="none" w:sz="0" w:space="0" w:color="auto"/>
            <w:bottom w:val="none" w:sz="0" w:space="0" w:color="auto"/>
            <w:right w:val="none" w:sz="0" w:space="0" w:color="auto"/>
          </w:divBdr>
        </w:div>
        <w:div w:id="636688269">
          <w:marLeft w:val="0"/>
          <w:marRight w:val="0"/>
          <w:marTop w:val="0"/>
          <w:marBottom w:val="0"/>
          <w:divBdr>
            <w:top w:val="none" w:sz="0" w:space="0" w:color="auto"/>
            <w:left w:val="none" w:sz="0" w:space="0" w:color="auto"/>
            <w:bottom w:val="none" w:sz="0" w:space="0" w:color="auto"/>
            <w:right w:val="none" w:sz="0" w:space="0" w:color="auto"/>
          </w:divBdr>
        </w:div>
        <w:div w:id="201091164">
          <w:marLeft w:val="0"/>
          <w:marRight w:val="0"/>
          <w:marTop w:val="0"/>
          <w:marBottom w:val="0"/>
          <w:divBdr>
            <w:top w:val="none" w:sz="0" w:space="0" w:color="auto"/>
            <w:left w:val="none" w:sz="0" w:space="0" w:color="auto"/>
            <w:bottom w:val="none" w:sz="0" w:space="0" w:color="auto"/>
            <w:right w:val="none" w:sz="0" w:space="0" w:color="auto"/>
          </w:divBdr>
        </w:div>
      </w:divsChild>
    </w:div>
    <w:div w:id="1151865770">
      <w:bodyDiv w:val="1"/>
      <w:marLeft w:val="0"/>
      <w:marRight w:val="0"/>
      <w:marTop w:val="0"/>
      <w:marBottom w:val="0"/>
      <w:divBdr>
        <w:top w:val="none" w:sz="0" w:space="0" w:color="auto"/>
        <w:left w:val="none" w:sz="0" w:space="0" w:color="auto"/>
        <w:bottom w:val="none" w:sz="0" w:space="0" w:color="auto"/>
        <w:right w:val="none" w:sz="0" w:space="0" w:color="auto"/>
      </w:divBdr>
    </w:div>
    <w:div w:id="1196699439">
      <w:bodyDiv w:val="1"/>
      <w:marLeft w:val="0"/>
      <w:marRight w:val="0"/>
      <w:marTop w:val="0"/>
      <w:marBottom w:val="0"/>
      <w:divBdr>
        <w:top w:val="none" w:sz="0" w:space="0" w:color="auto"/>
        <w:left w:val="none" w:sz="0" w:space="0" w:color="auto"/>
        <w:bottom w:val="none" w:sz="0" w:space="0" w:color="auto"/>
        <w:right w:val="none" w:sz="0" w:space="0" w:color="auto"/>
      </w:divBdr>
      <w:divsChild>
        <w:div w:id="1533418515">
          <w:marLeft w:val="0"/>
          <w:marRight w:val="0"/>
          <w:marTop w:val="0"/>
          <w:marBottom w:val="0"/>
          <w:divBdr>
            <w:top w:val="none" w:sz="0" w:space="0" w:color="auto"/>
            <w:left w:val="none" w:sz="0" w:space="0" w:color="auto"/>
            <w:bottom w:val="none" w:sz="0" w:space="0" w:color="auto"/>
            <w:right w:val="none" w:sz="0" w:space="0" w:color="auto"/>
          </w:divBdr>
        </w:div>
        <w:div w:id="108474946">
          <w:marLeft w:val="0"/>
          <w:marRight w:val="0"/>
          <w:marTop w:val="0"/>
          <w:marBottom w:val="0"/>
          <w:divBdr>
            <w:top w:val="none" w:sz="0" w:space="0" w:color="auto"/>
            <w:left w:val="none" w:sz="0" w:space="0" w:color="auto"/>
            <w:bottom w:val="none" w:sz="0" w:space="0" w:color="auto"/>
            <w:right w:val="none" w:sz="0" w:space="0" w:color="auto"/>
          </w:divBdr>
        </w:div>
        <w:div w:id="339892327">
          <w:marLeft w:val="0"/>
          <w:marRight w:val="0"/>
          <w:marTop w:val="0"/>
          <w:marBottom w:val="0"/>
          <w:divBdr>
            <w:top w:val="none" w:sz="0" w:space="0" w:color="auto"/>
            <w:left w:val="none" w:sz="0" w:space="0" w:color="auto"/>
            <w:bottom w:val="none" w:sz="0" w:space="0" w:color="auto"/>
            <w:right w:val="none" w:sz="0" w:space="0" w:color="auto"/>
          </w:divBdr>
        </w:div>
        <w:div w:id="133640753">
          <w:marLeft w:val="0"/>
          <w:marRight w:val="0"/>
          <w:marTop w:val="0"/>
          <w:marBottom w:val="0"/>
          <w:divBdr>
            <w:top w:val="none" w:sz="0" w:space="0" w:color="auto"/>
            <w:left w:val="none" w:sz="0" w:space="0" w:color="auto"/>
            <w:bottom w:val="none" w:sz="0" w:space="0" w:color="auto"/>
            <w:right w:val="none" w:sz="0" w:space="0" w:color="auto"/>
          </w:divBdr>
        </w:div>
        <w:div w:id="409430179">
          <w:marLeft w:val="0"/>
          <w:marRight w:val="0"/>
          <w:marTop w:val="0"/>
          <w:marBottom w:val="0"/>
          <w:divBdr>
            <w:top w:val="none" w:sz="0" w:space="0" w:color="auto"/>
            <w:left w:val="none" w:sz="0" w:space="0" w:color="auto"/>
            <w:bottom w:val="none" w:sz="0" w:space="0" w:color="auto"/>
            <w:right w:val="none" w:sz="0" w:space="0" w:color="auto"/>
          </w:divBdr>
        </w:div>
        <w:div w:id="1783694142">
          <w:marLeft w:val="0"/>
          <w:marRight w:val="0"/>
          <w:marTop w:val="0"/>
          <w:marBottom w:val="0"/>
          <w:divBdr>
            <w:top w:val="none" w:sz="0" w:space="0" w:color="auto"/>
            <w:left w:val="none" w:sz="0" w:space="0" w:color="auto"/>
            <w:bottom w:val="none" w:sz="0" w:space="0" w:color="auto"/>
            <w:right w:val="none" w:sz="0" w:space="0" w:color="auto"/>
          </w:divBdr>
        </w:div>
        <w:div w:id="1814059016">
          <w:marLeft w:val="0"/>
          <w:marRight w:val="0"/>
          <w:marTop w:val="0"/>
          <w:marBottom w:val="0"/>
          <w:divBdr>
            <w:top w:val="none" w:sz="0" w:space="0" w:color="auto"/>
            <w:left w:val="none" w:sz="0" w:space="0" w:color="auto"/>
            <w:bottom w:val="none" w:sz="0" w:space="0" w:color="auto"/>
            <w:right w:val="none" w:sz="0" w:space="0" w:color="auto"/>
          </w:divBdr>
        </w:div>
        <w:div w:id="1015114795">
          <w:marLeft w:val="0"/>
          <w:marRight w:val="0"/>
          <w:marTop w:val="0"/>
          <w:marBottom w:val="0"/>
          <w:divBdr>
            <w:top w:val="none" w:sz="0" w:space="0" w:color="auto"/>
            <w:left w:val="none" w:sz="0" w:space="0" w:color="auto"/>
            <w:bottom w:val="none" w:sz="0" w:space="0" w:color="auto"/>
            <w:right w:val="none" w:sz="0" w:space="0" w:color="auto"/>
          </w:divBdr>
        </w:div>
        <w:div w:id="1283852516">
          <w:marLeft w:val="0"/>
          <w:marRight w:val="0"/>
          <w:marTop w:val="0"/>
          <w:marBottom w:val="0"/>
          <w:divBdr>
            <w:top w:val="none" w:sz="0" w:space="0" w:color="auto"/>
            <w:left w:val="none" w:sz="0" w:space="0" w:color="auto"/>
            <w:bottom w:val="none" w:sz="0" w:space="0" w:color="auto"/>
            <w:right w:val="none" w:sz="0" w:space="0" w:color="auto"/>
          </w:divBdr>
        </w:div>
        <w:div w:id="467357534">
          <w:marLeft w:val="0"/>
          <w:marRight w:val="0"/>
          <w:marTop w:val="0"/>
          <w:marBottom w:val="0"/>
          <w:divBdr>
            <w:top w:val="none" w:sz="0" w:space="0" w:color="auto"/>
            <w:left w:val="none" w:sz="0" w:space="0" w:color="auto"/>
            <w:bottom w:val="none" w:sz="0" w:space="0" w:color="auto"/>
            <w:right w:val="none" w:sz="0" w:space="0" w:color="auto"/>
          </w:divBdr>
        </w:div>
        <w:div w:id="1739785237">
          <w:marLeft w:val="0"/>
          <w:marRight w:val="0"/>
          <w:marTop w:val="0"/>
          <w:marBottom w:val="0"/>
          <w:divBdr>
            <w:top w:val="none" w:sz="0" w:space="0" w:color="auto"/>
            <w:left w:val="none" w:sz="0" w:space="0" w:color="auto"/>
            <w:bottom w:val="none" w:sz="0" w:space="0" w:color="auto"/>
            <w:right w:val="none" w:sz="0" w:space="0" w:color="auto"/>
          </w:divBdr>
        </w:div>
        <w:div w:id="601492509">
          <w:marLeft w:val="0"/>
          <w:marRight w:val="0"/>
          <w:marTop w:val="0"/>
          <w:marBottom w:val="0"/>
          <w:divBdr>
            <w:top w:val="none" w:sz="0" w:space="0" w:color="auto"/>
            <w:left w:val="none" w:sz="0" w:space="0" w:color="auto"/>
            <w:bottom w:val="none" w:sz="0" w:space="0" w:color="auto"/>
            <w:right w:val="none" w:sz="0" w:space="0" w:color="auto"/>
          </w:divBdr>
        </w:div>
        <w:div w:id="1114329201">
          <w:marLeft w:val="0"/>
          <w:marRight w:val="0"/>
          <w:marTop w:val="0"/>
          <w:marBottom w:val="0"/>
          <w:divBdr>
            <w:top w:val="none" w:sz="0" w:space="0" w:color="auto"/>
            <w:left w:val="none" w:sz="0" w:space="0" w:color="auto"/>
            <w:bottom w:val="none" w:sz="0" w:space="0" w:color="auto"/>
            <w:right w:val="none" w:sz="0" w:space="0" w:color="auto"/>
          </w:divBdr>
        </w:div>
        <w:div w:id="788737923">
          <w:marLeft w:val="0"/>
          <w:marRight w:val="0"/>
          <w:marTop w:val="0"/>
          <w:marBottom w:val="0"/>
          <w:divBdr>
            <w:top w:val="none" w:sz="0" w:space="0" w:color="auto"/>
            <w:left w:val="none" w:sz="0" w:space="0" w:color="auto"/>
            <w:bottom w:val="none" w:sz="0" w:space="0" w:color="auto"/>
            <w:right w:val="none" w:sz="0" w:space="0" w:color="auto"/>
          </w:divBdr>
        </w:div>
        <w:div w:id="1553880258">
          <w:marLeft w:val="0"/>
          <w:marRight w:val="0"/>
          <w:marTop w:val="0"/>
          <w:marBottom w:val="0"/>
          <w:divBdr>
            <w:top w:val="none" w:sz="0" w:space="0" w:color="auto"/>
            <w:left w:val="none" w:sz="0" w:space="0" w:color="auto"/>
            <w:bottom w:val="none" w:sz="0" w:space="0" w:color="auto"/>
            <w:right w:val="none" w:sz="0" w:space="0" w:color="auto"/>
          </w:divBdr>
        </w:div>
        <w:div w:id="687948974">
          <w:marLeft w:val="0"/>
          <w:marRight w:val="0"/>
          <w:marTop w:val="0"/>
          <w:marBottom w:val="0"/>
          <w:divBdr>
            <w:top w:val="none" w:sz="0" w:space="0" w:color="auto"/>
            <w:left w:val="none" w:sz="0" w:space="0" w:color="auto"/>
            <w:bottom w:val="none" w:sz="0" w:space="0" w:color="auto"/>
            <w:right w:val="none" w:sz="0" w:space="0" w:color="auto"/>
          </w:divBdr>
        </w:div>
        <w:div w:id="1968966534">
          <w:marLeft w:val="0"/>
          <w:marRight w:val="0"/>
          <w:marTop w:val="0"/>
          <w:marBottom w:val="0"/>
          <w:divBdr>
            <w:top w:val="none" w:sz="0" w:space="0" w:color="auto"/>
            <w:left w:val="none" w:sz="0" w:space="0" w:color="auto"/>
            <w:bottom w:val="none" w:sz="0" w:space="0" w:color="auto"/>
            <w:right w:val="none" w:sz="0" w:space="0" w:color="auto"/>
          </w:divBdr>
        </w:div>
        <w:div w:id="388115288">
          <w:marLeft w:val="0"/>
          <w:marRight w:val="0"/>
          <w:marTop w:val="0"/>
          <w:marBottom w:val="0"/>
          <w:divBdr>
            <w:top w:val="none" w:sz="0" w:space="0" w:color="auto"/>
            <w:left w:val="none" w:sz="0" w:space="0" w:color="auto"/>
            <w:bottom w:val="none" w:sz="0" w:space="0" w:color="auto"/>
            <w:right w:val="none" w:sz="0" w:space="0" w:color="auto"/>
          </w:divBdr>
        </w:div>
        <w:div w:id="1488092614">
          <w:marLeft w:val="0"/>
          <w:marRight w:val="0"/>
          <w:marTop w:val="0"/>
          <w:marBottom w:val="0"/>
          <w:divBdr>
            <w:top w:val="none" w:sz="0" w:space="0" w:color="auto"/>
            <w:left w:val="none" w:sz="0" w:space="0" w:color="auto"/>
            <w:bottom w:val="none" w:sz="0" w:space="0" w:color="auto"/>
            <w:right w:val="none" w:sz="0" w:space="0" w:color="auto"/>
          </w:divBdr>
        </w:div>
        <w:div w:id="1358387609">
          <w:marLeft w:val="0"/>
          <w:marRight w:val="0"/>
          <w:marTop w:val="0"/>
          <w:marBottom w:val="0"/>
          <w:divBdr>
            <w:top w:val="none" w:sz="0" w:space="0" w:color="auto"/>
            <w:left w:val="none" w:sz="0" w:space="0" w:color="auto"/>
            <w:bottom w:val="none" w:sz="0" w:space="0" w:color="auto"/>
            <w:right w:val="none" w:sz="0" w:space="0" w:color="auto"/>
          </w:divBdr>
        </w:div>
        <w:div w:id="1816877582">
          <w:marLeft w:val="0"/>
          <w:marRight w:val="0"/>
          <w:marTop w:val="0"/>
          <w:marBottom w:val="0"/>
          <w:divBdr>
            <w:top w:val="none" w:sz="0" w:space="0" w:color="auto"/>
            <w:left w:val="none" w:sz="0" w:space="0" w:color="auto"/>
            <w:bottom w:val="none" w:sz="0" w:space="0" w:color="auto"/>
            <w:right w:val="none" w:sz="0" w:space="0" w:color="auto"/>
          </w:divBdr>
        </w:div>
        <w:div w:id="1674258864">
          <w:marLeft w:val="0"/>
          <w:marRight w:val="0"/>
          <w:marTop w:val="0"/>
          <w:marBottom w:val="0"/>
          <w:divBdr>
            <w:top w:val="none" w:sz="0" w:space="0" w:color="auto"/>
            <w:left w:val="none" w:sz="0" w:space="0" w:color="auto"/>
            <w:bottom w:val="none" w:sz="0" w:space="0" w:color="auto"/>
            <w:right w:val="none" w:sz="0" w:space="0" w:color="auto"/>
          </w:divBdr>
        </w:div>
        <w:div w:id="1600917413">
          <w:marLeft w:val="0"/>
          <w:marRight w:val="0"/>
          <w:marTop w:val="0"/>
          <w:marBottom w:val="0"/>
          <w:divBdr>
            <w:top w:val="none" w:sz="0" w:space="0" w:color="auto"/>
            <w:left w:val="none" w:sz="0" w:space="0" w:color="auto"/>
            <w:bottom w:val="none" w:sz="0" w:space="0" w:color="auto"/>
            <w:right w:val="none" w:sz="0" w:space="0" w:color="auto"/>
          </w:divBdr>
        </w:div>
        <w:div w:id="819537351">
          <w:marLeft w:val="0"/>
          <w:marRight w:val="0"/>
          <w:marTop w:val="0"/>
          <w:marBottom w:val="0"/>
          <w:divBdr>
            <w:top w:val="none" w:sz="0" w:space="0" w:color="auto"/>
            <w:left w:val="none" w:sz="0" w:space="0" w:color="auto"/>
            <w:bottom w:val="none" w:sz="0" w:space="0" w:color="auto"/>
            <w:right w:val="none" w:sz="0" w:space="0" w:color="auto"/>
          </w:divBdr>
        </w:div>
      </w:divsChild>
    </w:div>
    <w:div w:id="1235822273">
      <w:bodyDiv w:val="1"/>
      <w:marLeft w:val="0"/>
      <w:marRight w:val="0"/>
      <w:marTop w:val="0"/>
      <w:marBottom w:val="0"/>
      <w:divBdr>
        <w:top w:val="none" w:sz="0" w:space="0" w:color="auto"/>
        <w:left w:val="none" w:sz="0" w:space="0" w:color="auto"/>
        <w:bottom w:val="none" w:sz="0" w:space="0" w:color="auto"/>
        <w:right w:val="none" w:sz="0" w:space="0" w:color="auto"/>
      </w:divBdr>
      <w:divsChild>
        <w:div w:id="568610998">
          <w:marLeft w:val="0"/>
          <w:marRight w:val="0"/>
          <w:marTop w:val="0"/>
          <w:marBottom w:val="0"/>
          <w:divBdr>
            <w:top w:val="none" w:sz="0" w:space="0" w:color="auto"/>
            <w:left w:val="none" w:sz="0" w:space="0" w:color="auto"/>
            <w:bottom w:val="none" w:sz="0" w:space="0" w:color="auto"/>
            <w:right w:val="none" w:sz="0" w:space="0" w:color="auto"/>
          </w:divBdr>
        </w:div>
        <w:div w:id="82651685">
          <w:marLeft w:val="0"/>
          <w:marRight w:val="0"/>
          <w:marTop w:val="0"/>
          <w:marBottom w:val="0"/>
          <w:divBdr>
            <w:top w:val="none" w:sz="0" w:space="0" w:color="auto"/>
            <w:left w:val="none" w:sz="0" w:space="0" w:color="auto"/>
            <w:bottom w:val="none" w:sz="0" w:space="0" w:color="auto"/>
            <w:right w:val="none" w:sz="0" w:space="0" w:color="auto"/>
          </w:divBdr>
        </w:div>
        <w:div w:id="1909998885">
          <w:marLeft w:val="0"/>
          <w:marRight w:val="0"/>
          <w:marTop w:val="0"/>
          <w:marBottom w:val="0"/>
          <w:divBdr>
            <w:top w:val="none" w:sz="0" w:space="0" w:color="auto"/>
            <w:left w:val="none" w:sz="0" w:space="0" w:color="auto"/>
            <w:bottom w:val="none" w:sz="0" w:space="0" w:color="auto"/>
            <w:right w:val="none" w:sz="0" w:space="0" w:color="auto"/>
          </w:divBdr>
        </w:div>
        <w:div w:id="1099911499">
          <w:marLeft w:val="0"/>
          <w:marRight w:val="0"/>
          <w:marTop w:val="0"/>
          <w:marBottom w:val="0"/>
          <w:divBdr>
            <w:top w:val="none" w:sz="0" w:space="0" w:color="auto"/>
            <w:left w:val="none" w:sz="0" w:space="0" w:color="auto"/>
            <w:bottom w:val="none" w:sz="0" w:space="0" w:color="auto"/>
            <w:right w:val="none" w:sz="0" w:space="0" w:color="auto"/>
          </w:divBdr>
        </w:div>
        <w:div w:id="1017855396">
          <w:marLeft w:val="0"/>
          <w:marRight w:val="0"/>
          <w:marTop w:val="0"/>
          <w:marBottom w:val="0"/>
          <w:divBdr>
            <w:top w:val="none" w:sz="0" w:space="0" w:color="auto"/>
            <w:left w:val="none" w:sz="0" w:space="0" w:color="auto"/>
            <w:bottom w:val="none" w:sz="0" w:space="0" w:color="auto"/>
            <w:right w:val="none" w:sz="0" w:space="0" w:color="auto"/>
          </w:divBdr>
        </w:div>
      </w:divsChild>
    </w:div>
    <w:div w:id="1248033002">
      <w:bodyDiv w:val="1"/>
      <w:marLeft w:val="0"/>
      <w:marRight w:val="0"/>
      <w:marTop w:val="0"/>
      <w:marBottom w:val="0"/>
      <w:divBdr>
        <w:top w:val="none" w:sz="0" w:space="0" w:color="auto"/>
        <w:left w:val="none" w:sz="0" w:space="0" w:color="auto"/>
        <w:bottom w:val="none" w:sz="0" w:space="0" w:color="auto"/>
        <w:right w:val="none" w:sz="0" w:space="0" w:color="auto"/>
      </w:divBdr>
      <w:divsChild>
        <w:div w:id="1801724983">
          <w:marLeft w:val="0"/>
          <w:marRight w:val="0"/>
          <w:marTop w:val="0"/>
          <w:marBottom w:val="0"/>
          <w:divBdr>
            <w:top w:val="none" w:sz="0" w:space="0" w:color="auto"/>
            <w:left w:val="none" w:sz="0" w:space="0" w:color="auto"/>
            <w:bottom w:val="none" w:sz="0" w:space="0" w:color="auto"/>
            <w:right w:val="none" w:sz="0" w:space="0" w:color="auto"/>
          </w:divBdr>
        </w:div>
        <w:div w:id="1914192252">
          <w:marLeft w:val="0"/>
          <w:marRight w:val="0"/>
          <w:marTop w:val="0"/>
          <w:marBottom w:val="0"/>
          <w:divBdr>
            <w:top w:val="none" w:sz="0" w:space="0" w:color="auto"/>
            <w:left w:val="none" w:sz="0" w:space="0" w:color="auto"/>
            <w:bottom w:val="none" w:sz="0" w:space="0" w:color="auto"/>
            <w:right w:val="none" w:sz="0" w:space="0" w:color="auto"/>
          </w:divBdr>
        </w:div>
        <w:div w:id="1046443409">
          <w:marLeft w:val="0"/>
          <w:marRight w:val="0"/>
          <w:marTop w:val="0"/>
          <w:marBottom w:val="0"/>
          <w:divBdr>
            <w:top w:val="none" w:sz="0" w:space="0" w:color="auto"/>
            <w:left w:val="none" w:sz="0" w:space="0" w:color="auto"/>
            <w:bottom w:val="none" w:sz="0" w:space="0" w:color="auto"/>
            <w:right w:val="none" w:sz="0" w:space="0" w:color="auto"/>
          </w:divBdr>
        </w:div>
        <w:div w:id="1799446739">
          <w:marLeft w:val="0"/>
          <w:marRight w:val="0"/>
          <w:marTop w:val="0"/>
          <w:marBottom w:val="0"/>
          <w:divBdr>
            <w:top w:val="none" w:sz="0" w:space="0" w:color="auto"/>
            <w:left w:val="none" w:sz="0" w:space="0" w:color="auto"/>
            <w:bottom w:val="none" w:sz="0" w:space="0" w:color="auto"/>
            <w:right w:val="none" w:sz="0" w:space="0" w:color="auto"/>
          </w:divBdr>
        </w:div>
        <w:div w:id="692456168">
          <w:marLeft w:val="0"/>
          <w:marRight w:val="0"/>
          <w:marTop w:val="0"/>
          <w:marBottom w:val="0"/>
          <w:divBdr>
            <w:top w:val="none" w:sz="0" w:space="0" w:color="auto"/>
            <w:left w:val="none" w:sz="0" w:space="0" w:color="auto"/>
            <w:bottom w:val="none" w:sz="0" w:space="0" w:color="auto"/>
            <w:right w:val="none" w:sz="0" w:space="0" w:color="auto"/>
          </w:divBdr>
        </w:div>
        <w:div w:id="2132093537">
          <w:marLeft w:val="0"/>
          <w:marRight w:val="0"/>
          <w:marTop w:val="0"/>
          <w:marBottom w:val="0"/>
          <w:divBdr>
            <w:top w:val="none" w:sz="0" w:space="0" w:color="auto"/>
            <w:left w:val="none" w:sz="0" w:space="0" w:color="auto"/>
            <w:bottom w:val="none" w:sz="0" w:space="0" w:color="auto"/>
            <w:right w:val="none" w:sz="0" w:space="0" w:color="auto"/>
          </w:divBdr>
        </w:div>
        <w:div w:id="1783845121">
          <w:marLeft w:val="0"/>
          <w:marRight w:val="0"/>
          <w:marTop w:val="0"/>
          <w:marBottom w:val="0"/>
          <w:divBdr>
            <w:top w:val="none" w:sz="0" w:space="0" w:color="auto"/>
            <w:left w:val="none" w:sz="0" w:space="0" w:color="auto"/>
            <w:bottom w:val="none" w:sz="0" w:space="0" w:color="auto"/>
            <w:right w:val="none" w:sz="0" w:space="0" w:color="auto"/>
          </w:divBdr>
        </w:div>
        <w:div w:id="1170755163">
          <w:marLeft w:val="0"/>
          <w:marRight w:val="0"/>
          <w:marTop w:val="0"/>
          <w:marBottom w:val="0"/>
          <w:divBdr>
            <w:top w:val="none" w:sz="0" w:space="0" w:color="auto"/>
            <w:left w:val="none" w:sz="0" w:space="0" w:color="auto"/>
            <w:bottom w:val="none" w:sz="0" w:space="0" w:color="auto"/>
            <w:right w:val="none" w:sz="0" w:space="0" w:color="auto"/>
          </w:divBdr>
        </w:div>
        <w:div w:id="713887293">
          <w:marLeft w:val="0"/>
          <w:marRight w:val="0"/>
          <w:marTop w:val="0"/>
          <w:marBottom w:val="0"/>
          <w:divBdr>
            <w:top w:val="none" w:sz="0" w:space="0" w:color="auto"/>
            <w:left w:val="none" w:sz="0" w:space="0" w:color="auto"/>
            <w:bottom w:val="none" w:sz="0" w:space="0" w:color="auto"/>
            <w:right w:val="none" w:sz="0" w:space="0" w:color="auto"/>
          </w:divBdr>
        </w:div>
        <w:div w:id="1140926959">
          <w:marLeft w:val="0"/>
          <w:marRight w:val="0"/>
          <w:marTop w:val="0"/>
          <w:marBottom w:val="0"/>
          <w:divBdr>
            <w:top w:val="none" w:sz="0" w:space="0" w:color="auto"/>
            <w:left w:val="none" w:sz="0" w:space="0" w:color="auto"/>
            <w:bottom w:val="none" w:sz="0" w:space="0" w:color="auto"/>
            <w:right w:val="none" w:sz="0" w:space="0" w:color="auto"/>
          </w:divBdr>
        </w:div>
        <w:div w:id="1041057460">
          <w:marLeft w:val="0"/>
          <w:marRight w:val="0"/>
          <w:marTop w:val="0"/>
          <w:marBottom w:val="0"/>
          <w:divBdr>
            <w:top w:val="none" w:sz="0" w:space="0" w:color="auto"/>
            <w:left w:val="none" w:sz="0" w:space="0" w:color="auto"/>
            <w:bottom w:val="none" w:sz="0" w:space="0" w:color="auto"/>
            <w:right w:val="none" w:sz="0" w:space="0" w:color="auto"/>
          </w:divBdr>
        </w:div>
        <w:div w:id="2119450699">
          <w:marLeft w:val="0"/>
          <w:marRight w:val="0"/>
          <w:marTop w:val="0"/>
          <w:marBottom w:val="0"/>
          <w:divBdr>
            <w:top w:val="none" w:sz="0" w:space="0" w:color="auto"/>
            <w:left w:val="none" w:sz="0" w:space="0" w:color="auto"/>
            <w:bottom w:val="none" w:sz="0" w:space="0" w:color="auto"/>
            <w:right w:val="none" w:sz="0" w:space="0" w:color="auto"/>
          </w:divBdr>
        </w:div>
        <w:div w:id="127012151">
          <w:marLeft w:val="0"/>
          <w:marRight w:val="0"/>
          <w:marTop w:val="0"/>
          <w:marBottom w:val="0"/>
          <w:divBdr>
            <w:top w:val="none" w:sz="0" w:space="0" w:color="auto"/>
            <w:left w:val="none" w:sz="0" w:space="0" w:color="auto"/>
            <w:bottom w:val="none" w:sz="0" w:space="0" w:color="auto"/>
            <w:right w:val="none" w:sz="0" w:space="0" w:color="auto"/>
          </w:divBdr>
        </w:div>
        <w:div w:id="12458502">
          <w:marLeft w:val="0"/>
          <w:marRight w:val="0"/>
          <w:marTop w:val="0"/>
          <w:marBottom w:val="0"/>
          <w:divBdr>
            <w:top w:val="none" w:sz="0" w:space="0" w:color="auto"/>
            <w:left w:val="none" w:sz="0" w:space="0" w:color="auto"/>
            <w:bottom w:val="none" w:sz="0" w:space="0" w:color="auto"/>
            <w:right w:val="none" w:sz="0" w:space="0" w:color="auto"/>
          </w:divBdr>
        </w:div>
        <w:div w:id="1836990028">
          <w:marLeft w:val="0"/>
          <w:marRight w:val="0"/>
          <w:marTop w:val="0"/>
          <w:marBottom w:val="0"/>
          <w:divBdr>
            <w:top w:val="none" w:sz="0" w:space="0" w:color="auto"/>
            <w:left w:val="none" w:sz="0" w:space="0" w:color="auto"/>
            <w:bottom w:val="none" w:sz="0" w:space="0" w:color="auto"/>
            <w:right w:val="none" w:sz="0" w:space="0" w:color="auto"/>
          </w:divBdr>
        </w:div>
        <w:div w:id="286668963">
          <w:marLeft w:val="0"/>
          <w:marRight w:val="0"/>
          <w:marTop w:val="0"/>
          <w:marBottom w:val="0"/>
          <w:divBdr>
            <w:top w:val="none" w:sz="0" w:space="0" w:color="auto"/>
            <w:left w:val="none" w:sz="0" w:space="0" w:color="auto"/>
            <w:bottom w:val="none" w:sz="0" w:space="0" w:color="auto"/>
            <w:right w:val="none" w:sz="0" w:space="0" w:color="auto"/>
          </w:divBdr>
        </w:div>
        <w:div w:id="1502626878">
          <w:marLeft w:val="0"/>
          <w:marRight w:val="0"/>
          <w:marTop w:val="0"/>
          <w:marBottom w:val="0"/>
          <w:divBdr>
            <w:top w:val="none" w:sz="0" w:space="0" w:color="auto"/>
            <w:left w:val="none" w:sz="0" w:space="0" w:color="auto"/>
            <w:bottom w:val="none" w:sz="0" w:space="0" w:color="auto"/>
            <w:right w:val="none" w:sz="0" w:space="0" w:color="auto"/>
          </w:divBdr>
        </w:div>
        <w:div w:id="137460287">
          <w:marLeft w:val="0"/>
          <w:marRight w:val="0"/>
          <w:marTop w:val="0"/>
          <w:marBottom w:val="0"/>
          <w:divBdr>
            <w:top w:val="none" w:sz="0" w:space="0" w:color="auto"/>
            <w:left w:val="none" w:sz="0" w:space="0" w:color="auto"/>
            <w:bottom w:val="none" w:sz="0" w:space="0" w:color="auto"/>
            <w:right w:val="none" w:sz="0" w:space="0" w:color="auto"/>
          </w:divBdr>
        </w:div>
        <w:div w:id="1981106176">
          <w:marLeft w:val="0"/>
          <w:marRight w:val="0"/>
          <w:marTop w:val="0"/>
          <w:marBottom w:val="0"/>
          <w:divBdr>
            <w:top w:val="none" w:sz="0" w:space="0" w:color="auto"/>
            <w:left w:val="none" w:sz="0" w:space="0" w:color="auto"/>
            <w:bottom w:val="none" w:sz="0" w:space="0" w:color="auto"/>
            <w:right w:val="none" w:sz="0" w:space="0" w:color="auto"/>
          </w:divBdr>
        </w:div>
        <w:div w:id="1045761475">
          <w:marLeft w:val="0"/>
          <w:marRight w:val="0"/>
          <w:marTop w:val="0"/>
          <w:marBottom w:val="0"/>
          <w:divBdr>
            <w:top w:val="none" w:sz="0" w:space="0" w:color="auto"/>
            <w:left w:val="none" w:sz="0" w:space="0" w:color="auto"/>
            <w:bottom w:val="none" w:sz="0" w:space="0" w:color="auto"/>
            <w:right w:val="none" w:sz="0" w:space="0" w:color="auto"/>
          </w:divBdr>
        </w:div>
        <w:div w:id="192546893">
          <w:marLeft w:val="0"/>
          <w:marRight w:val="0"/>
          <w:marTop w:val="0"/>
          <w:marBottom w:val="0"/>
          <w:divBdr>
            <w:top w:val="none" w:sz="0" w:space="0" w:color="auto"/>
            <w:left w:val="none" w:sz="0" w:space="0" w:color="auto"/>
            <w:bottom w:val="none" w:sz="0" w:space="0" w:color="auto"/>
            <w:right w:val="none" w:sz="0" w:space="0" w:color="auto"/>
          </w:divBdr>
        </w:div>
        <w:div w:id="197082741">
          <w:marLeft w:val="0"/>
          <w:marRight w:val="0"/>
          <w:marTop w:val="0"/>
          <w:marBottom w:val="0"/>
          <w:divBdr>
            <w:top w:val="none" w:sz="0" w:space="0" w:color="auto"/>
            <w:left w:val="none" w:sz="0" w:space="0" w:color="auto"/>
            <w:bottom w:val="none" w:sz="0" w:space="0" w:color="auto"/>
            <w:right w:val="none" w:sz="0" w:space="0" w:color="auto"/>
          </w:divBdr>
        </w:div>
        <w:div w:id="560407129">
          <w:marLeft w:val="0"/>
          <w:marRight w:val="0"/>
          <w:marTop w:val="0"/>
          <w:marBottom w:val="0"/>
          <w:divBdr>
            <w:top w:val="none" w:sz="0" w:space="0" w:color="auto"/>
            <w:left w:val="none" w:sz="0" w:space="0" w:color="auto"/>
            <w:bottom w:val="none" w:sz="0" w:space="0" w:color="auto"/>
            <w:right w:val="none" w:sz="0" w:space="0" w:color="auto"/>
          </w:divBdr>
        </w:div>
        <w:div w:id="817958566">
          <w:marLeft w:val="0"/>
          <w:marRight w:val="0"/>
          <w:marTop w:val="0"/>
          <w:marBottom w:val="0"/>
          <w:divBdr>
            <w:top w:val="none" w:sz="0" w:space="0" w:color="auto"/>
            <w:left w:val="none" w:sz="0" w:space="0" w:color="auto"/>
            <w:bottom w:val="none" w:sz="0" w:space="0" w:color="auto"/>
            <w:right w:val="none" w:sz="0" w:space="0" w:color="auto"/>
          </w:divBdr>
        </w:div>
        <w:div w:id="1902134320">
          <w:marLeft w:val="0"/>
          <w:marRight w:val="0"/>
          <w:marTop w:val="0"/>
          <w:marBottom w:val="0"/>
          <w:divBdr>
            <w:top w:val="none" w:sz="0" w:space="0" w:color="auto"/>
            <w:left w:val="none" w:sz="0" w:space="0" w:color="auto"/>
            <w:bottom w:val="none" w:sz="0" w:space="0" w:color="auto"/>
            <w:right w:val="none" w:sz="0" w:space="0" w:color="auto"/>
          </w:divBdr>
        </w:div>
        <w:div w:id="14843180">
          <w:marLeft w:val="0"/>
          <w:marRight w:val="0"/>
          <w:marTop w:val="0"/>
          <w:marBottom w:val="0"/>
          <w:divBdr>
            <w:top w:val="none" w:sz="0" w:space="0" w:color="auto"/>
            <w:left w:val="none" w:sz="0" w:space="0" w:color="auto"/>
            <w:bottom w:val="none" w:sz="0" w:space="0" w:color="auto"/>
            <w:right w:val="none" w:sz="0" w:space="0" w:color="auto"/>
          </w:divBdr>
        </w:div>
        <w:div w:id="538861696">
          <w:marLeft w:val="0"/>
          <w:marRight w:val="0"/>
          <w:marTop w:val="0"/>
          <w:marBottom w:val="0"/>
          <w:divBdr>
            <w:top w:val="none" w:sz="0" w:space="0" w:color="auto"/>
            <w:left w:val="none" w:sz="0" w:space="0" w:color="auto"/>
            <w:bottom w:val="none" w:sz="0" w:space="0" w:color="auto"/>
            <w:right w:val="none" w:sz="0" w:space="0" w:color="auto"/>
          </w:divBdr>
        </w:div>
        <w:div w:id="702708461">
          <w:marLeft w:val="0"/>
          <w:marRight w:val="0"/>
          <w:marTop w:val="0"/>
          <w:marBottom w:val="0"/>
          <w:divBdr>
            <w:top w:val="none" w:sz="0" w:space="0" w:color="auto"/>
            <w:left w:val="none" w:sz="0" w:space="0" w:color="auto"/>
            <w:bottom w:val="none" w:sz="0" w:space="0" w:color="auto"/>
            <w:right w:val="none" w:sz="0" w:space="0" w:color="auto"/>
          </w:divBdr>
        </w:div>
        <w:div w:id="2048675904">
          <w:marLeft w:val="0"/>
          <w:marRight w:val="0"/>
          <w:marTop w:val="0"/>
          <w:marBottom w:val="0"/>
          <w:divBdr>
            <w:top w:val="none" w:sz="0" w:space="0" w:color="auto"/>
            <w:left w:val="none" w:sz="0" w:space="0" w:color="auto"/>
            <w:bottom w:val="none" w:sz="0" w:space="0" w:color="auto"/>
            <w:right w:val="none" w:sz="0" w:space="0" w:color="auto"/>
          </w:divBdr>
        </w:div>
        <w:div w:id="1336768033">
          <w:marLeft w:val="0"/>
          <w:marRight w:val="0"/>
          <w:marTop w:val="0"/>
          <w:marBottom w:val="0"/>
          <w:divBdr>
            <w:top w:val="none" w:sz="0" w:space="0" w:color="auto"/>
            <w:left w:val="none" w:sz="0" w:space="0" w:color="auto"/>
            <w:bottom w:val="none" w:sz="0" w:space="0" w:color="auto"/>
            <w:right w:val="none" w:sz="0" w:space="0" w:color="auto"/>
          </w:divBdr>
        </w:div>
        <w:div w:id="1885872939">
          <w:marLeft w:val="0"/>
          <w:marRight w:val="0"/>
          <w:marTop w:val="0"/>
          <w:marBottom w:val="0"/>
          <w:divBdr>
            <w:top w:val="none" w:sz="0" w:space="0" w:color="auto"/>
            <w:left w:val="none" w:sz="0" w:space="0" w:color="auto"/>
            <w:bottom w:val="none" w:sz="0" w:space="0" w:color="auto"/>
            <w:right w:val="none" w:sz="0" w:space="0" w:color="auto"/>
          </w:divBdr>
        </w:div>
        <w:div w:id="1045912224">
          <w:marLeft w:val="0"/>
          <w:marRight w:val="0"/>
          <w:marTop w:val="0"/>
          <w:marBottom w:val="0"/>
          <w:divBdr>
            <w:top w:val="none" w:sz="0" w:space="0" w:color="auto"/>
            <w:left w:val="none" w:sz="0" w:space="0" w:color="auto"/>
            <w:bottom w:val="none" w:sz="0" w:space="0" w:color="auto"/>
            <w:right w:val="none" w:sz="0" w:space="0" w:color="auto"/>
          </w:divBdr>
        </w:div>
        <w:div w:id="1315261184">
          <w:marLeft w:val="0"/>
          <w:marRight w:val="0"/>
          <w:marTop w:val="0"/>
          <w:marBottom w:val="0"/>
          <w:divBdr>
            <w:top w:val="none" w:sz="0" w:space="0" w:color="auto"/>
            <w:left w:val="none" w:sz="0" w:space="0" w:color="auto"/>
            <w:bottom w:val="none" w:sz="0" w:space="0" w:color="auto"/>
            <w:right w:val="none" w:sz="0" w:space="0" w:color="auto"/>
          </w:divBdr>
        </w:div>
        <w:div w:id="1502694031">
          <w:marLeft w:val="0"/>
          <w:marRight w:val="0"/>
          <w:marTop w:val="0"/>
          <w:marBottom w:val="0"/>
          <w:divBdr>
            <w:top w:val="none" w:sz="0" w:space="0" w:color="auto"/>
            <w:left w:val="none" w:sz="0" w:space="0" w:color="auto"/>
            <w:bottom w:val="none" w:sz="0" w:space="0" w:color="auto"/>
            <w:right w:val="none" w:sz="0" w:space="0" w:color="auto"/>
          </w:divBdr>
        </w:div>
        <w:div w:id="2087339449">
          <w:marLeft w:val="0"/>
          <w:marRight w:val="0"/>
          <w:marTop w:val="0"/>
          <w:marBottom w:val="0"/>
          <w:divBdr>
            <w:top w:val="none" w:sz="0" w:space="0" w:color="auto"/>
            <w:left w:val="none" w:sz="0" w:space="0" w:color="auto"/>
            <w:bottom w:val="none" w:sz="0" w:space="0" w:color="auto"/>
            <w:right w:val="none" w:sz="0" w:space="0" w:color="auto"/>
          </w:divBdr>
        </w:div>
        <w:div w:id="1968318573">
          <w:marLeft w:val="0"/>
          <w:marRight w:val="0"/>
          <w:marTop w:val="0"/>
          <w:marBottom w:val="0"/>
          <w:divBdr>
            <w:top w:val="none" w:sz="0" w:space="0" w:color="auto"/>
            <w:left w:val="none" w:sz="0" w:space="0" w:color="auto"/>
            <w:bottom w:val="none" w:sz="0" w:space="0" w:color="auto"/>
            <w:right w:val="none" w:sz="0" w:space="0" w:color="auto"/>
          </w:divBdr>
        </w:div>
        <w:div w:id="1911041670">
          <w:marLeft w:val="0"/>
          <w:marRight w:val="0"/>
          <w:marTop w:val="0"/>
          <w:marBottom w:val="0"/>
          <w:divBdr>
            <w:top w:val="none" w:sz="0" w:space="0" w:color="auto"/>
            <w:left w:val="none" w:sz="0" w:space="0" w:color="auto"/>
            <w:bottom w:val="none" w:sz="0" w:space="0" w:color="auto"/>
            <w:right w:val="none" w:sz="0" w:space="0" w:color="auto"/>
          </w:divBdr>
        </w:div>
        <w:div w:id="1515454656">
          <w:marLeft w:val="0"/>
          <w:marRight w:val="0"/>
          <w:marTop w:val="0"/>
          <w:marBottom w:val="0"/>
          <w:divBdr>
            <w:top w:val="none" w:sz="0" w:space="0" w:color="auto"/>
            <w:left w:val="none" w:sz="0" w:space="0" w:color="auto"/>
            <w:bottom w:val="none" w:sz="0" w:space="0" w:color="auto"/>
            <w:right w:val="none" w:sz="0" w:space="0" w:color="auto"/>
          </w:divBdr>
        </w:div>
        <w:div w:id="1611275191">
          <w:marLeft w:val="0"/>
          <w:marRight w:val="0"/>
          <w:marTop w:val="0"/>
          <w:marBottom w:val="0"/>
          <w:divBdr>
            <w:top w:val="none" w:sz="0" w:space="0" w:color="auto"/>
            <w:left w:val="none" w:sz="0" w:space="0" w:color="auto"/>
            <w:bottom w:val="none" w:sz="0" w:space="0" w:color="auto"/>
            <w:right w:val="none" w:sz="0" w:space="0" w:color="auto"/>
          </w:divBdr>
        </w:div>
        <w:div w:id="1416829077">
          <w:marLeft w:val="0"/>
          <w:marRight w:val="0"/>
          <w:marTop w:val="0"/>
          <w:marBottom w:val="0"/>
          <w:divBdr>
            <w:top w:val="none" w:sz="0" w:space="0" w:color="auto"/>
            <w:left w:val="none" w:sz="0" w:space="0" w:color="auto"/>
            <w:bottom w:val="none" w:sz="0" w:space="0" w:color="auto"/>
            <w:right w:val="none" w:sz="0" w:space="0" w:color="auto"/>
          </w:divBdr>
        </w:div>
        <w:div w:id="441730888">
          <w:marLeft w:val="0"/>
          <w:marRight w:val="0"/>
          <w:marTop w:val="0"/>
          <w:marBottom w:val="0"/>
          <w:divBdr>
            <w:top w:val="none" w:sz="0" w:space="0" w:color="auto"/>
            <w:left w:val="none" w:sz="0" w:space="0" w:color="auto"/>
            <w:bottom w:val="none" w:sz="0" w:space="0" w:color="auto"/>
            <w:right w:val="none" w:sz="0" w:space="0" w:color="auto"/>
          </w:divBdr>
        </w:div>
        <w:div w:id="908854181">
          <w:marLeft w:val="0"/>
          <w:marRight w:val="0"/>
          <w:marTop w:val="0"/>
          <w:marBottom w:val="0"/>
          <w:divBdr>
            <w:top w:val="none" w:sz="0" w:space="0" w:color="auto"/>
            <w:left w:val="none" w:sz="0" w:space="0" w:color="auto"/>
            <w:bottom w:val="none" w:sz="0" w:space="0" w:color="auto"/>
            <w:right w:val="none" w:sz="0" w:space="0" w:color="auto"/>
          </w:divBdr>
        </w:div>
        <w:div w:id="1242980789">
          <w:marLeft w:val="0"/>
          <w:marRight w:val="0"/>
          <w:marTop w:val="0"/>
          <w:marBottom w:val="0"/>
          <w:divBdr>
            <w:top w:val="none" w:sz="0" w:space="0" w:color="auto"/>
            <w:left w:val="none" w:sz="0" w:space="0" w:color="auto"/>
            <w:bottom w:val="none" w:sz="0" w:space="0" w:color="auto"/>
            <w:right w:val="none" w:sz="0" w:space="0" w:color="auto"/>
          </w:divBdr>
        </w:div>
        <w:div w:id="34698017">
          <w:marLeft w:val="0"/>
          <w:marRight w:val="0"/>
          <w:marTop w:val="0"/>
          <w:marBottom w:val="0"/>
          <w:divBdr>
            <w:top w:val="none" w:sz="0" w:space="0" w:color="auto"/>
            <w:left w:val="none" w:sz="0" w:space="0" w:color="auto"/>
            <w:bottom w:val="none" w:sz="0" w:space="0" w:color="auto"/>
            <w:right w:val="none" w:sz="0" w:space="0" w:color="auto"/>
          </w:divBdr>
        </w:div>
        <w:div w:id="1726952555">
          <w:marLeft w:val="0"/>
          <w:marRight w:val="0"/>
          <w:marTop w:val="0"/>
          <w:marBottom w:val="0"/>
          <w:divBdr>
            <w:top w:val="none" w:sz="0" w:space="0" w:color="auto"/>
            <w:left w:val="none" w:sz="0" w:space="0" w:color="auto"/>
            <w:bottom w:val="none" w:sz="0" w:space="0" w:color="auto"/>
            <w:right w:val="none" w:sz="0" w:space="0" w:color="auto"/>
          </w:divBdr>
        </w:div>
        <w:div w:id="168177111">
          <w:marLeft w:val="0"/>
          <w:marRight w:val="0"/>
          <w:marTop w:val="0"/>
          <w:marBottom w:val="0"/>
          <w:divBdr>
            <w:top w:val="none" w:sz="0" w:space="0" w:color="auto"/>
            <w:left w:val="none" w:sz="0" w:space="0" w:color="auto"/>
            <w:bottom w:val="none" w:sz="0" w:space="0" w:color="auto"/>
            <w:right w:val="none" w:sz="0" w:space="0" w:color="auto"/>
          </w:divBdr>
        </w:div>
        <w:div w:id="370810177">
          <w:marLeft w:val="0"/>
          <w:marRight w:val="0"/>
          <w:marTop w:val="0"/>
          <w:marBottom w:val="0"/>
          <w:divBdr>
            <w:top w:val="none" w:sz="0" w:space="0" w:color="auto"/>
            <w:left w:val="none" w:sz="0" w:space="0" w:color="auto"/>
            <w:bottom w:val="none" w:sz="0" w:space="0" w:color="auto"/>
            <w:right w:val="none" w:sz="0" w:space="0" w:color="auto"/>
          </w:divBdr>
        </w:div>
        <w:div w:id="1524976516">
          <w:marLeft w:val="0"/>
          <w:marRight w:val="0"/>
          <w:marTop w:val="0"/>
          <w:marBottom w:val="0"/>
          <w:divBdr>
            <w:top w:val="none" w:sz="0" w:space="0" w:color="auto"/>
            <w:left w:val="none" w:sz="0" w:space="0" w:color="auto"/>
            <w:bottom w:val="none" w:sz="0" w:space="0" w:color="auto"/>
            <w:right w:val="none" w:sz="0" w:space="0" w:color="auto"/>
          </w:divBdr>
        </w:div>
        <w:div w:id="635375646">
          <w:marLeft w:val="0"/>
          <w:marRight w:val="0"/>
          <w:marTop w:val="0"/>
          <w:marBottom w:val="0"/>
          <w:divBdr>
            <w:top w:val="none" w:sz="0" w:space="0" w:color="auto"/>
            <w:left w:val="none" w:sz="0" w:space="0" w:color="auto"/>
            <w:bottom w:val="none" w:sz="0" w:space="0" w:color="auto"/>
            <w:right w:val="none" w:sz="0" w:space="0" w:color="auto"/>
          </w:divBdr>
        </w:div>
        <w:div w:id="1697197103">
          <w:marLeft w:val="0"/>
          <w:marRight w:val="0"/>
          <w:marTop w:val="0"/>
          <w:marBottom w:val="0"/>
          <w:divBdr>
            <w:top w:val="none" w:sz="0" w:space="0" w:color="auto"/>
            <w:left w:val="none" w:sz="0" w:space="0" w:color="auto"/>
            <w:bottom w:val="none" w:sz="0" w:space="0" w:color="auto"/>
            <w:right w:val="none" w:sz="0" w:space="0" w:color="auto"/>
          </w:divBdr>
        </w:div>
        <w:div w:id="503596002">
          <w:marLeft w:val="0"/>
          <w:marRight w:val="0"/>
          <w:marTop w:val="0"/>
          <w:marBottom w:val="0"/>
          <w:divBdr>
            <w:top w:val="none" w:sz="0" w:space="0" w:color="auto"/>
            <w:left w:val="none" w:sz="0" w:space="0" w:color="auto"/>
            <w:bottom w:val="none" w:sz="0" w:space="0" w:color="auto"/>
            <w:right w:val="none" w:sz="0" w:space="0" w:color="auto"/>
          </w:divBdr>
        </w:div>
        <w:div w:id="1424060657">
          <w:marLeft w:val="0"/>
          <w:marRight w:val="0"/>
          <w:marTop w:val="0"/>
          <w:marBottom w:val="0"/>
          <w:divBdr>
            <w:top w:val="none" w:sz="0" w:space="0" w:color="auto"/>
            <w:left w:val="none" w:sz="0" w:space="0" w:color="auto"/>
            <w:bottom w:val="none" w:sz="0" w:space="0" w:color="auto"/>
            <w:right w:val="none" w:sz="0" w:space="0" w:color="auto"/>
          </w:divBdr>
        </w:div>
        <w:div w:id="1984574642">
          <w:marLeft w:val="0"/>
          <w:marRight w:val="0"/>
          <w:marTop w:val="0"/>
          <w:marBottom w:val="0"/>
          <w:divBdr>
            <w:top w:val="none" w:sz="0" w:space="0" w:color="auto"/>
            <w:left w:val="none" w:sz="0" w:space="0" w:color="auto"/>
            <w:bottom w:val="none" w:sz="0" w:space="0" w:color="auto"/>
            <w:right w:val="none" w:sz="0" w:space="0" w:color="auto"/>
          </w:divBdr>
        </w:div>
        <w:div w:id="860124796">
          <w:marLeft w:val="0"/>
          <w:marRight w:val="0"/>
          <w:marTop w:val="0"/>
          <w:marBottom w:val="0"/>
          <w:divBdr>
            <w:top w:val="none" w:sz="0" w:space="0" w:color="auto"/>
            <w:left w:val="none" w:sz="0" w:space="0" w:color="auto"/>
            <w:bottom w:val="none" w:sz="0" w:space="0" w:color="auto"/>
            <w:right w:val="none" w:sz="0" w:space="0" w:color="auto"/>
          </w:divBdr>
        </w:div>
        <w:div w:id="337122824">
          <w:marLeft w:val="0"/>
          <w:marRight w:val="0"/>
          <w:marTop w:val="0"/>
          <w:marBottom w:val="0"/>
          <w:divBdr>
            <w:top w:val="none" w:sz="0" w:space="0" w:color="auto"/>
            <w:left w:val="none" w:sz="0" w:space="0" w:color="auto"/>
            <w:bottom w:val="none" w:sz="0" w:space="0" w:color="auto"/>
            <w:right w:val="none" w:sz="0" w:space="0" w:color="auto"/>
          </w:divBdr>
        </w:div>
        <w:div w:id="1337921592">
          <w:marLeft w:val="0"/>
          <w:marRight w:val="0"/>
          <w:marTop w:val="0"/>
          <w:marBottom w:val="0"/>
          <w:divBdr>
            <w:top w:val="none" w:sz="0" w:space="0" w:color="auto"/>
            <w:left w:val="none" w:sz="0" w:space="0" w:color="auto"/>
            <w:bottom w:val="none" w:sz="0" w:space="0" w:color="auto"/>
            <w:right w:val="none" w:sz="0" w:space="0" w:color="auto"/>
          </w:divBdr>
        </w:div>
        <w:div w:id="822046826">
          <w:marLeft w:val="0"/>
          <w:marRight w:val="0"/>
          <w:marTop w:val="0"/>
          <w:marBottom w:val="0"/>
          <w:divBdr>
            <w:top w:val="none" w:sz="0" w:space="0" w:color="auto"/>
            <w:left w:val="none" w:sz="0" w:space="0" w:color="auto"/>
            <w:bottom w:val="none" w:sz="0" w:space="0" w:color="auto"/>
            <w:right w:val="none" w:sz="0" w:space="0" w:color="auto"/>
          </w:divBdr>
        </w:div>
        <w:div w:id="977417450">
          <w:marLeft w:val="0"/>
          <w:marRight w:val="0"/>
          <w:marTop w:val="0"/>
          <w:marBottom w:val="0"/>
          <w:divBdr>
            <w:top w:val="none" w:sz="0" w:space="0" w:color="auto"/>
            <w:left w:val="none" w:sz="0" w:space="0" w:color="auto"/>
            <w:bottom w:val="none" w:sz="0" w:space="0" w:color="auto"/>
            <w:right w:val="none" w:sz="0" w:space="0" w:color="auto"/>
          </w:divBdr>
        </w:div>
        <w:div w:id="52239580">
          <w:marLeft w:val="0"/>
          <w:marRight w:val="0"/>
          <w:marTop w:val="0"/>
          <w:marBottom w:val="0"/>
          <w:divBdr>
            <w:top w:val="none" w:sz="0" w:space="0" w:color="auto"/>
            <w:left w:val="none" w:sz="0" w:space="0" w:color="auto"/>
            <w:bottom w:val="none" w:sz="0" w:space="0" w:color="auto"/>
            <w:right w:val="none" w:sz="0" w:space="0" w:color="auto"/>
          </w:divBdr>
        </w:div>
        <w:div w:id="647327049">
          <w:marLeft w:val="0"/>
          <w:marRight w:val="0"/>
          <w:marTop w:val="0"/>
          <w:marBottom w:val="0"/>
          <w:divBdr>
            <w:top w:val="none" w:sz="0" w:space="0" w:color="auto"/>
            <w:left w:val="none" w:sz="0" w:space="0" w:color="auto"/>
            <w:bottom w:val="none" w:sz="0" w:space="0" w:color="auto"/>
            <w:right w:val="none" w:sz="0" w:space="0" w:color="auto"/>
          </w:divBdr>
        </w:div>
        <w:div w:id="631641319">
          <w:marLeft w:val="0"/>
          <w:marRight w:val="0"/>
          <w:marTop w:val="0"/>
          <w:marBottom w:val="0"/>
          <w:divBdr>
            <w:top w:val="none" w:sz="0" w:space="0" w:color="auto"/>
            <w:left w:val="none" w:sz="0" w:space="0" w:color="auto"/>
            <w:bottom w:val="none" w:sz="0" w:space="0" w:color="auto"/>
            <w:right w:val="none" w:sz="0" w:space="0" w:color="auto"/>
          </w:divBdr>
        </w:div>
        <w:div w:id="1880506793">
          <w:marLeft w:val="0"/>
          <w:marRight w:val="0"/>
          <w:marTop w:val="0"/>
          <w:marBottom w:val="0"/>
          <w:divBdr>
            <w:top w:val="none" w:sz="0" w:space="0" w:color="auto"/>
            <w:left w:val="none" w:sz="0" w:space="0" w:color="auto"/>
            <w:bottom w:val="none" w:sz="0" w:space="0" w:color="auto"/>
            <w:right w:val="none" w:sz="0" w:space="0" w:color="auto"/>
          </w:divBdr>
        </w:div>
        <w:div w:id="451365374">
          <w:marLeft w:val="0"/>
          <w:marRight w:val="0"/>
          <w:marTop w:val="0"/>
          <w:marBottom w:val="0"/>
          <w:divBdr>
            <w:top w:val="none" w:sz="0" w:space="0" w:color="auto"/>
            <w:left w:val="none" w:sz="0" w:space="0" w:color="auto"/>
            <w:bottom w:val="none" w:sz="0" w:space="0" w:color="auto"/>
            <w:right w:val="none" w:sz="0" w:space="0" w:color="auto"/>
          </w:divBdr>
        </w:div>
        <w:div w:id="1102645321">
          <w:marLeft w:val="0"/>
          <w:marRight w:val="0"/>
          <w:marTop w:val="0"/>
          <w:marBottom w:val="0"/>
          <w:divBdr>
            <w:top w:val="none" w:sz="0" w:space="0" w:color="auto"/>
            <w:left w:val="none" w:sz="0" w:space="0" w:color="auto"/>
            <w:bottom w:val="none" w:sz="0" w:space="0" w:color="auto"/>
            <w:right w:val="none" w:sz="0" w:space="0" w:color="auto"/>
          </w:divBdr>
        </w:div>
        <w:div w:id="1773939992">
          <w:marLeft w:val="0"/>
          <w:marRight w:val="0"/>
          <w:marTop w:val="0"/>
          <w:marBottom w:val="0"/>
          <w:divBdr>
            <w:top w:val="none" w:sz="0" w:space="0" w:color="auto"/>
            <w:left w:val="none" w:sz="0" w:space="0" w:color="auto"/>
            <w:bottom w:val="none" w:sz="0" w:space="0" w:color="auto"/>
            <w:right w:val="none" w:sz="0" w:space="0" w:color="auto"/>
          </w:divBdr>
        </w:div>
        <w:div w:id="379018582">
          <w:marLeft w:val="0"/>
          <w:marRight w:val="0"/>
          <w:marTop w:val="0"/>
          <w:marBottom w:val="0"/>
          <w:divBdr>
            <w:top w:val="none" w:sz="0" w:space="0" w:color="auto"/>
            <w:left w:val="none" w:sz="0" w:space="0" w:color="auto"/>
            <w:bottom w:val="none" w:sz="0" w:space="0" w:color="auto"/>
            <w:right w:val="none" w:sz="0" w:space="0" w:color="auto"/>
          </w:divBdr>
        </w:div>
        <w:div w:id="1271090376">
          <w:marLeft w:val="0"/>
          <w:marRight w:val="0"/>
          <w:marTop w:val="0"/>
          <w:marBottom w:val="0"/>
          <w:divBdr>
            <w:top w:val="none" w:sz="0" w:space="0" w:color="auto"/>
            <w:left w:val="none" w:sz="0" w:space="0" w:color="auto"/>
            <w:bottom w:val="none" w:sz="0" w:space="0" w:color="auto"/>
            <w:right w:val="none" w:sz="0" w:space="0" w:color="auto"/>
          </w:divBdr>
        </w:div>
        <w:div w:id="1102608393">
          <w:marLeft w:val="0"/>
          <w:marRight w:val="0"/>
          <w:marTop w:val="0"/>
          <w:marBottom w:val="0"/>
          <w:divBdr>
            <w:top w:val="none" w:sz="0" w:space="0" w:color="auto"/>
            <w:left w:val="none" w:sz="0" w:space="0" w:color="auto"/>
            <w:bottom w:val="none" w:sz="0" w:space="0" w:color="auto"/>
            <w:right w:val="none" w:sz="0" w:space="0" w:color="auto"/>
          </w:divBdr>
        </w:div>
        <w:div w:id="700595007">
          <w:marLeft w:val="0"/>
          <w:marRight w:val="0"/>
          <w:marTop w:val="0"/>
          <w:marBottom w:val="0"/>
          <w:divBdr>
            <w:top w:val="none" w:sz="0" w:space="0" w:color="auto"/>
            <w:left w:val="none" w:sz="0" w:space="0" w:color="auto"/>
            <w:bottom w:val="none" w:sz="0" w:space="0" w:color="auto"/>
            <w:right w:val="none" w:sz="0" w:space="0" w:color="auto"/>
          </w:divBdr>
        </w:div>
        <w:div w:id="31196201">
          <w:marLeft w:val="0"/>
          <w:marRight w:val="0"/>
          <w:marTop w:val="0"/>
          <w:marBottom w:val="0"/>
          <w:divBdr>
            <w:top w:val="none" w:sz="0" w:space="0" w:color="auto"/>
            <w:left w:val="none" w:sz="0" w:space="0" w:color="auto"/>
            <w:bottom w:val="none" w:sz="0" w:space="0" w:color="auto"/>
            <w:right w:val="none" w:sz="0" w:space="0" w:color="auto"/>
          </w:divBdr>
        </w:div>
        <w:div w:id="785195642">
          <w:marLeft w:val="0"/>
          <w:marRight w:val="0"/>
          <w:marTop w:val="0"/>
          <w:marBottom w:val="0"/>
          <w:divBdr>
            <w:top w:val="none" w:sz="0" w:space="0" w:color="auto"/>
            <w:left w:val="none" w:sz="0" w:space="0" w:color="auto"/>
            <w:bottom w:val="none" w:sz="0" w:space="0" w:color="auto"/>
            <w:right w:val="none" w:sz="0" w:space="0" w:color="auto"/>
          </w:divBdr>
        </w:div>
        <w:div w:id="1088111163">
          <w:marLeft w:val="0"/>
          <w:marRight w:val="0"/>
          <w:marTop w:val="0"/>
          <w:marBottom w:val="0"/>
          <w:divBdr>
            <w:top w:val="none" w:sz="0" w:space="0" w:color="auto"/>
            <w:left w:val="none" w:sz="0" w:space="0" w:color="auto"/>
            <w:bottom w:val="none" w:sz="0" w:space="0" w:color="auto"/>
            <w:right w:val="none" w:sz="0" w:space="0" w:color="auto"/>
          </w:divBdr>
        </w:div>
        <w:div w:id="1974292718">
          <w:marLeft w:val="0"/>
          <w:marRight w:val="0"/>
          <w:marTop w:val="0"/>
          <w:marBottom w:val="0"/>
          <w:divBdr>
            <w:top w:val="none" w:sz="0" w:space="0" w:color="auto"/>
            <w:left w:val="none" w:sz="0" w:space="0" w:color="auto"/>
            <w:bottom w:val="none" w:sz="0" w:space="0" w:color="auto"/>
            <w:right w:val="none" w:sz="0" w:space="0" w:color="auto"/>
          </w:divBdr>
        </w:div>
        <w:div w:id="1421832210">
          <w:marLeft w:val="0"/>
          <w:marRight w:val="0"/>
          <w:marTop w:val="0"/>
          <w:marBottom w:val="0"/>
          <w:divBdr>
            <w:top w:val="none" w:sz="0" w:space="0" w:color="auto"/>
            <w:left w:val="none" w:sz="0" w:space="0" w:color="auto"/>
            <w:bottom w:val="none" w:sz="0" w:space="0" w:color="auto"/>
            <w:right w:val="none" w:sz="0" w:space="0" w:color="auto"/>
          </w:divBdr>
        </w:div>
        <w:div w:id="72095412">
          <w:marLeft w:val="0"/>
          <w:marRight w:val="0"/>
          <w:marTop w:val="0"/>
          <w:marBottom w:val="0"/>
          <w:divBdr>
            <w:top w:val="none" w:sz="0" w:space="0" w:color="auto"/>
            <w:left w:val="none" w:sz="0" w:space="0" w:color="auto"/>
            <w:bottom w:val="none" w:sz="0" w:space="0" w:color="auto"/>
            <w:right w:val="none" w:sz="0" w:space="0" w:color="auto"/>
          </w:divBdr>
        </w:div>
        <w:div w:id="121264970">
          <w:marLeft w:val="0"/>
          <w:marRight w:val="0"/>
          <w:marTop w:val="0"/>
          <w:marBottom w:val="0"/>
          <w:divBdr>
            <w:top w:val="none" w:sz="0" w:space="0" w:color="auto"/>
            <w:left w:val="none" w:sz="0" w:space="0" w:color="auto"/>
            <w:bottom w:val="none" w:sz="0" w:space="0" w:color="auto"/>
            <w:right w:val="none" w:sz="0" w:space="0" w:color="auto"/>
          </w:divBdr>
        </w:div>
        <w:div w:id="1174881642">
          <w:marLeft w:val="0"/>
          <w:marRight w:val="0"/>
          <w:marTop w:val="0"/>
          <w:marBottom w:val="0"/>
          <w:divBdr>
            <w:top w:val="none" w:sz="0" w:space="0" w:color="auto"/>
            <w:left w:val="none" w:sz="0" w:space="0" w:color="auto"/>
            <w:bottom w:val="none" w:sz="0" w:space="0" w:color="auto"/>
            <w:right w:val="none" w:sz="0" w:space="0" w:color="auto"/>
          </w:divBdr>
        </w:div>
        <w:div w:id="172496728">
          <w:marLeft w:val="0"/>
          <w:marRight w:val="0"/>
          <w:marTop w:val="0"/>
          <w:marBottom w:val="0"/>
          <w:divBdr>
            <w:top w:val="none" w:sz="0" w:space="0" w:color="auto"/>
            <w:left w:val="none" w:sz="0" w:space="0" w:color="auto"/>
            <w:bottom w:val="none" w:sz="0" w:space="0" w:color="auto"/>
            <w:right w:val="none" w:sz="0" w:space="0" w:color="auto"/>
          </w:divBdr>
        </w:div>
        <w:div w:id="461969433">
          <w:marLeft w:val="0"/>
          <w:marRight w:val="0"/>
          <w:marTop w:val="0"/>
          <w:marBottom w:val="0"/>
          <w:divBdr>
            <w:top w:val="none" w:sz="0" w:space="0" w:color="auto"/>
            <w:left w:val="none" w:sz="0" w:space="0" w:color="auto"/>
            <w:bottom w:val="none" w:sz="0" w:space="0" w:color="auto"/>
            <w:right w:val="none" w:sz="0" w:space="0" w:color="auto"/>
          </w:divBdr>
        </w:div>
        <w:div w:id="360319858">
          <w:marLeft w:val="0"/>
          <w:marRight w:val="0"/>
          <w:marTop w:val="0"/>
          <w:marBottom w:val="0"/>
          <w:divBdr>
            <w:top w:val="none" w:sz="0" w:space="0" w:color="auto"/>
            <w:left w:val="none" w:sz="0" w:space="0" w:color="auto"/>
            <w:bottom w:val="none" w:sz="0" w:space="0" w:color="auto"/>
            <w:right w:val="none" w:sz="0" w:space="0" w:color="auto"/>
          </w:divBdr>
        </w:div>
        <w:div w:id="292832381">
          <w:marLeft w:val="0"/>
          <w:marRight w:val="0"/>
          <w:marTop w:val="0"/>
          <w:marBottom w:val="0"/>
          <w:divBdr>
            <w:top w:val="none" w:sz="0" w:space="0" w:color="auto"/>
            <w:left w:val="none" w:sz="0" w:space="0" w:color="auto"/>
            <w:bottom w:val="none" w:sz="0" w:space="0" w:color="auto"/>
            <w:right w:val="none" w:sz="0" w:space="0" w:color="auto"/>
          </w:divBdr>
        </w:div>
        <w:div w:id="417946842">
          <w:marLeft w:val="0"/>
          <w:marRight w:val="0"/>
          <w:marTop w:val="0"/>
          <w:marBottom w:val="0"/>
          <w:divBdr>
            <w:top w:val="none" w:sz="0" w:space="0" w:color="auto"/>
            <w:left w:val="none" w:sz="0" w:space="0" w:color="auto"/>
            <w:bottom w:val="none" w:sz="0" w:space="0" w:color="auto"/>
            <w:right w:val="none" w:sz="0" w:space="0" w:color="auto"/>
          </w:divBdr>
        </w:div>
      </w:divsChild>
    </w:div>
    <w:div w:id="1280531983">
      <w:bodyDiv w:val="1"/>
      <w:marLeft w:val="0"/>
      <w:marRight w:val="0"/>
      <w:marTop w:val="0"/>
      <w:marBottom w:val="0"/>
      <w:divBdr>
        <w:top w:val="none" w:sz="0" w:space="0" w:color="auto"/>
        <w:left w:val="none" w:sz="0" w:space="0" w:color="auto"/>
        <w:bottom w:val="none" w:sz="0" w:space="0" w:color="auto"/>
        <w:right w:val="none" w:sz="0" w:space="0" w:color="auto"/>
      </w:divBdr>
      <w:divsChild>
        <w:div w:id="510217703">
          <w:marLeft w:val="0"/>
          <w:marRight w:val="0"/>
          <w:marTop w:val="0"/>
          <w:marBottom w:val="0"/>
          <w:divBdr>
            <w:top w:val="none" w:sz="0" w:space="0" w:color="auto"/>
            <w:left w:val="none" w:sz="0" w:space="0" w:color="auto"/>
            <w:bottom w:val="none" w:sz="0" w:space="0" w:color="auto"/>
            <w:right w:val="none" w:sz="0" w:space="0" w:color="auto"/>
          </w:divBdr>
        </w:div>
        <w:div w:id="1174566785">
          <w:marLeft w:val="0"/>
          <w:marRight w:val="0"/>
          <w:marTop w:val="0"/>
          <w:marBottom w:val="0"/>
          <w:divBdr>
            <w:top w:val="none" w:sz="0" w:space="0" w:color="auto"/>
            <w:left w:val="none" w:sz="0" w:space="0" w:color="auto"/>
            <w:bottom w:val="none" w:sz="0" w:space="0" w:color="auto"/>
            <w:right w:val="none" w:sz="0" w:space="0" w:color="auto"/>
          </w:divBdr>
        </w:div>
        <w:div w:id="1115370994">
          <w:marLeft w:val="0"/>
          <w:marRight w:val="0"/>
          <w:marTop w:val="0"/>
          <w:marBottom w:val="0"/>
          <w:divBdr>
            <w:top w:val="none" w:sz="0" w:space="0" w:color="auto"/>
            <w:left w:val="none" w:sz="0" w:space="0" w:color="auto"/>
            <w:bottom w:val="none" w:sz="0" w:space="0" w:color="auto"/>
            <w:right w:val="none" w:sz="0" w:space="0" w:color="auto"/>
          </w:divBdr>
        </w:div>
        <w:div w:id="568198723">
          <w:marLeft w:val="0"/>
          <w:marRight w:val="0"/>
          <w:marTop w:val="0"/>
          <w:marBottom w:val="0"/>
          <w:divBdr>
            <w:top w:val="none" w:sz="0" w:space="0" w:color="auto"/>
            <w:left w:val="none" w:sz="0" w:space="0" w:color="auto"/>
            <w:bottom w:val="none" w:sz="0" w:space="0" w:color="auto"/>
            <w:right w:val="none" w:sz="0" w:space="0" w:color="auto"/>
          </w:divBdr>
        </w:div>
        <w:div w:id="953898625">
          <w:marLeft w:val="0"/>
          <w:marRight w:val="0"/>
          <w:marTop w:val="0"/>
          <w:marBottom w:val="0"/>
          <w:divBdr>
            <w:top w:val="none" w:sz="0" w:space="0" w:color="auto"/>
            <w:left w:val="none" w:sz="0" w:space="0" w:color="auto"/>
            <w:bottom w:val="none" w:sz="0" w:space="0" w:color="auto"/>
            <w:right w:val="none" w:sz="0" w:space="0" w:color="auto"/>
          </w:divBdr>
        </w:div>
        <w:div w:id="1007712915">
          <w:marLeft w:val="0"/>
          <w:marRight w:val="0"/>
          <w:marTop w:val="0"/>
          <w:marBottom w:val="0"/>
          <w:divBdr>
            <w:top w:val="none" w:sz="0" w:space="0" w:color="auto"/>
            <w:left w:val="none" w:sz="0" w:space="0" w:color="auto"/>
            <w:bottom w:val="none" w:sz="0" w:space="0" w:color="auto"/>
            <w:right w:val="none" w:sz="0" w:space="0" w:color="auto"/>
          </w:divBdr>
        </w:div>
        <w:div w:id="209269577">
          <w:marLeft w:val="0"/>
          <w:marRight w:val="0"/>
          <w:marTop w:val="0"/>
          <w:marBottom w:val="0"/>
          <w:divBdr>
            <w:top w:val="none" w:sz="0" w:space="0" w:color="auto"/>
            <w:left w:val="none" w:sz="0" w:space="0" w:color="auto"/>
            <w:bottom w:val="none" w:sz="0" w:space="0" w:color="auto"/>
            <w:right w:val="none" w:sz="0" w:space="0" w:color="auto"/>
          </w:divBdr>
        </w:div>
        <w:div w:id="93021225">
          <w:marLeft w:val="0"/>
          <w:marRight w:val="0"/>
          <w:marTop w:val="0"/>
          <w:marBottom w:val="0"/>
          <w:divBdr>
            <w:top w:val="none" w:sz="0" w:space="0" w:color="auto"/>
            <w:left w:val="none" w:sz="0" w:space="0" w:color="auto"/>
            <w:bottom w:val="none" w:sz="0" w:space="0" w:color="auto"/>
            <w:right w:val="none" w:sz="0" w:space="0" w:color="auto"/>
          </w:divBdr>
        </w:div>
        <w:div w:id="546987549">
          <w:marLeft w:val="0"/>
          <w:marRight w:val="0"/>
          <w:marTop w:val="0"/>
          <w:marBottom w:val="0"/>
          <w:divBdr>
            <w:top w:val="none" w:sz="0" w:space="0" w:color="auto"/>
            <w:left w:val="none" w:sz="0" w:space="0" w:color="auto"/>
            <w:bottom w:val="none" w:sz="0" w:space="0" w:color="auto"/>
            <w:right w:val="none" w:sz="0" w:space="0" w:color="auto"/>
          </w:divBdr>
        </w:div>
        <w:div w:id="804352552">
          <w:marLeft w:val="0"/>
          <w:marRight w:val="0"/>
          <w:marTop w:val="0"/>
          <w:marBottom w:val="0"/>
          <w:divBdr>
            <w:top w:val="none" w:sz="0" w:space="0" w:color="auto"/>
            <w:left w:val="none" w:sz="0" w:space="0" w:color="auto"/>
            <w:bottom w:val="none" w:sz="0" w:space="0" w:color="auto"/>
            <w:right w:val="none" w:sz="0" w:space="0" w:color="auto"/>
          </w:divBdr>
        </w:div>
        <w:div w:id="466822014">
          <w:marLeft w:val="0"/>
          <w:marRight w:val="0"/>
          <w:marTop w:val="0"/>
          <w:marBottom w:val="0"/>
          <w:divBdr>
            <w:top w:val="none" w:sz="0" w:space="0" w:color="auto"/>
            <w:left w:val="none" w:sz="0" w:space="0" w:color="auto"/>
            <w:bottom w:val="none" w:sz="0" w:space="0" w:color="auto"/>
            <w:right w:val="none" w:sz="0" w:space="0" w:color="auto"/>
          </w:divBdr>
        </w:div>
        <w:div w:id="1033962258">
          <w:marLeft w:val="0"/>
          <w:marRight w:val="0"/>
          <w:marTop w:val="0"/>
          <w:marBottom w:val="0"/>
          <w:divBdr>
            <w:top w:val="none" w:sz="0" w:space="0" w:color="auto"/>
            <w:left w:val="none" w:sz="0" w:space="0" w:color="auto"/>
            <w:bottom w:val="none" w:sz="0" w:space="0" w:color="auto"/>
            <w:right w:val="none" w:sz="0" w:space="0" w:color="auto"/>
          </w:divBdr>
        </w:div>
        <w:div w:id="1118719736">
          <w:marLeft w:val="0"/>
          <w:marRight w:val="0"/>
          <w:marTop w:val="0"/>
          <w:marBottom w:val="0"/>
          <w:divBdr>
            <w:top w:val="none" w:sz="0" w:space="0" w:color="auto"/>
            <w:left w:val="none" w:sz="0" w:space="0" w:color="auto"/>
            <w:bottom w:val="none" w:sz="0" w:space="0" w:color="auto"/>
            <w:right w:val="none" w:sz="0" w:space="0" w:color="auto"/>
          </w:divBdr>
        </w:div>
        <w:div w:id="527331810">
          <w:marLeft w:val="0"/>
          <w:marRight w:val="0"/>
          <w:marTop w:val="0"/>
          <w:marBottom w:val="0"/>
          <w:divBdr>
            <w:top w:val="none" w:sz="0" w:space="0" w:color="auto"/>
            <w:left w:val="none" w:sz="0" w:space="0" w:color="auto"/>
            <w:bottom w:val="none" w:sz="0" w:space="0" w:color="auto"/>
            <w:right w:val="none" w:sz="0" w:space="0" w:color="auto"/>
          </w:divBdr>
        </w:div>
        <w:div w:id="342628698">
          <w:marLeft w:val="0"/>
          <w:marRight w:val="0"/>
          <w:marTop w:val="0"/>
          <w:marBottom w:val="0"/>
          <w:divBdr>
            <w:top w:val="none" w:sz="0" w:space="0" w:color="auto"/>
            <w:left w:val="none" w:sz="0" w:space="0" w:color="auto"/>
            <w:bottom w:val="none" w:sz="0" w:space="0" w:color="auto"/>
            <w:right w:val="none" w:sz="0" w:space="0" w:color="auto"/>
          </w:divBdr>
        </w:div>
        <w:div w:id="785663732">
          <w:marLeft w:val="0"/>
          <w:marRight w:val="0"/>
          <w:marTop w:val="0"/>
          <w:marBottom w:val="0"/>
          <w:divBdr>
            <w:top w:val="none" w:sz="0" w:space="0" w:color="auto"/>
            <w:left w:val="none" w:sz="0" w:space="0" w:color="auto"/>
            <w:bottom w:val="none" w:sz="0" w:space="0" w:color="auto"/>
            <w:right w:val="none" w:sz="0" w:space="0" w:color="auto"/>
          </w:divBdr>
        </w:div>
        <w:div w:id="162595628">
          <w:marLeft w:val="0"/>
          <w:marRight w:val="0"/>
          <w:marTop w:val="0"/>
          <w:marBottom w:val="0"/>
          <w:divBdr>
            <w:top w:val="none" w:sz="0" w:space="0" w:color="auto"/>
            <w:left w:val="none" w:sz="0" w:space="0" w:color="auto"/>
            <w:bottom w:val="none" w:sz="0" w:space="0" w:color="auto"/>
            <w:right w:val="none" w:sz="0" w:space="0" w:color="auto"/>
          </w:divBdr>
        </w:div>
        <w:div w:id="1157116073">
          <w:marLeft w:val="0"/>
          <w:marRight w:val="0"/>
          <w:marTop w:val="0"/>
          <w:marBottom w:val="0"/>
          <w:divBdr>
            <w:top w:val="none" w:sz="0" w:space="0" w:color="auto"/>
            <w:left w:val="none" w:sz="0" w:space="0" w:color="auto"/>
            <w:bottom w:val="none" w:sz="0" w:space="0" w:color="auto"/>
            <w:right w:val="none" w:sz="0" w:space="0" w:color="auto"/>
          </w:divBdr>
        </w:div>
        <w:div w:id="1813668501">
          <w:marLeft w:val="0"/>
          <w:marRight w:val="0"/>
          <w:marTop w:val="0"/>
          <w:marBottom w:val="0"/>
          <w:divBdr>
            <w:top w:val="none" w:sz="0" w:space="0" w:color="auto"/>
            <w:left w:val="none" w:sz="0" w:space="0" w:color="auto"/>
            <w:bottom w:val="none" w:sz="0" w:space="0" w:color="auto"/>
            <w:right w:val="none" w:sz="0" w:space="0" w:color="auto"/>
          </w:divBdr>
        </w:div>
        <w:div w:id="38013288">
          <w:marLeft w:val="0"/>
          <w:marRight w:val="0"/>
          <w:marTop w:val="0"/>
          <w:marBottom w:val="0"/>
          <w:divBdr>
            <w:top w:val="none" w:sz="0" w:space="0" w:color="auto"/>
            <w:left w:val="none" w:sz="0" w:space="0" w:color="auto"/>
            <w:bottom w:val="none" w:sz="0" w:space="0" w:color="auto"/>
            <w:right w:val="none" w:sz="0" w:space="0" w:color="auto"/>
          </w:divBdr>
        </w:div>
        <w:div w:id="1951274440">
          <w:marLeft w:val="0"/>
          <w:marRight w:val="0"/>
          <w:marTop w:val="0"/>
          <w:marBottom w:val="0"/>
          <w:divBdr>
            <w:top w:val="none" w:sz="0" w:space="0" w:color="auto"/>
            <w:left w:val="none" w:sz="0" w:space="0" w:color="auto"/>
            <w:bottom w:val="none" w:sz="0" w:space="0" w:color="auto"/>
            <w:right w:val="none" w:sz="0" w:space="0" w:color="auto"/>
          </w:divBdr>
        </w:div>
        <w:div w:id="941838367">
          <w:marLeft w:val="0"/>
          <w:marRight w:val="0"/>
          <w:marTop w:val="0"/>
          <w:marBottom w:val="0"/>
          <w:divBdr>
            <w:top w:val="none" w:sz="0" w:space="0" w:color="auto"/>
            <w:left w:val="none" w:sz="0" w:space="0" w:color="auto"/>
            <w:bottom w:val="none" w:sz="0" w:space="0" w:color="auto"/>
            <w:right w:val="none" w:sz="0" w:space="0" w:color="auto"/>
          </w:divBdr>
        </w:div>
        <w:div w:id="1555390262">
          <w:marLeft w:val="0"/>
          <w:marRight w:val="0"/>
          <w:marTop w:val="0"/>
          <w:marBottom w:val="0"/>
          <w:divBdr>
            <w:top w:val="none" w:sz="0" w:space="0" w:color="auto"/>
            <w:left w:val="none" w:sz="0" w:space="0" w:color="auto"/>
            <w:bottom w:val="none" w:sz="0" w:space="0" w:color="auto"/>
            <w:right w:val="none" w:sz="0" w:space="0" w:color="auto"/>
          </w:divBdr>
        </w:div>
        <w:div w:id="1377849526">
          <w:marLeft w:val="0"/>
          <w:marRight w:val="0"/>
          <w:marTop w:val="0"/>
          <w:marBottom w:val="0"/>
          <w:divBdr>
            <w:top w:val="none" w:sz="0" w:space="0" w:color="auto"/>
            <w:left w:val="none" w:sz="0" w:space="0" w:color="auto"/>
            <w:bottom w:val="none" w:sz="0" w:space="0" w:color="auto"/>
            <w:right w:val="none" w:sz="0" w:space="0" w:color="auto"/>
          </w:divBdr>
        </w:div>
        <w:div w:id="2088845952">
          <w:marLeft w:val="0"/>
          <w:marRight w:val="0"/>
          <w:marTop w:val="0"/>
          <w:marBottom w:val="0"/>
          <w:divBdr>
            <w:top w:val="none" w:sz="0" w:space="0" w:color="auto"/>
            <w:left w:val="none" w:sz="0" w:space="0" w:color="auto"/>
            <w:bottom w:val="none" w:sz="0" w:space="0" w:color="auto"/>
            <w:right w:val="none" w:sz="0" w:space="0" w:color="auto"/>
          </w:divBdr>
        </w:div>
        <w:div w:id="1357727772">
          <w:marLeft w:val="0"/>
          <w:marRight w:val="0"/>
          <w:marTop w:val="0"/>
          <w:marBottom w:val="0"/>
          <w:divBdr>
            <w:top w:val="none" w:sz="0" w:space="0" w:color="auto"/>
            <w:left w:val="none" w:sz="0" w:space="0" w:color="auto"/>
            <w:bottom w:val="none" w:sz="0" w:space="0" w:color="auto"/>
            <w:right w:val="none" w:sz="0" w:space="0" w:color="auto"/>
          </w:divBdr>
        </w:div>
        <w:div w:id="2083674015">
          <w:marLeft w:val="0"/>
          <w:marRight w:val="0"/>
          <w:marTop w:val="0"/>
          <w:marBottom w:val="0"/>
          <w:divBdr>
            <w:top w:val="none" w:sz="0" w:space="0" w:color="auto"/>
            <w:left w:val="none" w:sz="0" w:space="0" w:color="auto"/>
            <w:bottom w:val="none" w:sz="0" w:space="0" w:color="auto"/>
            <w:right w:val="none" w:sz="0" w:space="0" w:color="auto"/>
          </w:divBdr>
        </w:div>
        <w:div w:id="2114744689">
          <w:marLeft w:val="0"/>
          <w:marRight w:val="0"/>
          <w:marTop w:val="0"/>
          <w:marBottom w:val="0"/>
          <w:divBdr>
            <w:top w:val="none" w:sz="0" w:space="0" w:color="auto"/>
            <w:left w:val="none" w:sz="0" w:space="0" w:color="auto"/>
            <w:bottom w:val="none" w:sz="0" w:space="0" w:color="auto"/>
            <w:right w:val="none" w:sz="0" w:space="0" w:color="auto"/>
          </w:divBdr>
        </w:div>
        <w:div w:id="548420727">
          <w:marLeft w:val="0"/>
          <w:marRight w:val="0"/>
          <w:marTop w:val="0"/>
          <w:marBottom w:val="0"/>
          <w:divBdr>
            <w:top w:val="none" w:sz="0" w:space="0" w:color="auto"/>
            <w:left w:val="none" w:sz="0" w:space="0" w:color="auto"/>
            <w:bottom w:val="none" w:sz="0" w:space="0" w:color="auto"/>
            <w:right w:val="none" w:sz="0" w:space="0" w:color="auto"/>
          </w:divBdr>
        </w:div>
        <w:div w:id="1020663754">
          <w:marLeft w:val="0"/>
          <w:marRight w:val="0"/>
          <w:marTop w:val="0"/>
          <w:marBottom w:val="0"/>
          <w:divBdr>
            <w:top w:val="none" w:sz="0" w:space="0" w:color="auto"/>
            <w:left w:val="none" w:sz="0" w:space="0" w:color="auto"/>
            <w:bottom w:val="none" w:sz="0" w:space="0" w:color="auto"/>
            <w:right w:val="none" w:sz="0" w:space="0" w:color="auto"/>
          </w:divBdr>
        </w:div>
        <w:div w:id="837502586">
          <w:marLeft w:val="0"/>
          <w:marRight w:val="0"/>
          <w:marTop w:val="0"/>
          <w:marBottom w:val="0"/>
          <w:divBdr>
            <w:top w:val="none" w:sz="0" w:space="0" w:color="auto"/>
            <w:left w:val="none" w:sz="0" w:space="0" w:color="auto"/>
            <w:bottom w:val="none" w:sz="0" w:space="0" w:color="auto"/>
            <w:right w:val="none" w:sz="0" w:space="0" w:color="auto"/>
          </w:divBdr>
        </w:div>
        <w:div w:id="1207718210">
          <w:marLeft w:val="0"/>
          <w:marRight w:val="0"/>
          <w:marTop w:val="0"/>
          <w:marBottom w:val="0"/>
          <w:divBdr>
            <w:top w:val="none" w:sz="0" w:space="0" w:color="auto"/>
            <w:left w:val="none" w:sz="0" w:space="0" w:color="auto"/>
            <w:bottom w:val="none" w:sz="0" w:space="0" w:color="auto"/>
            <w:right w:val="none" w:sz="0" w:space="0" w:color="auto"/>
          </w:divBdr>
        </w:div>
        <w:div w:id="2147122966">
          <w:marLeft w:val="0"/>
          <w:marRight w:val="0"/>
          <w:marTop w:val="0"/>
          <w:marBottom w:val="0"/>
          <w:divBdr>
            <w:top w:val="none" w:sz="0" w:space="0" w:color="auto"/>
            <w:left w:val="none" w:sz="0" w:space="0" w:color="auto"/>
            <w:bottom w:val="none" w:sz="0" w:space="0" w:color="auto"/>
            <w:right w:val="none" w:sz="0" w:space="0" w:color="auto"/>
          </w:divBdr>
        </w:div>
        <w:div w:id="484319743">
          <w:marLeft w:val="0"/>
          <w:marRight w:val="0"/>
          <w:marTop w:val="0"/>
          <w:marBottom w:val="0"/>
          <w:divBdr>
            <w:top w:val="none" w:sz="0" w:space="0" w:color="auto"/>
            <w:left w:val="none" w:sz="0" w:space="0" w:color="auto"/>
            <w:bottom w:val="none" w:sz="0" w:space="0" w:color="auto"/>
            <w:right w:val="none" w:sz="0" w:space="0" w:color="auto"/>
          </w:divBdr>
        </w:div>
        <w:div w:id="1023172960">
          <w:marLeft w:val="0"/>
          <w:marRight w:val="0"/>
          <w:marTop w:val="0"/>
          <w:marBottom w:val="0"/>
          <w:divBdr>
            <w:top w:val="none" w:sz="0" w:space="0" w:color="auto"/>
            <w:left w:val="none" w:sz="0" w:space="0" w:color="auto"/>
            <w:bottom w:val="none" w:sz="0" w:space="0" w:color="auto"/>
            <w:right w:val="none" w:sz="0" w:space="0" w:color="auto"/>
          </w:divBdr>
        </w:div>
        <w:div w:id="978414989">
          <w:marLeft w:val="0"/>
          <w:marRight w:val="0"/>
          <w:marTop w:val="0"/>
          <w:marBottom w:val="0"/>
          <w:divBdr>
            <w:top w:val="none" w:sz="0" w:space="0" w:color="auto"/>
            <w:left w:val="none" w:sz="0" w:space="0" w:color="auto"/>
            <w:bottom w:val="none" w:sz="0" w:space="0" w:color="auto"/>
            <w:right w:val="none" w:sz="0" w:space="0" w:color="auto"/>
          </w:divBdr>
        </w:div>
        <w:div w:id="1388803667">
          <w:marLeft w:val="0"/>
          <w:marRight w:val="0"/>
          <w:marTop w:val="0"/>
          <w:marBottom w:val="0"/>
          <w:divBdr>
            <w:top w:val="none" w:sz="0" w:space="0" w:color="auto"/>
            <w:left w:val="none" w:sz="0" w:space="0" w:color="auto"/>
            <w:bottom w:val="none" w:sz="0" w:space="0" w:color="auto"/>
            <w:right w:val="none" w:sz="0" w:space="0" w:color="auto"/>
          </w:divBdr>
        </w:div>
        <w:div w:id="142553312">
          <w:marLeft w:val="0"/>
          <w:marRight w:val="0"/>
          <w:marTop w:val="0"/>
          <w:marBottom w:val="0"/>
          <w:divBdr>
            <w:top w:val="none" w:sz="0" w:space="0" w:color="auto"/>
            <w:left w:val="none" w:sz="0" w:space="0" w:color="auto"/>
            <w:bottom w:val="none" w:sz="0" w:space="0" w:color="auto"/>
            <w:right w:val="none" w:sz="0" w:space="0" w:color="auto"/>
          </w:divBdr>
        </w:div>
        <w:div w:id="215894894">
          <w:marLeft w:val="0"/>
          <w:marRight w:val="0"/>
          <w:marTop w:val="0"/>
          <w:marBottom w:val="0"/>
          <w:divBdr>
            <w:top w:val="none" w:sz="0" w:space="0" w:color="auto"/>
            <w:left w:val="none" w:sz="0" w:space="0" w:color="auto"/>
            <w:bottom w:val="none" w:sz="0" w:space="0" w:color="auto"/>
            <w:right w:val="none" w:sz="0" w:space="0" w:color="auto"/>
          </w:divBdr>
        </w:div>
        <w:div w:id="1230339466">
          <w:marLeft w:val="0"/>
          <w:marRight w:val="0"/>
          <w:marTop w:val="0"/>
          <w:marBottom w:val="0"/>
          <w:divBdr>
            <w:top w:val="none" w:sz="0" w:space="0" w:color="auto"/>
            <w:left w:val="none" w:sz="0" w:space="0" w:color="auto"/>
            <w:bottom w:val="none" w:sz="0" w:space="0" w:color="auto"/>
            <w:right w:val="none" w:sz="0" w:space="0" w:color="auto"/>
          </w:divBdr>
        </w:div>
        <w:div w:id="1228997304">
          <w:marLeft w:val="0"/>
          <w:marRight w:val="0"/>
          <w:marTop w:val="0"/>
          <w:marBottom w:val="0"/>
          <w:divBdr>
            <w:top w:val="none" w:sz="0" w:space="0" w:color="auto"/>
            <w:left w:val="none" w:sz="0" w:space="0" w:color="auto"/>
            <w:bottom w:val="none" w:sz="0" w:space="0" w:color="auto"/>
            <w:right w:val="none" w:sz="0" w:space="0" w:color="auto"/>
          </w:divBdr>
        </w:div>
        <w:div w:id="1641961928">
          <w:marLeft w:val="0"/>
          <w:marRight w:val="0"/>
          <w:marTop w:val="0"/>
          <w:marBottom w:val="0"/>
          <w:divBdr>
            <w:top w:val="none" w:sz="0" w:space="0" w:color="auto"/>
            <w:left w:val="none" w:sz="0" w:space="0" w:color="auto"/>
            <w:bottom w:val="none" w:sz="0" w:space="0" w:color="auto"/>
            <w:right w:val="none" w:sz="0" w:space="0" w:color="auto"/>
          </w:divBdr>
        </w:div>
        <w:div w:id="1885674616">
          <w:marLeft w:val="0"/>
          <w:marRight w:val="0"/>
          <w:marTop w:val="0"/>
          <w:marBottom w:val="0"/>
          <w:divBdr>
            <w:top w:val="none" w:sz="0" w:space="0" w:color="auto"/>
            <w:left w:val="none" w:sz="0" w:space="0" w:color="auto"/>
            <w:bottom w:val="none" w:sz="0" w:space="0" w:color="auto"/>
            <w:right w:val="none" w:sz="0" w:space="0" w:color="auto"/>
          </w:divBdr>
        </w:div>
        <w:div w:id="636643790">
          <w:marLeft w:val="0"/>
          <w:marRight w:val="0"/>
          <w:marTop w:val="0"/>
          <w:marBottom w:val="0"/>
          <w:divBdr>
            <w:top w:val="none" w:sz="0" w:space="0" w:color="auto"/>
            <w:left w:val="none" w:sz="0" w:space="0" w:color="auto"/>
            <w:bottom w:val="none" w:sz="0" w:space="0" w:color="auto"/>
            <w:right w:val="none" w:sz="0" w:space="0" w:color="auto"/>
          </w:divBdr>
        </w:div>
        <w:div w:id="735594084">
          <w:marLeft w:val="0"/>
          <w:marRight w:val="0"/>
          <w:marTop w:val="0"/>
          <w:marBottom w:val="0"/>
          <w:divBdr>
            <w:top w:val="none" w:sz="0" w:space="0" w:color="auto"/>
            <w:left w:val="none" w:sz="0" w:space="0" w:color="auto"/>
            <w:bottom w:val="none" w:sz="0" w:space="0" w:color="auto"/>
            <w:right w:val="none" w:sz="0" w:space="0" w:color="auto"/>
          </w:divBdr>
        </w:div>
        <w:div w:id="201327512">
          <w:marLeft w:val="0"/>
          <w:marRight w:val="0"/>
          <w:marTop w:val="0"/>
          <w:marBottom w:val="0"/>
          <w:divBdr>
            <w:top w:val="none" w:sz="0" w:space="0" w:color="auto"/>
            <w:left w:val="none" w:sz="0" w:space="0" w:color="auto"/>
            <w:bottom w:val="none" w:sz="0" w:space="0" w:color="auto"/>
            <w:right w:val="none" w:sz="0" w:space="0" w:color="auto"/>
          </w:divBdr>
        </w:div>
        <w:div w:id="2025787250">
          <w:marLeft w:val="0"/>
          <w:marRight w:val="0"/>
          <w:marTop w:val="0"/>
          <w:marBottom w:val="0"/>
          <w:divBdr>
            <w:top w:val="none" w:sz="0" w:space="0" w:color="auto"/>
            <w:left w:val="none" w:sz="0" w:space="0" w:color="auto"/>
            <w:bottom w:val="none" w:sz="0" w:space="0" w:color="auto"/>
            <w:right w:val="none" w:sz="0" w:space="0" w:color="auto"/>
          </w:divBdr>
        </w:div>
        <w:div w:id="209809263">
          <w:marLeft w:val="0"/>
          <w:marRight w:val="0"/>
          <w:marTop w:val="0"/>
          <w:marBottom w:val="0"/>
          <w:divBdr>
            <w:top w:val="none" w:sz="0" w:space="0" w:color="auto"/>
            <w:left w:val="none" w:sz="0" w:space="0" w:color="auto"/>
            <w:bottom w:val="none" w:sz="0" w:space="0" w:color="auto"/>
            <w:right w:val="none" w:sz="0" w:space="0" w:color="auto"/>
          </w:divBdr>
        </w:div>
        <w:div w:id="541945124">
          <w:marLeft w:val="0"/>
          <w:marRight w:val="0"/>
          <w:marTop w:val="0"/>
          <w:marBottom w:val="0"/>
          <w:divBdr>
            <w:top w:val="none" w:sz="0" w:space="0" w:color="auto"/>
            <w:left w:val="none" w:sz="0" w:space="0" w:color="auto"/>
            <w:bottom w:val="none" w:sz="0" w:space="0" w:color="auto"/>
            <w:right w:val="none" w:sz="0" w:space="0" w:color="auto"/>
          </w:divBdr>
        </w:div>
        <w:div w:id="856191178">
          <w:marLeft w:val="0"/>
          <w:marRight w:val="0"/>
          <w:marTop w:val="0"/>
          <w:marBottom w:val="0"/>
          <w:divBdr>
            <w:top w:val="none" w:sz="0" w:space="0" w:color="auto"/>
            <w:left w:val="none" w:sz="0" w:space="0" w:color="auto"/>
            <w:bottom w:val="none" w:sz="0" w:space="0" w:color="auto"/>
            <w:right w:val="none" w:sz="0" w:space="0" w:color="auto"/>
          </w:divBdr>
        </w:div>
        <w:div w:id="379133536">
          <w:marLeft w:val="0"/>
          <w:marRight w:val="0"/>
          <w:marTop w:val="0"/>
          <w:marBottom w:val="0"/>
          <w:divBdr>
            <w:top w:val="none" w:sz="0" w:space="0" w:color="auto"/>
            <w:left w:val="none" w:sz="0" w:space="0" w:color="auto"/>
            <w:bottom w:val="none" w:sz="0" w:space="0" w:color="auto"/>
            <w:right w:val="none" w:sz="0" w:space="0" w:color="auto"/>
          </w:divBdr>
        </w:div>
        <w:div w:id="1386641116">
          <w:marLeft w:val="0"/>
          <w:marRight w:val="0"/>
          <w:marTop w:val="0"/>
          <w:marBottom w:val="0"/>
          <w:divBdr>
            <w:top w:val="none" w:sz="0" w:space="0" w:color="auto"/>
            <w:left w:val="none" w:sz="0" w:space="0" w:color="auto"/>
            <w:bottom w:val="none" w:sz="0" w:space="0" w:color="auto"/>
            <w:right w:val="none" w:sz="0" w:space="0" w:color="auto"/>
          </w:divBdr>
        </w:div>
        <w:div w:id="126240412">
          <w:marLeft w:val="0"/>
          <w:marRight w:val="0"/>
          <w:marTop w:val="0"/>
          <w:marBottom w:val="0"/>
          <w:divBdr>
            <w:top w:val="none" w:sz="0" w:space="0" w:color="auto"/>
            <w:left w:val="none" w:sz="0" w:space="0" w:color="auto"/>
            <w:bottom w:val="none" w:sz="0" w:space="0" w:color="auto"/>
            <w:right w:val="none" w:sz="0" w:space="0" w:color="auto"/>
          </w:divBdr>
        </w:div>
        <w:div w:id="1633708636">
          <w:marLeft w:val="0"/>
          <w:marRight w:val="0"/>
          <w:marTop w:val="0"/>
          <w:marBottom w:val="0"/>
          <w:divBdr>
            <w:top w:val="none" w:sz="0" w:space="0" w:color="auto"/>
            <w:left w:val="none" w:sz="0" w:space="0" w:color="auto"/>
            <w:bottom w:val="none" w:sz="0" w:space="0" w:color="auto"/>
            <w:right w:val="none" w:sz="0" w:space="0" w:color="auto"/>
          </w:divBdr>
        </w:div>
        <w:div w:id="2076780566">
          <w:marLeft w:val="0"/>
          <w:marRight w:val="0"/>
          <w:marTop w:val="0"/>
          <w:marBottom w:val="0"/>
          <w:divBdr>
            <w:top w:val="none" w:sz="0" w:space="0" w:color="auto"/>
            <w:left w:val="none" w:sz="0" w:space="0" w:color="auto"/>
            <w:bottom w:val="none" w:sz="0" w:space="0" w:color="auto"/>
            <w:right w:val="none" w:sz="0" w:space="0" w:color="auto"/>
          </w:divBdr>
        </w:div>
        <w:div w:id="1941640176">
          <w:marLeft w:val="0"/>
          <w:marRight w:val="0"/>
          <w:marTop w:val="0"/>
          <w:marBottom w:val="0"/>
          <w:divBdr>
            <w:top w:val="none" w:sz="0" w:space="0" w:color="auto"/>
            <w:left w:val="none" w:sz="0" w:space="0" w:color="auto"/>
            <w:bottom w:val="none" w:sz="0" w:space="0" w:color="auto"/>
            <w:right w:val="none" w:sz="0" w:space="0" w:color="auto"/>
          </w:divBdr>
        </w:div>
        <w:div w:id="1674260433">
          <w:marLeft w:val="0"/>
          <w:marRight w:val="0"/>
          <w:marTop w:val="0"/>
          <w:marBottom w:val="0"/>
          <w:divBdr>
            <w:top w:val="none" w:sz="0" w:space="0" w:color="auto"/>
            <w:left w:val="none" w:sz="0" w:space="0" w:color="auto"/>
            <w:bottom w:val="none" w:sz="0" w:space="0" w:color="auto"/>
            <w:right w:val="none" w:sz="0" w:space="0" w:color="auto"/>
          </w:divBdr>
        </w:div>
        <w:div w:id="1874684632">
          <w:marLeft w:val="0"/>
          <w:marRight w:val="0"/>
          <w:marTop w:val="0"/>
          <w:marBottom w:val="0"/>
          <w:divBdr>
            <w:top w:val="none" w:sz="0" w:space="0" w:color="auto"/>
            <w:left w:val="none" w:sz="0" w:space="0" w:color="auto"/>
            <w:bottom w:val="none" w:sz="0" w:space="0" w:color="auto"/>
            <w:right w:val="none" w:sz="0" w:space="0" w:color="auto"/>
          </w:divBdr>
        </w:div>
        <w:div w:id="2027124983">
          <w:marLeft w:val="0"/>
          <w:marRight w:val="0"/>
          <w:marTop w:val="0"/>
          <w:marBottom w:val="0"/>
          <w:divBdr>
            <w:top w:val="none" w:sz="0" w:space="0" w:color="auto"/>
            <w:left w:val="none" w:sz="0" w:space="0" w:color="auto"/>
            <w:bottom w:val="none" w:sz="0" w:space="0" w:color="auto"/>
            <w:right w:val="none" w:sz="0" w:space="0" w:color="auto"/>
          </w:divBdr>
        </w:div>
        <w:div w:id="1423255663">
          <w:marLeft w:val="0"/>
          <w:marRight w:val="0"/>
          <w:marTop w:val="0"/>
          <w:marBottom w:val="0"/>
          <w:divBdr>
            <w:top w:val="none" w:sz="0" w:space="0" w:color="auto"/>
            <w:left w:val="none" w:sz="0" w:space="0" w:color="auto"/>
            <w:bottom w:val="none" w:sz="0" w:space="0" w:color="auto"/>
            <w:right w:val="none" w:sz="0" w:space="0" w:color="auto"/>
          </w:divBdr>
        </w:div>
      </w:divsChild>
    </w:div>
    <w:div w:id="1297221518">
      <w:bodyDiv w:val="1"/>
      <w:marLeft w:val="0"/>
      <w:marRight w:val="0"/>
      <w:marTop w:val="0"/>
      <w:marBottom w:val="0"/>
      <w:divBdr>
        <w:top w:val="none" w:sz="0" w:space="0" w:color="auto"/>
        <w:left w:val="none" w:sz="0" w:space="0" w:color="auto"/>
        <w:bottom w:val="none" w:sz="0" w:space="0" w:color="auto"/>
        <w:right w:val="none" w:sz="0" w:space="0" w:color="auto"/>
      </w:divBdr>
      <w:divsChild>
        <w:div w:id="1331978874">
          <w:marLeft w:val="0"/>
          <w:marRight w:val="0"/>
          <w:marTop w:val="0"/>
          <w:marBottom w:val="0"/>
          <w:divBdr>
            <w:top w:val="none" w:sz="0" w:space="0" w:color="auto"/>
            <w:left w:val="none" w:sz="0" w:space="0" w:color="auto"/>
            <w:bottom w:val="none" w:sz="0" w:space="0" w:color="auto"/>
            <w:right w:val="none" w:sz="0" w:space="0" w:color="auto"/>
          </w:divBdr>
        </w:div>
        <w:div w:id="2041320564">
          <w:marLeft w:val="0"/>
          <w:marRight w:val="0"/>
          <w:marTop w:val="0"/>
          <w:marBottom w:val="0"/>
          <w:divBdr>
            <w:top w:val="none" w:sz="0" w:space="0" w:color="auto"/>
            <w:left w:val="none" w:sz="0" w:space="0" w:color="auto"/>
            <w:bottom w:val="none" w:sz="0" w:space="0" w:color="auto"/>
            <w:right w:val="none" w:sz="0" w:space="0" w:color="auto"/>
          </w:divBdr>
        </w:div>
        <w:div w:id="752436036">
          <w:marLeft w:val="0"/>
          <w:marRight w:val="0"/>
          <w:marTop w:val="0"/>
          <w:marBottom w:val="0"/>
          <w:divBdr>
            <w:top w:val="none" w:sz="0" w:space="0" w:color="auto"/>
            <w:left w:val="none" w:sz="0" w:space="0" w:color="auto"/>
            <w:bottom w:val="none" w:sz="0" w:space="0" w:color="auto"/>
            <w:right w:val="none" w:sz="0" w:space="0" w:color="auto"/>
          </w:divBdr>
        </w:div>
        <w:div w:id="309360342">
          <w:marLeft w:val="0"/>
          <w:marRight w:val="0"/>
          <w:marTop w:val="0"/>
          <w:marBottom w:val="0"/>
          <w:divBdr>
            <w:top w:val="none" w:sz="0" w:space="0" w:color="auto"/>
            <w:left w:val="none" w:sz="0" w:space="0" w:color="auto"/>
            <w:bottom w:val="none" w:sz="0" w:space="0" w:color="auto"/>
            <w:right w:val="none" w:sz="0" w:space="0" w:color="auto"/>
          </w:divBdr>
        </w:div>
        <w:div w:id="300769833">
          <w:marLeft w:val="0"/>
          <w:marRight w:val="0"/>
          <w:marTop w:val="0"/>
          <w:marBottom w:val="0"/>
          <w:divBdr>
            <w:top w:val="none" w:sz="0" w:space="0" w:color="auto"/>
            <w:left w:val="none" w:sz="0" w:space="0" w:color="auto"/>
            <w:bottom w:val="none" w:sz="0" w:space="0" w:color="auto"/>
            <w:right w:val="none" w:sz="0" w:space="0" w:color="auto"/>
          </w:divBdr>
        </w:div>
        <w:div w:id="1641183143">
          <w:marLeft w:val="0"/>
          <w:marRight w:val="0"/>
          <w:marTop w:val="0"/>
          <w:marBottom w:val="0"/>
          <w:divBdr>
            <w:top w:val="none" w:sz="0" w:space="0" w:color="auto"/>
            <w:left w:val="none" w:sz="0" w:space="0" w:color="auto"/>
            <w:bottom w:val="none" w:sz="0" w:space="0" w:color="auto"/>
            <w:right w:val="none" w:sz="0" w:space="0" w:color="auto"/>
          </w:divBdr>
        </w:div>
        <w:div w:id="1949701514">
          <w:marLeft w:val="0"/>
          <w:marRight w:val="0"/>
          <w:marTop w:val="0"/>
          <w:marBottom w:val="0"/>
          <w:divBdr>
            <w:top w:val="none" w:sz="0" w:space="0" w:color="auto"/>
            <w:left w:val="none" w:sz="0" w:space="0" w:color="auto"/>
            <w:bottom w:val="none" w:sz="0" w:space="0" w:color="auto"/>
            <w:right w:val="none" w:sz="0" w:space="0" w:color="auto"/>
          </w:divBdr>
        </w:div>
        <w:div w:id="1635984427">
          <w:marLeft w:val="0"/>
          <w:marRight w:val="0"/>
          <w:marTop w:val="0"/>
          <w:marBottom w:val="0"/>
          <w:divBdr>
            <w:top w:val="none" w:sz="0" w:space="0" w:color="auto"/>
            <w:left w:val="none" w:sz="0" w:space="0" w:color="auto"/>
            <w:bottom w:val="none" w:sz="0" w:space="0" w:color="auto"/>
            <w:right w:val="none" w:sz="0" w:space="0" w:color="auto"/>
          </w:divBdr>
        </w:div>
        <w:div w:id="489641180">
          <w:marLeft w:val="0"/>
          <w:marRight w:val="0"/>
          <w:marTop w:val="0"/>
          <w:marBottom w:val="0"/>
          <w:divBdr>
            <w:top w:val="none" w:sz="0" w:space="0" w:color="auto"/>
            <w:left w:val="none" w:sz="0" w:space="0" w:color="auto"/>
            <w:bottom w:val="none" w:sz="0" w:space="0" w:color="auto"/>
            <w:right w:val="none" w:sz="0" w:space="0" w:color="auto"/>
          </w:divBdr>
        </w:div>
        <w:div w:id="693650684">
          <w:marLeft w:val="0"/>
          <w:marRight w:val="0"/>
          <w:marTop w:val="0"/>
          <w:marBottom w:val="0"/>
          <w:divBdr>
            <w:top w:val="none" w:sz="0" w:space="0" w:color="auto"/>
            <w:left w:val="none" w:sz="0" w:space="0" w:color="auto"/>
            <w:bottom w:val="none" w:sz="0" w:space="0" w:color="auto"/>
            <w:right w:val="none" w:sz="0" w:space="0" w:color="auto"/>
          </w:divBdr>
        </w:div>
        <w:div w:id="513879109">
          <w:marLeft w:val="0"/>
          <w:marRight w:val="0"/>
          <w:marTop w:val="0"/>
          <w:marBottom w:val="0"/>
          <w:divBdr>
            <w:top w:val="none" w:sz="0" w:space="0" w:color="auto"/>
            <w:left w:val="none" w:sz="0" w:space="0" w:color="auto"/>
            <w:bottom w:val="none" w:sz="0" w:space="0" w:color="auto"/>
            <w:right w:val="none" w:sz="0" w:space="0" w:color="auto"/>
          </w:divBdr>
        </w:div>
        <w:div w:id="1728064606">
          <w:marLeft w:val="0"/>
          <w:marRight w:val="0"/>
          <w:marTop w:val="0"/>
          <w:marBottom w:val="0"/>
          <w:divBdr>
            <w:top w:val="none" w:sz="0" w:space="0" w:color="auto"/>
            <w:left w:val="none" w:sz="0" w:space="0" w:color="auto"/>
            <w:bottom w:val="none" w:sz="0" w:space="0" w:color="auto"/>
            <w:right w:val="none" w:sz="0" w:space="0" w:color="auto"/>
          </w:divBdr>
        </w:div>
        <w:div w:id="856389010">
          <w:marLeft w:val="0"/>
          <w:marRight w:val="0"/>
          <w:marTop w:val="0"/>
          <w:marBottom w:val="0"/>
          <w:divBdr>
            <w:top w:val="none" w:sz="0" w:space="0" w:color="auto"/>
            <w:left w:val="none" w:sz="0" w:space="0" w:color="auto"/>
            <w:bottom w:val="none" w:sz="0" w:space="0" w:color="auto"/>
            <w:right w:val="none" w:sz="0" w:space="0" w:color="auto"/>
          </w:divBdr>
        </w:div>
        <w:div w:id="418212299">
          <w:marLeft w:val="0"/>
          <w:marRight w:val="0"/>
          <w:marTop w:val="0"/>
          <w:marBottom w:val="0"/>
          <w:divBdr>
            <w:top w:val="none" w:sz="0" w:space="0" w:color="auto"/>
            <w:left w:val="none" w:sz="0" w:space="0" w:color="auto"/>
            <w:bottom w:val="none" w:sz="0" w:space="0" w:color="auto"/>
            <w:right w:val="none" w:sz="0" w:space="0" w:color="auto"/>
          </w:divBdr>
        </w:div>
        <w:div w:id="948203356">
          <w:marLeft w:val="0"/>
          <w:marRight w:val="0"/>
          <w:marTop w:val="0"/>
          <w:marBottom w:val="0"/>
          <w:divBdr>
            <w:top w:val="none" w:sz="0" w:space="0" w:color="auto"/>
            <w:left w:val="none" w:sz="0" w:space="0" w:color="auto"/>
            <w:bottom w:val="none" w:sz="0" w:space="0" w:color="auto"/>
            <w:right w:val="none" w:sz="0" w:space="0" w:color="auto"/>
          </w:divBdr>
        </w:div>
        <w:div w:id="1279145928">
          <w:marLeft w:val="0"/>
          <w:marRight w:val="0"/>
          <w:marTop w:val="0"/>
          <w:marBottom w:val="0"/>
          <w:divBdr>
            <w:top w:val="none" w:sz="0" w:space="0" w:color="auto"/>
            <w:left w:val="none" w:sz="0" w:space="0" w:color="auto"/>
            <w:bottom w:val="none" w:sz="0" w:space="0" w:color="auto"/>
            <w:right w:val="none" w:sz="0" w:space="0" w:color="auto"/>
          </w:divBdr>
        </w:div>
        <w:div w:id="202914230">
          <w:marLeft w:val="0"/>
          <w:marRight w:val="0"/>
          <w:marTop w:val="0"/>
          <w:marBottom w:val="0"/>
          <w:divBdr>
            <w:top w:val="none" w:sz="0" w:space="0" w:color="auto"/>
            <w:left w:val="none" w:sz="0" w:space="0" w:color="auto"/>
            <w:bottom w:val="none" w:sz="0" w:space="0" w:color="auto"/>
            <w:right w:val="none" w:sz="0" w:space="0" w:color="auto"/>
          </w:divBdr>
        </w:div>
        <w:div w:id="398788179">
          <w:marLeft w:val="0"/>
          <w:marRight w:val="0"/>
          <w:marTop w:val="0"/>
          <w:marBottom w:val="0"/>
          <w:divBdr>
            <w:top w:val="none" w:sz="0" w:space="0" w:color="auto"/>
            <w:left w:val="none" w:sz="0" w:space="0" w:color="auto"/>
            <w:bottom w:val="none" w:sz="0" w:space="0" w:color="auto"/>
            <w:right w:val="none" w:sz="0" w:space="0" w:color="auto"/>
          </w:divBdr>
        </w:div>
        <w:div w:id="861934877">
          <w:marLeft w:val="0"/>
          <w:marRight w:val="0"/>
          <w:marTop w:val="0"/>
          <w:marBottom w:val="0"/>
          <w:divBdr>
            <w:top w:val="none" w:sz="0" w:space="0" w:color="auto"/>
            <w:left w:val="none" w:sz="0" w:space="0" w:color="auto"/>
            <w:bottom w:val="none" w:sz="0" w:space="0" w:color="auto"/>
            <w:right w:val="none" w:sz="0" w:space="0" w:color="auto"/>
          </w:divBdr>
        </w:div>
        <w:div w:id="1974484553">
          <w:marLeft w:val="0"/>
          <w:marRight w:val="0"/>
          <w:marTop w:val="0"/>
          <w:marBottom w:val="0"/>
          <w:divBdr>
            <w:top w:val="none" w:sz="0" w:space="0" w:color="auto"/>
            <w:left w:val="none" w:sz="0" w:space="0" w:color="auto"/>
            <w:bottom w:val="none" w:sz="0" w:space="0" w:color="auto"/>
            <w:right w:val="none" w:sz="0" w:space="0" w:color="auto"/>
          </w:divBdr>
        </w:div>
        <w:div w:id="377169513">
          <w:marLeft w:val="0"/>
          <w:marRight w:val="0"/>
          <w:marTop w:val="0"/>
          <w:marBottom w:val="0"/>
          <w:divBdr>
            <w:top w:val="none" w:sz="0" w:space="0" w:color="auto"/>
            <w:left w:val="none" w:sz="0" w:space="0" w:color="auto"/>
            <w:bottom w:val="none" w:sz="0" w:space="0" w:color="auto"/>
            <w:right w:val="none" w:sz="0" w:space="0" w:color="auto"/>
          </w:divBdr>
        </w:div>
        <w:div w:id="724766112">
          <w:marLeft w:val="0"/>
          <w:marRight w:val="0"/>
          <w:marTop w:val="0"/>
          <w:marBottom w:val="0"/>
          <w:divBdr>
            <w:top w:val="none" w:sz="0" w:space="0" w:color="auto"/>
            <w:left w:val="none" w:sz="0" w:space="0" w:color="auto"/>
            <w:bottom w:val="none" w:sz="0" w:space="0" w:color="auto"/>
            <w:right w:val="none" w:sz="0" w:space="0" w:color="auto"/>
          </w:divBdr>
        </w:div>
        <w:div w:id="1241671679">
          <w:marLeft w:val="0"/>
          <w:marRight w:val="0"/>
          <w:marTop w:val="0"/>
          <w:marBottom w:val="0"/>
          <w:divBdr>
            <w:top w:val="none" w:sz="0" w:space="0" w:color="auto"/>
            <w:left w:val="none" w:sz="0" w:space="0" w:color="auto"/>
            <w:bottom w:val="none" w:sz="0" w:space="0" w:color="auto"/>
            <w:right w:val="none" w:sz="0" w:space="0" w:color="auto"/>
          </w:divBdr>
        </w:div>
        <w:div w:id="947545759">
          <w:marLeft w:val="0"/>
          <w:marRight w:val="0"/>
          <w:marTop w:val="0"/>
          <w:marBottom w:val="0"/>
          <w:divBdr>
            <w:top w:val="none" w:sz="0" w:space="0" w:color="auto"/>
            <w:left w:val="none" w:sz="0" w:space="0" w:color="auto"/>
            <w:bottom w:val="none" w:sz="0" w:space="0" w:color="auto"/>
            <w:right w:val="none" w:sz="0" w:space="0" w:color="auto"/>
          </w:divBdr>
        </w:div>
        <w:div w:id="2119642067">
          <w:marLeft w:val="0"/>
          <w:marRight w:val="0"/>
          <w:marTop w:val="0"/>
          <w:marBottom w:val="0"/>
          <w:divBdr>
            <w:top w:val="none" w:sz="0" w:space="0" w:color="auto"/>
            <w:left w:val="none" w:sz="0" w:space="0" w:color="auto"/>
            <w:bottom w:val="none" w:sz="0" w:space="0" w:color="auto"/>
            <w:right w:val="none" w:sz="0" w:space="0" w:color="auto"/>
          </w:divBdr>
        </w:div>
        <w:div w:id="1691953677">
          <w:marLeft w:val="0"/>
          <w:marRight w:val="0"/>
          <w:marTop w:val="0"/>
          <w:marBottom w:val="0"/>
          <w:divBdr>
            <w:top w:val="none" w:sz="0" w:space="0" w:color="auto"/>
            <w:left w:val="none" w:sz="0" w:space="0" w:color="auto"/>
            <w:bottom w:val="none" w:sz="0" w:space="0" w:color="auto"/>
            <w:right w:val="none" w:sz="0" w:space="0" w:color="auto"/>
          </w:divBdr>
        </w:div>
        <w:div w:id="1374647850">
          <w:marLeft w:val="0"/>
          <w:marRight w:val="0"/>
          <w:marTop w:val="0"/>
          <w:marBottom w:val="0"/>
          <w:divBdr>
            <w:top w:val="none" w:sz="0" w:space="0" w:color="auto"/>
            <w:left w:val="none" w:sz="0" w:space="0" w:color="auto"/>
            <w:bottom w:val="none" w:sz="0" w:space="0" w:color="auto"/>
            <w:right w:val="none" w:sz="0" w:space="0" w:color="auto"/>
          </w:divBdr>
        </w:div>
        <w:div w:id="1512572113">
          <w:marLeft w:val="0"/>
          <w:marRight w:val="0"/>
          <w:marTop w:val="0"/>
          <w:marBottom w:val="0"/>
          <w:divBdr>
            <w:top w:val="none" w:sz="0" w:space="0" w:color="auto"/>
            <w:left w:val="none" w:sz="0" w:space="0" w:color="auto"/>
            <w:bottom w:val="none" w:sz="0" w:space="0" w:color="auto"/>
            <w:right w:val="none" w:sz="0" w:space="0" w:color="auto"/>
          </w:divBdr>
        </w:div>
        <w:div w:id="1013264168">
          <w:marLeft w:val="0"/>
          <w:marRight w:val="0"/>
          <w:marTop w:val="0"/>
          <w:marBottom w:val="0"/>
          <w:divBdr>
            <w:top w:val="none" w:sz="0" w:space="0" w:color="auto"/>
            <w:left w:val="none" w:sz="0" w:space="0" w:color="auto"/>
            <w:bottom w:val="none" w:sz="0" w:space="0" w:color="auto"/>
            <w:right w:val="none" w:sz="0" w:space="0" w:color="auto"/>
          </w:divBdr>
        </w:div>
        <w:div w:id="426656925">
          <w:marLeft w:val="0"/>
          <w:marRight w:val="0"/>
          <w:marTop w:val="0"/>
          <w:marBottom w:val="0"/>
          <w:divBdr>
            <w:top w:val="none" w:sz="0" w:space="0" w:color="auto"/>
            <w:left w:val="none" w:sz="0" w:space="0" w:color="auto"/>
            <w:bottom w:val="none" w:sz="0" w:space="0" w:color="auto"/>
            <w:right w:val="none" w:sz="0" w:space="0" w:color="auto"/>
          </w:divBdr>
        </w:div>
        <w:div w:id="1724864056">
          <w:marLeft w:val="0"/>
          <w:marRight w:val="0"/>
          <w:marTop w:val="0"/>
          <w:marBottom w:val="0"/>
          <w:divBdr>
            <w:top w:val="none" w:sz="0" w:space="0" w:color="auto"/>
            <w:left w:val="none" w:sz="0" w:space="0" w:color="auto"/>
            <w:bottom w:val="none" w:sz="0" w:space="0" w:color="auto"/>
            <w:right w:val="none" w:sz="0" w:space="0" w:color="auto"/>
          </w:divBdr>
        </w:div>
        <w:div w:id="1000230114">
          <w:marLeft w:val="0"/>
          <w:marRight w:val="0"/>
          <w:marTop w:val="0"/>
          <w:marBottom w:val="0"/>
          <w:divBdr>
            <w:top w:val="none" w:sz="0" w:space="0" w:color="auto"/>
            <w:left w:val="none" w:sz="0" w:space="0" w:color="auto"/>
            <w:bottom w:val="none" w:sz="0" w:space="0" w:color="auto"/>
            <w:right w:val="none" w:sz="0" w:space="0" w:color="auto"/>
          </w:divBdr>
        </w:div>
        <w:div w:id="259292406">
          <w:marLeft w:val="0"/>
          <w:marRight w:val="0"/>
          <w:marTop w:val="0"/>
          <w:marBottom w:val="0"/>
          <w:divBdr>
            <w:top w:val="none" w:sz="0" w:space="0" w:color="auto"/>
            <w:left w:val="none" w:sz="0" w:space="0" w:color="auto"/>
            <w:bottom w:val="none" w:sz="0" w:space="0" w:color="auto"/>
            <w:right w:val="none" w:sz="0" w:space="0" w:color="auto"/>
          </w:divBdr>
        </w:div>
        <w:div w:id="647169396">
          <w:marLeft w:val="0"/>
          <w:marRight w:val="0"/>
          <w:marTop w:val="0"/>
          <w:marBottom w:val="0"/>
          <w:divBdr>
            <w:top w:val="none" w:sz="0" w:space="0" w:color="auto"/>
            <w:left w:val="none" w:sz="0" w:space="0" w:color="auto"/>
            <w:bottom w:val="none" w:sz="0" w:space="0" w:color="auto"/>
            <w:right w:val="none" w:sz="0" w:space="0" w:color="auto"/>
          </w:divBdr>
        </w:div>
        <w:div w:id="1273171729">
          <w:marLeft w:val="0"/>
          <w:marRight w:val="0"/>
          <w:marTop w:val="0"/>
          <w:marBottom w:val="0"/>
          <w:divBdr>
            <w:top w:val="none" w:sz="0" w:space="0" w:color="auto"/>
            <w:left w:val="none" w:sz="0" w:space="0" w:color="auto"/>
            <w:bottom w:val="none" w:sz="0" w:space="0" w:color="auto"/>
            <w:right w:val="none" w:sz="0" w:space="0" w:color="auto"/>
          </w:divBdr>
        </w:div>
        <w:div w:id="369691513">
          <w:marLeft w:val="0"/>
          <w:marRight w:val="0"/>
          <w:marTop w:val="0"/>
          <w:marBottom w:val="0"/>
          <w:divBdr>
            <w:top w:val="none" w:sz="0" w:space="0" w:color="auto"/>
            <w:left w:val="none" w:sz="0" w:space="0" w:color="auto"/>
            <w:bottom w:val="none" w:sz="0" w:space="0" w:color="auto"/>
            <w:right w:val="none" w:sz="0" w:space="0" w:color="auto"/>
          </w:divBdr>
        </w:div>
        <w:div w:id="587931753">
          <w:marLeft w:val="0"/>
          <w:marRight w:val="0"/>
          <w:marTop w:val="0"/>
          <w:marBottom w:val="0"/>
          <w:divBdr>
            <w:top w:val="none" w:sz="0" w:space="0" w:color="auto"/>
            <w:left w:val="none" w:sz="0" w:space="0" w:color="auto"/>
            <w:bottom w:val="none" w:sz="0" w:space="0" w:color="auto"/>
            <w:right w:val="none" w:sz="0" w:space="0" w:color="auto"/>
          </w:divBdr>
        </w:div>
        <w:div w:id="1522235086">
          <w:marLeft w:val="0"/>
          <w:marRight w:val="0"/>
          <w:marTop w:val="0"/>
          <w:marBottom w:val="0"/>
          <w:divBdr>
            <w:top w:val="none" w:sz="0" w:space="0" w:color="auto"/>
            <w:left w:val="none" w:sz="0" w:space="0" w:color="auto"/>
            <w:bottom w:val="none" w:sz="0" w:space="0" w:color="auto"/>
            <w:right w:val="none" w:sz="0" w:space="0" w:color="auto"/>
          </w:divBdr>
        </w:div>
        <w:div w:id="1927572023">
          <w:marLeft w:val="0"/>
          <w:marRight w:val="0"/>
          <w:marTop w:val="0"/>
          <w:marBottom w:val="0"/>
          <w:divBdr>
            <w:top w:val="none" w:sz="0" w:space="0" w:color="auto"/>
            <w:left w:val="none" w:sz="0" w:space="0" w:color="auto"/>
            <w:bottom w:val="none" w:sz="0" w:space="0" w:color="auto"/>
            <w:right w:val="none" w:sz="0" w:space="0" w:color="auto"/>
          </w:divBdr>
        </w:div>
        <w:div w:id="1725594927">
          <w:marLeft w:val="0"/>
          <w:marRight w:val="0"/>
          <w:marTop w:val="0"/>
          <w:marBottom w:val="0"/>
          <w:divBdr>
            <w:top w:val="none" w:sz="0" w:space="0" w:color="auto"/>
            <w:left w:val="none" w:sz="0" w:space="0" w:color="auto"/>
            <w:bottom w:val="none" w:sz="0" w:space="0" w:color="auto"/>
            <w:right w:val="none" w:sz="0" w:space="0" w:color="auto"/>
          </w:divBdr>
        </w:div>
        <w:div w:id="517083235">
          <w:marLeft w:val="0"/>
          <w:marRight w:val="0"/>
          <w:marTop w:val="0"/>
          <w:marBottom w:val="0"/>
          <w:divBdr>
            <w:top w:val="none" w:sz="0" w:space="0" w:color="auto"/>
            <w:left w:val="none" w:sz="0" w:space="0" w:color="auto"/>
            <w:bottom w:val="none" w:sz="0" w:space="0" w:color="auto"/>
            <w:right w:val="none" w:sz="0" w:space="0" w:color="auto"/>
          </w:divBdr>
        </w:div>
        <w:div w:id="947279532">
          <w:marLeft w:val="0"/>
          <w:marRight w:val="0"/>
          <w:marTop w:val="0"/>
          <w:marBottom w:val="0"/>
          <w:divBdr>
            <w:top w:val="none" w:sz="0" w:space="0" w:color="auto"/>
            <w:left w:val="none" w:sz="0" w:space="0" w:color="auto"/>
            <w:bottom w:val="none" w:sz="0" w:space="0" w:color="auto"/>
            <w:right w:val="none" w:sz="0" w:space="0" w:color="auto"/>
          </w:divBdr>
        </w:div>
        <w:div w:id="879242271">
          <w:marLeft w:val="0"/>
          <w:marRight w:val="0"/>
          <w:marTop w:val="0"/>
          <w:marBottom w:val="0"/>
          <w:divBdr>
            <w:top w:val="none" w:sz="0" w:space="0" w:color="auto"/>
            <w:left w:val="none" w:sz="0" w:space="0" w:color="auto"/>
            <w:bottom w:val="none" w:sz="0" w:space="0" w:color="auto"/>
            <w:right w:val="none" w:sz="0" w:space="0" w:color="auto"/>
          </w:divBdr>
        </w:div>
        <w:div w:id="816920518">
          <w:marLeft w:val="0"/>
          <w:marRight w:val="0"/>
          <w:marTop w:val="0"/>
          <w:marBottom w:val="0"/>
          <w:divBdr>
            <w:top w:val="none" w:sz="0" w:space="0" w:color="auto"/>
            <w:left w:val="none" w:sz="0" w:space="0" w:color="auto"/>
            <w:bottom w:val="none" w:sz="0" w:space="0" w:color="auto"/>
            <w:right w:val="none" w:sz="0" w:space="0" w:color="auto"/>
          </w:divBdr>
        </w:div>
        <w:div w:id="846552503">
          <w:marLeft w:val="0"/>
          <w:marRight w:val="0"/>
          <w:marTop w:val="0"/>
          <w:marBottom w:val="0"/>
          <w:divBdr>
            <w:top w:val="none" w:sz="0" w:space="0" w:color="auto"/>
            <w:left w:val="none" w:sz="0" w:space="0" w:color="auto"/>
            <w:bottom w:val="none" w:sz="0" w:space="0" w:color="auto"/>
            <w:right w:val="none" w:sz="0" w:space="0" w:color="auto"/>
          </w:divBdr>
        </w:div>
        <w:div w:id="1747603246">
          <w:marLeft w:val="0"/>
          <w:marRight w:val="0"/>
          <w:marTop w:val="0"/>
          <w:marBottom w:val="0"/>
          <w:divBdr>
            <w:top w:val="none" w:sz="0" w:space="0" w:color="auto"/>
            <w:left w:val="none" w:sz="0" w:space="0" w:color="auto"/>
            <w:bottom w:val="none" w:sz="0" w:space="0" w:color="auto"/>
            <w:right w:val="none" w:sz="0" w:space="0" w:color="auto"/>
          </w:divBdr>
        </w:div>
        <w:div w:id="1004288436">
          <w:marLeft w:val="0"/>
          <w:marRight w:val="0"/>
          <w:marTop w:val="0"/>
          <w:marBottom w:val="0"/>
          <w:divBdr>
            <w:top w:val="none" w:sz="0" w:space="0" w:color="auto"/>
            <w:left w:val="none" w:sz="0" w:space="0" w:color="auto"/>
            <w:bottom w:val="none" w:sz="0" w:space="0" w:color="auto"/>
            <w:right w:val="none" w:sz="0" w:space="0" w:color="auto"/>
          </w:divBdr>
        </w:div>
        <w:div w:id="1481387290">
          <w:marLeft w:val="0"/>
          <w:marRight w:val="0"/>
          <w:marTop w:val="0"/>
          <w:marBottom w:val="0"/>
          <w:divBdr>
            <w:top w:val="none" w:sz="0" w:space="0" w:color="auto"/>
            <w:left w:val="none" w:sz="0" w:space="0" w:color="auto"/>
            <w:bottom w:val="none" w:sz="0" w:space="0" w:color="auto"/>
            <w:right w:val="none" w:sz="0" w:space="0" w:color="auto"/>
          </w:divBdr>
        </w:div>
        <w:div w:id="1551843412">
          <w:marLeft w:val="0"/>
          <w:marRight w:val="0"/>
          <w:marTop w:val="0"/>
          <w:marBottom w:val="0"/>
          <w:divBdr>
            <w:top w:val="none" w:sz="0" w:space="0" w:color="auto"/>
            <w:left w:val="none" w:sz="0" w:space="0" w:color="auto"/>
            <w:bottom w:val="none" w:sz="0" w:space="0" w:color="auto"/>
            <w:right w:val="none" w:sz="0" w:space="0" w:color="auto"/>
          </w:divBdr>
        </w:div>
        <w:div w:id="55516570">
          <w:marLeft w:val="0"/>
          <w:marRight w:val="0"/>
          <w:marTop w:val="0"/>
          <w:marBottom w:val="0"/>
          <w:divBdr>
            <w:top w:val="none" w:sz="0" w:space="0" w:color="auto"/>
            <w:left w:val="none" w:sz="0" w:space="0" w:color="auto"/>
            <w:bottom w:val="none" w:sz="0" w:space="0" w:color="auto"/>
            <w:right w:val="none" w:sz="0" w:space="0" w:color="auto"/>
          </w:divBdr>
        </w:div>
        <w:div w:id="668556584">
          <w:marLeft w:val="0"/>
          <w:marRight w:val="0"/>
          <w:marTop w:val="0"/>
          <w:marBottom w:val="0"/>
          <w:divBdr>
            <w:top w:val="none" w:sz="0" w:space="0" w:color="auto"/>
            <w:left w:val="none" w:sz="0" w:space="0" w:color="auto"/>
            <w:bottom w:val="none" w:sz="0" w:space="0" w:color="auto"/>
            <w:right w:val="none" w:sz="0" w:space="0" w:color="auto"/>
          </w:divBdr>
        </w:div>
        <w:div w:id="1827748415">
          <w:marLeft w:val="0"/>
          <w:marRight w:val="0"/>
          <w:marTop w:val="0"/>
          <w:marBottom w:val="0"/>
          <w:divBdr>
            <w:top w:val="none" w:sz="0" w:space="0" w:color="auto"/>
            <w:left w:val="none" w:sz="0" w:space="0" w:color="auto"/>
            <w:bottom w:val="none" w:sz="0" w:space="0" w:color="auto"/>
            <w:right w:val="none" w:sz="0" w:space="0" w:color="auto"/>
          </w:divBdr>
        </w:div>
        <w:div w:id="592251668">
          <w:marLeft w:val="0"/>
          <w:marRight w:val="0"/>
          <w:marTop w:val="0"/>
          <w:marBottom w:val="0"/>
          <w:divBdr>
            <w:top w:val="none" w:sz="0" w:space="0" w:color="auto"/>
            <w:left w:val="none" w:sz="0" w:space="0" w:color="auto"/>
            <w:bottom w:val="none" w:sz="0" w:space="0" w:color="auto"/>
            <w:right w:val="none" w:sz="0" w:space="0" w:color="auto"/>
          </w:divBdr>
        </w:div>
        <w:div w:id="2060088932">
          <w:marLeft w:val="0"/>
          <w:marRight w:val="0"/>
          <w:marTop w:val="0"/>
          <w:marBottom w:val="0"/>
          <w:divBdr>
            <w:top w:val="none" w:sz="0" w:space="0" w:color="auto"/>
            <w:left w:val="none" w:sz="0" w:space="0" w:color="auto"/>
            <w:bottom w:val="none" w:sz="0" w:space="0" w:color="auto"/>
            <w:right w:val="none" w:sz="0" w:space="0" w:color="auto"/>
          </w:divBdr>
        </w:div>
        <w:div w:id="117069103">
          <w:marLeft w:val="0"/>
          <w:marRight w:val="0"/>
          <w:marTop w:val="0"/>
          <w:marBottom w:val="0"/>
          <w:divBdr>
            <w:top w:val="none" w:sz="0" w:space="0" w:color="auto"/>
            <w:left w:val="none" w:sz="0" w:space="0" w:color="auto"/>
            <w:bottom w:val="none" w:sz="0" w:space="0" w:color="auto"/>
            <w:right w:val="none" w:sz="0" w:space="0" w:color="auto"/>
          </w:divBdr>
        </w:div>
        <w:div w:id="148719579">
          <w:marLeft w:val="0"/>
          <w:marRight w:val="0"/>
          <w:marTop w:val="0"/>
          <w:marBottom w:val="0"/>
          <w:divBdr>
            <w:top w:val="none" w:sz="0" w:space="0" w:color="auto"/>
            <w:left w:val="none" w:sz="0" w:space="0" w:color="auto"/>
            <w:bottom w:val="none" w:sz="0" w:space="0" w:color="auto"/>
            <w:right w:val="none" w:sz="0" w:space="0" w:color="auto"/>
          </w:divBdr>
        </w:div>
        <w:div w:id="892350781">
          <w:marLeft w:val="0"/>
          <w:marRight w:val="0"/>
          <w:marTop w:val="0"/>
          <w:marBottom w:val="0"/>
          <w:divBdr>
            <w:top w:val="none" w:sz="0" w:space="0" w:color="auto"/>
            <w:left w:val="none" w:sz="0" w:space="0" w:color="auto"/>
            <w:bottom w:val="none" w:sz="0" w:space="0" w:color="auto"/>
            <w:right w:val="none" w:sz="0" w:space="0" w:color="auto"/>
          </w:divBdr>
        </w:div>
        <w:div w:id="202637875">
          <w:marLeft w:val="0"/>
          <w:marRight w:val="0"/>
          <w:marTop w:val="0"/>
          <w:marBottom w:val="0"/>
          <w:divBdr>
            <w:top w:val="none" w:sz="0" w:space="0" w:color="auto"/>
            <w:left w:val="none" w:sz="0" w:space="0" w:color="auto"/>
            <w:bottom w:val="none" w:sz="0" w:space="0" w:color="auto"/>
            <w:right w:val="none" w:sz="0" w:space="0" w:color="auto"/>
          </w:divBdr>
        </w:div>
        <w:div w:id="1645307237">
          <w:marLeft w:val="0"/>
          <w:marRight w:val="0"/>
          <w:marTop w:val="0"/>
          <w:marBottom w:val="0"/>
          <w:divBdr>
            <w:top w:val="none" w:sz="0" w:space="0" w:color="auto"/>
            <w:left w:val="none" w:sz="0" w:space="0" w:color="auto"/>
            <w:bottom w:val="none" w:sz="0" w:space="0" w:color="auto"/>
            <w:right w:val="none" w:sz="0" w:space="0" w:color="auto"/>
          </w:divBdr>
        </w:div>
        <w:div w:id="1939286281">
          <w:marLeft w:val="0"/>
          <w:marRight w:val="0"/>
          <w:marTop w:val="0"/>
          <w:marBottom w:val="0"/>
          <w:divBdr>
            <w:top w:val="none" w:sz="0" w:space="0" w:color="auto"/>
            <w:left w:val="none" w:sz="0" w:space="0" w:color="auto"/>
            <w:bottom w:val="none" w:sz="0" w:space="0" w:color="auto"/>
            <w:right w:val="none" w:sz="0" w:space="0" w:color="auto"/>
          </w:divBdr>
        </w:div>
      </w:divsChild>
    </w:div>
    <w:div w:id="1341741024">
      <w:bodyDiv w:val="1"/>
      <w:marLeft w:val="0"/>
      <w:marRight w:val="0"/>
      <w:marTop w:val="0"/>
      <w:marBottom w:val="0"/>
      <w:divBdr>
        <w:top w:val="none" w:sz="0" w:space="0" w:color="auto"/>
        <w:left w:val="none" w:sz="0" w:space="0" w:color="auto"/>
        <w:bottom w:val="none" w:sz="0" w:space="0" w:color="auto"/>
        <w:right w:val="none" w:sz="0" w:space="0" w:color="auto"/>
      </w:divBdr>
      <w:divsChild>
        <w:div w:id="185216685">
          <w:marLeft w:val="0"/>
          <w:marRight w:val="0"/>
          <w:marTop w:val="0"/>
          <w:marBottom w:val="0"/>
          <w:divBdr>
            <w:top w:val="none" w:sz="0" w:space="0" w:color="auto"/>
            <w:left w:val="none" w:sz="0" w:space="0" w:color="auto"/>
            <w:bottom w:val="none" w:sz="0" w:space="0" w:color="auto"/>
            <w:right w:val="none" w:sz="0" w:space="0" w:color="auto"/>
          </w:divBdr>
        </w:div>
        <w:div w:id="886650021">
          <w:marLeft w:val="0"/>
          <w:marRight w:val="0"/>
          <w:marTop w:val="0"/>
          <w:marBottom w:val="0"/>
          <w:divBdr>
            <w:top w:val="none" w:sz="0" w:space="0" w:color="auto"/>
            <w:left w:val="none" w:sz="0" w:space="0" w:color="auto"/>
            <w:bottom w:val="none" w:sz="0" w:space="0" w:color="auto"/>
            <w:right w:val="none" w:sz="0" w:space="0" w:color="auto"/>
          </w:divBdr>
        </w:div>
        <w:div w:id="908031733">
          <w:marLeft w:val="0"/>
          <w:marRight w:val="0"/>
          <w:marTop w:val="0"/>
          <w:marBottom w:val="0"/>
          <w:divBdr>
            <w:top w:val="none" w:sz="0" w:space="0" w:color="auto"/>
            <w:left w:val="none" w:sz="0" w:space="0" w:color="auto"/>
            <w:bottom w:val="none" w:sz="0" w:space="0" w:color="auto"/>
            <w:right w:val="none" w:sz="0" w:space="0" w:color="auto"/>
          </w:divBdr>
        </w:div>
        <w:div w:id="957836951">
          <w:marLeft w:val="0"/>
          <w:marRight w:val="0"/>
          <w:marTop w:val="0"/>
          <w:marBottom w:val="0"/>
          <w:divBdr>
            <w:top w:val="none" w:sz="0" w:space="0" w:color="auto"/>
            <w:left w:val="none" w:sz="0" w:space="0" w:color="auto"/>
            <w:bottom w:val="none" w:sz="0" w:space="0" w:color="auto"/>
            <w:right w:val="none" w:sz="0" w:space="0" w:color="auto"/>
          </w:divBdr>
        </w:div>
        <w:div w:id="1012806465">
          <w:marLeft w:val="0"/>
          <w:marRight w:val="0"/>
          <w:marTop w:val="0"/>
          <w:marBottom w:val="0"/>
          <w:divBdr>
            <w:top w:val="none" w:sz="0" w:space="0" w:color="auto"/>
            <w:left w:val="none" w:sz="0" w:space="0" w:color="auto"/>
            <w:bottom w:val="none" w:sz="0" w:space="0" w:color="auto"/>
            <w:right w:val="none" w:sz="0" w:space="0" w:color="auto"/>
          </w:divBdr>
        </w:div>
      </w:divsChild>
    </w:div>
    <w:div w:id="1417898966">
      <w:bodyDiv w:val="1"/>
      <w:marLeft w:val="0"/>
      <w:marRight w:val="0"/>
      <w:marTop w:val="0"/>
      <w:marBottom w:val="0"/>
      <w:divBdr>
        <w:top w:val="none" w:sz="0" w:space="0" w:color="auto"/>
        <w:left w:val="none" w:sz="0" w:space="0" w:color="auto"/>
        <w:bottom w:val="none" w:sz="0" w:space="0" w:color="auto"/>
        <w:right w:val="none" w:sz="0" w:space="0" w:color="auto"/>
      </w:divBdr>
    </w:div>
    <w:div w:id="1607421930">
      <w:bodyDiv w:val="1"/>
      <w:marLeft w:val="0"/>
      <w:marRight w:val="0"/>
      <w:marTop w:val="0"/>
      <w:marBottom w:val="0"/>
      <w:divBdr>
        <w:top w:val="none" w:sz="0" w:space="0" w:color="auto"/>
        <w:left w:val="none" w:sz="0" w:space="0" w:color="auto"/>
        <w:bottom w:val="none" w:sz="0" w:space="0" w:color="auto"/>
        <w:right w:val="none" w:sz="0" w:space="0" w:color="auto"/>
      </w:divBdr>
      <w:divsChild>
        <w:div w:id="905839798">
          <w:marLeft w:val="0"/>
          <w:marRight w:val="0"/>
          <w:marTop w:val="0"/>
          <w:marBottom w:val="0"/>
          <w:divBdr>
            <w:top w:val="none" w:sz="0" w:space="0" w:color="auto"/>
            <w:left w:val="none" w:sz="0" w:space="0" w:color="auto"/>
            <w:bottom w:val="none" w:sz="0" w:space="0" w:color="auto"/>
            <w:right w:val="none" w:sz="0" w:space="0" w:color="auto"/>
          </w:divBdr>
        </w:div>
        <w:div w:id="1360550796">
          <w:marLeft w:val="0"/>
          <w:marRight w:val="0"/>
          <w:marTop w:val="0"/>
          <w:marBottom w:val="0"/>
          <w:divBdr>
            <w:top w:val="none" w:sz="0" w:space="0" w:color="auto"/>
            <w:left w:val="none" w:sz="0" w:space="0" w:color="auto"/>
            <w:bottom w:val="none" w:sz="0" w:space="0" w:color="auto"/>
            <w:right w:val="none" w:sz="0" w:space="0" w:color="auto"/>
          </w:divBdr>
        </w:div>
        <w:div w:id="896935284">
          <w:marLeft w:val="0"/>
          <w:marRight w:val="0"/>
          <w:marTop w:val="0"/>
          <w:marBottom w:val="0"/>
          <w:divBdr>
            <w:top w:val="none" w:sz="0" w:space="0" w:color="auto"/>
            <w:left w:val="none" w:sz="0" w:space="0" w:color="auto"/>
            <w:bottom w:val="none" w:sz="0" w:space="0" w:color="auto"/>
            <w:right w:val="none" w:sz="0" w:space="0" w:color="auto"/>
          </w:divBdr>
        </w:div>
        <w:div w:id="1447626749">
          <w:marLeft w:val="0"/>
          <w:marRight w:val="0"/>
          <w:marTop w:val="0"/>
          <w:marBottom w:val="0"/>
          <w:divBdr>
            <w:top w:val="none" w:sz="0" w:space="0" w:color="auto"/>
            <w:left w:val="none" w:sz="0" w:space="0" w:color="auto"/>
            <w:bottom w:val="none" w:sz="0" w:space="0" w:color="auto"/>
            <w:right w:val="none" w:sz="0" w:space="0" w:color="auto"/>
          </w:divBdr>
        </w:div>
        <w:div w:id="39911826">
          <w:marLeft w:val="0"/>
          <w:marRight w:val="0"/>
          <w:marTop w:val="0"/>
          <w:marBottom w:val="0"/>
          <w:divBdr>
            <w:top w:val="none" w:sz="0" w:space="0" w:color="auto"/>
            <w:left w:val="none" w:sz="0" w:space="0" w:color="auto"/>
            <w:bottom w:val="none" w:sz="0" w:space="0" w:color="auto"/>
            <w:right w:val="none" w:sz="0" w:space="0" w:color="auto"/>
          </w:divBdr>
        </w:div>
        <w:div w:id="1373187689">
          <w:marLeft w:val="0"/>
          <w:marRight w:val="0"/>
          <w:marTop w:val="0"/>
          <w:marBottom w:val="0"/>
          <w:divBdr>
            <w:top w:val="none" w:sz="0" w:space="0" w:color="auto"/>
            <w:left w:val="none" w:sz="0" w:space="0" w:color="auto"/>
            <w:bottom w:val="none" w:sz="0" w:space="0" w:color="auto"/>
            <w:right w:val="none" w:sz="0" w:space="0" w:color="auto"/>
          </w:divBdr>
        </w:div>
        <w:div w:id="2008170890">
          <w:marLeft w:val="0"/>
          <w:marRight w:val="0"/>
          <w:marTop w:val="0"/>
          <w:marBottom w:val="0"/>
          <w:divBdr>
            <w:top w:val="none" w:sz="0" w:space="0" w:color="auto"/>
            <w:left w:val="none" w:sz="0" w:space="0" w:color="auto"/>
            <w:bottom w:val="none" w:sz="0" w:space="0" w:color="auto"/>
            <w:right w:val="none" w:sz="0" w:space="0" w:color="auto"/>
          </w:divBdr>
        </w:div>
        <w:div w:id="1498426323">
          <w:marLeft w:val="0"/>
          <w:marRight w:val="0"/>
          <w:marTop w:val="0"/>
          <w:marBottom w:val="0"/>
          <w:divBdr>
            <w:top w:val="none" w:sz="0" w:space="0" w:color="auto"/>
            <w:left w:val="none" w:sz="0" w:space="0" w:color="auto"/>
            <w:bottom w:val="none" w:sz="0" w:space="0" w:color="auto"/>
            <w:right w:val="none" w:sz="0" w:space="0" w:color="auto"/>
          </w:divBdr>
        </w:div>
        <w:div w:id="1131702750">
          <w:marLeft w:val="0"/>
          <w:marRight w:val="0"/>
          <w:marTop w:val="0"/>
          <w:marBottom w:val="0"/>
          <w:divBdr>
            <w:top w:val="none" w:sz="0" w:space="0" w:color="auto"/>
            <w:left w:val="none" w:sz="0" w:space="0" w:color="auto"/>
            <w:bottom w:val="none" w:sz="0" w:space="0" w:color="auto"/>
            <w:right w:val="none" w:sz="0" w:space="0" w:color="auto"/>
          </w:divBdr>
        </w:div>
        <w:div w:id="273289724">
          <w:marLeft w:val="0"/>
          <w:marRight w:val="0"/>
          <w:marTop w:val="0"/>
          <w:marBottom w:val="0"/>
          <w:divBdr>
            <w:top w:val="none" w:sz="0" w:space="0" w:color="auto"/>
            <w:left w:val="none" w:sz="0" w:space="0" w:color="auto"/>
            <w:bottom w:val="none" w:sz="0" w:space="0" w:color="auto"/>
            <w:right w:val="none" w:sz="0" w:space="0" w:color="auto"/>
          </w:divBdr>
        </w:div>
        <w:div w:id="106196322">
          <w:marLeft w:val="0"/>
          <w:marRight w:val="0"/>
          <w:marTop w:val="0"/>
          <w:marBottom w:val="0"/>
          <w:divBdr>
            <w:top w:val="none" w:sz="0" w:space="0" w:color="auto"/>
            <w:left w:val="none" w:sz="0" w:space="0" w:color="auto"/>
            <w:bottom w:val="none" w:sz="0" w:space="0" w:color="auto"/>
            <w:right w:val="none" w:sz="0" w:space="0" w:color="auto"/>
          </w:divBdr>
        </w:div>
        <w:div w:id="1741975470">
          <w:marLeft w:val="0"/>
          <w:marRight w:val="0"/>
          <w:marTop w:val="0"/>
          <w:marBottom w:val="0"/>
          <w:divBdr>
            <w:top w:val="none" w:sz="0" w:space="0" w:color="auto"/>
            <w:left w:val="none" w:sz="0" w:space="0" w:color="auto"/>
            <w:bottom w:val="none" w:sz="0" w:space="0" w:color="auto"/>
            <w:right w:val="none" w:sz="0" w:space="0" w:color="auto"/>
          </w:divBdr>
        </w:div>
        <w:div w:id="263727331">
          <w:marLeft w:val="0"/>
          <w:marRight w:val="0"/>
          <w:marTop w:val="0"/>
          <w:marBottom w:val="0"/>
          <w:divBdr>
            <w:top w:val="none" w:sz="0" w:space="0" w:color="auto"/>
            <w:left w:val="none" w:sz="0" w:space="0" w:color="auto"/>
            <w:bottom w:val="none" w:sz="0" w:space="0" w:color="auto"/>
            <w:right w:val="none" w:sz="0" w:space="0" w:color="auto"/>
          </w:divBdr>
        </w:div>
        <w:div w:id="643777383">
          <w:marLeft w:val="0"/>
          <w:marRight w:val="0"/>
          <w:marTop w:val="0"/>
          <w:marBottom w:val="0"/>
          <w:divBdr>
            <w:top w:val="none" w:sz="0" w:space="0" w:color="auto"/>
            <w:left w:val="none" w:sz="0" w:space="0" w:color="auto"/>
            <w:bottom w:val="none" w:sz="0" w:space="0" w:color="auto"/>
            <w:right w:val="none" w:sz="0" w:space="0" w:color="auto"/>
          </w:divBdr>
        </w:div>
        <w:div w:id="1707221824">
          <w:marLeft w:val="0"/>
          <w:marRight w:val="0"/>
          <w:marTop w:val="0"/>
          <w:marBottom w:val="0"/>
          <w:divBdr>
            <w:top w:val="none" w:sz="0" w:space="0" w:color="auto"/>
            <w:left w:val="none" w:sz="0" w:space="0" w:color="auto"/>
            <w:bottom w:val="none" w:sz="0" w:space="0" w:color="auto"/>
            <w:right w:val="none" w:sz="0" w:space="0" w:color="auto"/>
          </w:divBdr>
        </w:div>
        <w:div w:id="1929464623">
          <w:marLeft w:val="0"/>
          <w:marRight w:val="0"/>
          <w:marTop w:val="0"/>
          <w:marBottom w:val="0"/>
          <w:divBdr>
            <w:top w:val="none" w:sz="0" w:space="0" w:color="auto"/>
            <w:left w:val="none" w:sz="0" w:space="0" w:color="auto"/>
            <w:bottom w:val="none" w:sz="0" w:space="0" w:color="auto"/>
            <w:right w:val="none" w:sz="0" w:space="0" w:color="auto"/>
          </w:divBdr>
        </w:div>
      </w:divsChild>
    </w:div>
    <w:div w:id="1621834884">
      <w:bodyDiv w:val="1"/>
      <w:marLeft w:val="0"/>
      <w:marRight w:val="0"/>
      <w:marTop w:val="0"/>
      <w:marBottom w:val="0"/>
      <w:divBdr>
        <w:top w:val="none" w:sz="0" w:space="0" w:color="auto"/>
        <w:left w:val="none" w:sz="0" w:space="0" w:color="auto"/>
        <w:bottom w:val="none" w:sz="0" w:space="0" w:color="auto"/>
        <w:right w:val="none" w:sz="0" w:space="0" w:color="auto"/>
      </w:divBdr>
      <w:divsChild>
        <w:div w:id="1337615476">
          <w:marLeft w:val="0"/>
          <w:marRight w:val="0"/>
          <w:marTop w:val="0"/>
          <w:marBottom w:val="0"/>
          <w:divBdr>
            <w:top w:val="none" w:sz="0" w:space="0" w:color="auto"/>
            <w:left w:val="none" w:sz="0" w:space="0" w:color="auto"/>
            <w:bottom w:val="none" w:sz="0" w:space="0" w:color="auto"/>
            <w:right w:val="none" w:sz="0" w:space="0" w:color="auto"/>
          </w:divBdr>
        </w:div>
        <w:div w:id="1333794101">
          <w:marLeft w:val="0"/>
          <w:marRight w:val="0"/>
          <w:marTop w:val="0"/>
          <w:marBottom w:val="0"/>
          <w:divBdr>
            <w:top w:val="none" w:sz="0" w:space="0" w:color="auto"/>
            <w:left w:val="none" w:sz="0" w:space="0" w:color="auto"/>
            <w:bottom w:val="none" w:sz="0" w:space="0" w:color="auto"/>
            <w:right w:val="none" w:sz="0" w:space="0" w:color="auto"/>
          </w:divBdr>
        </w:div>
        <w:div w:id="267472921">
          <w:marLeft w:val="0"/>
          <w:marRight w:val="0"/>
          <w:marTop w:val="0"/>
          <w:marBottom w:val="0"/>
          <w:divBdr>
            <w:top w:val="none" w:sz="0" w:space="0" w:color="auto"/>
            <w:left w:val="none" w:sz="0" w:space="0" w:color="auto"/>
            <w:bottom w:val="none" w:sz="0" w:space="0" w:color="auto"/>
            <w:right w:val="none" w:sz="0" w:space="0" w:color="auto"/>
          </w:divBdr>
        </w:div>
        <w:div w:id="2039694656">
          <w:marLeft w:val="0"/>
          <w:marRight w:val="0"/>
          <w:marTop w:val="0"/>
          <w:marBottom w:val="0"/>
          <w:divBdr>
            <w:top w:val="none" w:sz="0" w:space="0" w:color="auto"/>
            <w:left w:val="none" w:sz="0" w:space="0" w:color="auto"/>
            <w:bottom w:val="none" w:sz="0" w:space="0" w:color="auto"/>
            <w:right w:val="none" w:sz="0" w:space="0" w:color="auto"/>
          </w:divBdr>
        </w:div>
        <w:div w:id="851067626">
          <w:marLeft w:val="0"/>
          <w:marRight w:val="0"/>
          <w:marTop w:val="0"/>
          <w:marBottom w:val="0"/>
          <w:divBdr>
            <w:top w:val="none" w:sz="0" w:space="0" w:color="auto"/>
            <w:left w:val="none" w:sz="0" w:space="0" w:color="auto"/>
            <w:bottom w:val="none" w:sz="0" w:space="0" w:color="auto"/>
            <w:right w:val="none" w:sz="0" w:space="0" w:color="auto"/>
          </w:divBdr>
        </w:div>
        <w:div w:id="733813663">
          <w:marLeft w:val="0"/>
          <w:marRight w:val="0"/>
          <w:marTop w:val="0"/>
          <w:marBottom w:val="0"/>
          <w:divBdr>
            <w:top w:val="none" w:sz="0" w:space="0" w:color="auto"/>
            <w:left w:val="none" w:sz="0" w:space="0" w:color="auto"/>
            <w:bottom w:val="none" w:sz="0" w:space="0" w:color="auto"/>
            <w:right w:val="none" w:sz="0" w:space="0" w:color="auto"/>
          </w:divBdr>
        </w:div>
        <w:div w:id="776294628">
          <w:marLeft w:val="0"/>
          <w:marRight w:val="0"/>
          <w:marTop w:val="0"/>
          <w:marBottom w:val="0"/>
          <w:divBdr>
            <w:top w:val="none" w:sz="0" w:space="0" w:color="auto"/>
            <w:left w:val="none" w:sz="0" w:space="0" w:color="auto"/>
            <w:bottom w:val="none" w:sz="0" w:space="0" w:color="auto"/>
            <w:right w:val="none" w:sz="0" w:space="0" w:color="auto"/>
          </w:divBdr>
        </w:div>
        <w:div w:id="1771391578">
          <w:marLeft w:val="0"/>
          <w:marRight w:val="0"/>
          <w:marTop w:val="0"/>
          <w:marBottom w:val="0"/>
          <w:divBdr>
            <w:top w:val="none" w:sz="0" w:space="0" w:color="auto"/>
            <w:left w:val="none" w:sz="0" w:space="0" w:color="auto"/>
            <w:bottom w:val="none" w:sz="0" w:space="0" w:color="auto"/>
            <w:right w:val="none" w:sz="0" w:space="0" w:color="auto"/>
          </w:divBdr>
        </w:div>
        <w:div w:id="2045867407">
          <w:marLeft w:val="0"/>
          <w:marRight w:val="0"/>
          <w:marTop w:val="0"/>
          <w:marBottom w:val="0"/>
          <w:divBdr>
            <w:top w:val="none" w:sz="0" w:space="0" w:color="auto"/>
            <w:left w:val="none" w:sz="0" w:space="0" w:color="auto"/>
            <w:bottom w:val="none" w:sz="0" w:space="0" w:color="auto"/>
            <w:right w:val="none" w:sz="0" w:space="0" w:color="auto"/>
          </w:divBdr>
        </w:div>
        <w:div w:id="538208201">
          <w:marLeft w:val="0"/>
          <w:marRight w:val="0"/>
          <w:marTop w:val="0"/>
          <w:marBottom w:val="0"/>
          <w:divBdr>
            <w:top w:val="none" w:sz="0" w:space="0" w:color="auto"/>
            <w:left w:val="none" w:sz="0" w:space="0" w:color="auto"/>
            <w:bottom w:val="none" w:sz="0" w:space="0" w:color="auto"/>
            <w:right w:val="none" w:sz="0" w:space="0" w:color="auto"/>
          </w:divBdr>
        </w:div>
        <w:div w:id="777605621">
          <w:marLeft w:val="0"/>
          <w:marRight w:val="0"/>
          <w:marTop w:val="0"/>
          <w:marBottom w:val="0"/>
          <w:divBdr>
            <w:top w:val="none" w:sz="0" w:space="0" w:color="auto"/>
            <w:left w:val="none" w:sz="0" w:space="0" w:color="auto"/>
            <w:bottom w:val="none" w:sz="0" w:space="0" w:color="auto"/>
            <w:right w:val="none" w:sz="0" w:space="0" w:color="auto"/>
          </w:divBdr>
        </w:div>
        <w:div w:id="1433357740">
          <w:marLeft w:val="0"/>
          <w:marRight w:val="0"/>
          <w:marTop w:val="0"/>
          <w:marBottom w:val="0"/>
          <w:divBdr>
            <w:top w:val="none" w:sz="0" w:space="0" w:color="auto"/>
            <w:left w:val="none" w:sz="0" w:space="0" w:color="auto"/>
            <w:bottom w:val="none" w:sz="0" w:space="0" w:color="auto"/>
            <w:right w:val="none" w:sz="0" w:space="0" w:color="auto"/>
          </w:divBdr>
        </w:div>
        <w:div w:id="1604337608">
          <w:marLeft w:val="0"/>
          <w:marRight w:val="0"/>
          <w:marTop w:val="0"/>
          <w:marBottom w:val="0"/>
          <w:divBdr>
            <w:top w:val="none" w:sz="0" w:space="0" w:color="auto"/>
            <w:left w:val="none" w:sz="0" w:space="0" w:color="auto"/>
            <w:bottom w:val="none" w:sz="0" w:space="0" w:color="auto"/>
            <w:right w:val="none" w:sz="0" w:space="0" w:color="auto"/>
          </w:divBdr>
        </w:div>
        <w:div w:id="155612886">
          <w:marLeft w:val="0"/>
          <w:marRight w:val="0"/>
          <w:marTop w:val="0"/>
          <w:marBottom w:val="0"/>
          <w:divBdr>
            <w:top w:val="none" w:sz="0" w:space="0" w:color="auto"/>
            <w:left w:val="none" w:sz="0" w:space="0" w:color="auto"/>
            <w:bottom w:val="none" w:sz="0" w:space="0" w:color="auto"/>
            <w:right w:val="none" w:sz="0" w:space="0" w:color="auto"/>
          </w:divBdr>
        </w:div>
        <w:div w:id="304237239">
          <w:marLeft w:val="0"/>
          <w:marRight w:val="0"/>
          <w:marTop w:val="0"/>
          <w:marBottom w:val="0"/>
          <w:divBdr>
            <w:top w:val="none" w:sz="0" w:space="0" w:color="auto"/>
            <w:left w:val="none" w:sz="0" w:space="0" w:color="auto"/>
            <w:bottom w:val="none" w:sz="0" w:space="0" w:color="auto"/>
            <w:right w:val="none" w:sz="0" w:space="0" w:color="auto"/>
          </w:divBdr>
        </w:div>
        <w:div w:id="1766804898">
          <w:marLeft w:val="0"/>
          <w:marRight w:val="0"/>
          <w:marTop w:val="0"/>
          <w:marBottom w:val="0"/>
          <w:divBdr>
            <w:top w:val="none" w:sz="0" w:space="0" w:color="auto"/>
            <w:left w:val="none" w:sz="0" w:space="0" w:color="auto"/>
            <w:bottom w:val="none" w:sz="0" w:space="0" w:color="auto"/>
            <w:right w:val="none" w:sz="0" w:space="0" w:color="auto"/>
          </w:divBdr>
        </w:div>
      </w:divsChild>
    </w:div>
    <w:div w:id="1715690251">
      <w:bodyDiv w:val="1"/>
      <w:marLeft w:val="0"/>
      <w:marRight w:val="0"/>
      <w:marTop w:val="0"/>
      <w:marBottom w:val="0"/>
      <w:divBdr>
        <w:top w:val="none" w:sz="0" w:space="0" w:color="auto"/>
        <w:left w:val="none" w:sz="0" w:space="0" w:color="auto"/>
        <w:bottom w:val="none" w:sz="0" w:space="0" w:color="auto"/>
        <w:right w:val="none" w:sz="0" w:space="0" w:color="auto"/>
      </w:divBdr>
      <w:divsChild>
        <w:div w:id="1079867758">
          <w:marLeft w:val="0"/>
          <w:marRight w:val="0"/>
          <w:marTop w:val="0"/>
          <w:marBottom w:val="0"/>
          <w:divBdr>
            <w:top w:val="none" w:sz="0" w:space="0" w:color="auto"/>
            <w:left w:val="none" w:sz="0" w:space="0" w:color="auto"/>
            <w:bottom w:val="none" w:sz="0" w:space="0" w:color="auto"/>
            <w:right w:val="none" w:sz="0" w:space="0" w:color="auto"/>
          </w:divBdr>
        </w:div>
        <w:div w:id="374548960">
          <w:marLeft w:val="0"/>
          <w:marRight w:val="0"/>
          <w:marTop w:val="0"/>
          <w:marBottom w:val="0"/>
          <w:divBdr>
            <w:top w:val="none" w:sz="0" w:space="0" w:color="auto"/>
            <w:left w:val="none" w:sz="0" w:space="0" w:color="auto"/>
            <w:bottom w:val="none" w:sz="0" w:space="0" w:color="auto"/>
            <w:right w:val="none" w:sz="0" w:space="0" w:color="auto"/>
          </w:divBdr>
        </w:div>
        <w:div w:id="302389526">
          <w:marLeft w:val="0"/>
          <w:marRight w:val="0"/>
          <w:marTop w:val="0"/>
          <w:marBottom w:val="0"/>
          <w:divBdr>
            <w:top w:val="none" w:sz="0" w:space="0" w:color="auto"/>
            <w:left w:val="none" w:sz="0" w:space="0" w:color="auto"/>
            <w:bottom w:val="none" w:sz="0" w:space="0" w:color="auto"/>
            <w:right w:val="none" w:sz="0" w:space="0" w:color="auto"/>
          </w:divBdr>
        </w:div>
        <w:div w:id="1783258227">
          <w:marLeft w:val="0"/>
          <w:marRight w:val="0"/>
          <w:marTop w:val="0"/>
          <w:marBottom w:val="0"/>
          <w:divBdr>
            <w:top w:val="none" w:sz="0" w:space="0" w:color="auto"/>
            <w:left w:val="none" w:sz="0" w:space="0" w:color="auto"/>
            <w:bottom w:val="none" w:sz="0" w:space="0" w:color="auto"/>
            <w:right w:val="none" w:sz="0" w:space="0" w:color="auto"/>
          </w:divBdr>
        </w:div>
        <w:div w:id="1001280355">
          <w:marLeft w:val="0"/>
          <w:marRight w:val="0"/>
          <w:marTop w:val="0"/>
          <w:marBottom w:val="0"/>
          <w:divBdr>
            <w:top w:val="none" w:sz="0" w:space="0" w:color="auto"/>
            <w:left w:val="none" w:sz="0" w:space="0" w:color="auto"/>
            <w:bottom w:val="none" w:sz="0" w:space="0" w:color="auto"/>
            <w:right w:val="none" w:sz="0" w:space="0" w:color="auto"/>
          </w:divBdr>
        </w:div>
        <w:div w:id="321932779">
          <w:marLeft w:val="0"/>
          <w:marRight w:val="0"/>
          <w:marTop w:val="0"/>
          <w:marBottom w:val="0"/>
          <w:divBdr>
            <w:top w:val="none" w:sz="0" w:space="0" w:color="auto"/>
            <w:left w:val="none" w:sz="0" w:space="0" w:color="auto"/>
            <w:bottom w:val="none" w:sz="0" w:space="0" w:color="auto"/>
            <w:right w:val="none" w:sz="0" w:space="0" w:color="auto"/>
          </w:divBdr>
        </w:div>
        <w:div w:id="1026564692">
          <w:marLeft w:val="0"/>
          <w:marRight w:val="0"/>
          <w:marTop w:val="0"/>
          <w:marBottom w:val="0"/>
          <w:divBdr>
            <w:top w:val="none" w:sz="0" w:space="0" w:color="auto"/>
            <w:left w:val="none" w:sz="0" w:space="0" w:color="auto"/>
            <w:bottom w:val="none" w:sz="0" w:space="0" w:color="auto"/>
            <w:right w:val="none" w:sz="0" w:space="0" w:color="auto"/>
          </w:divBdr>
        </w:div>
        <w:div w:id="31536017">
          <w:marLeft w:val="0"/>
          <w:marRight w:val="0"/>
          <w:marTop w:val="0"/>
          <w:marBottom w:val="0"/>
          <w:divBdr>
            <w:top w:val="none" w:sz="0" w:space="0" w:color="auto"/>
            <w:left w:val="none" w:sz="0" w:space="0" w:color="auto"/>
            <w:bottom w:val="none" w:sz="0" w:space="0" w:color="auto"/>
            <w:right w:val="none" w:sz="0" w:space="0" w:color="auto"/>
          </w:divBdr>
        </w:div>
        <w:div w:id="1739865115">
          <w:marLeft w:val="0"/>
          <w:marRight w:val="0"/>
          <w:marTop w:val="0"/>
          <w:marBottom w:val="0"/>
          <w:divBdr>
            <w:top w:val="none" w:sz="0" w:space="0" w:color="auto"/>
            <w:left w:val="none" w:sz="0" w:space="0" w:color="auto"/>
            <w:bottom w:val="none" w:sz="0" w:space="0" w:color="auto"/>
            <w:right w:val="none" w:sz="0" w:space="0" w:color="auto"/>
          </w:divBdr>
        </w:div>
        <w:div w:id="1960143699">
          <w:marLeft w:val="0"/>
          <w:marRight w:val="0"/>
          <w:marTop w:val="0"/>
          <w:marBottom w:val="0"/>
          <w:divBdr>
            <w:top w:val="none" w:sz="0" w:space="0" w:color="auto"/>
            <w:left w:val="none" w:sz="0" w:space="0" w:color="auto"/>
            <w:bottom w:val="none" w:sz="0" w:space="0" w:color="auto"/>
            <w:right w:val="none" w:sz="0" w:space="0" w:color="auto"/>
          </w:divBdr>
        </w:div>
        <w:div w:id="1823961146">
          <w:marLeft w:val="0"/>
          <w:marRight w:val="0"/>
          <w:marTop w:val="0"/>
          <w:marBottom w:val="0"/>
          <w:divBdr>
            <w:top w:val="none" w:sz="0" w:space="0" w:color="auto"/>
            <w:left w:val="none" w:sz="0" w:space="0" w:color="auto"/>
            <w:bottom w:val="none" w:sz="0" w:space="0" w:color="auto"/>
            <w:right w:val="none" w:sz="0" w:space="0" w:color="auto"/>
          </w:divBdr>
        </w:div>
        <w:div w:id="119805397">
          <w:marLeft w:val="0"/>
          <w:marRight w:val="0"/>
          <w:marTop w:val="0"/>
          <w:marBottom w:val="0"/>
          <w:divBdr>
            <w:top w:val="none" w:sz="0" w:space="0" w:color="auto"/>
            <w:left w:val="none" w:sz="0" w:space="0" w:color="auto"/>
            <w:bottom w:val="none" w:sz="0" w:space="0" w:color="auto"/>
            <w:right w:val="none" w:sz="0" w:space="0" w:color="auto"/>
          </w:divBdr>
        </w:div>
        <w:div w:id="403340297">
          <w:marLeft w:val="0"/>
          <w:marRight w:val="0"/>
          <w:marTop w:val="0"/>
          <w:marBottom w:val="0"/>
          <w:divBdr>
            <w:top w:val="none" w:sz="0" w:space="0" w:color="auto"/>
            <w:left w:val="none" w:sz="0" w:space="0" w:color="auto"/>
            <w:bottom w:val="none" w:sz="0" w:space="0" w:color="auto"/>
            <w:right w:val="none" w:sz="0" w:space="0" w:color="auto"/>
          </w:divBdr>
        </w:div>
        <w:div w:id="519510966">
          <w:marLeft w:val="0"/>
          <w:marRight w:val="0"/>
          <w:marTop w:val="0"/>
          <w:marBottom w:val="0"/>
          <w:divBdr>
            <w:top w:val="none" w:sz="0" w:space="0" w:color="auto"/>
            <w:left w:val="none" w:sz="0" w:space="0" w:color="auto"/>
            <w:bottom w:val="none" w:sz="0" w:space="0" w:color="auto"/>
            <w:right w:val="none" w:sz="0" w:space="0" w:color="auto"/>
          </w:divBdr>
        </w:div>
        <w:div w:id="501161022">
          <w:marLeft w:val="0"/>
          <w:marRight w:val="0"/>
          <w:marTop w:val="0"/>
          <w:marBottom w:val="0"/>
          <w:divBdr>
            <w:top w:val="none" w:sz="0" w:space="0" w:color="auto"/>
            <w:left w:val="none" w:sz="0" w:space="0" w:color="auto"/>
            <w:bottom w:val="none" w:sz="0" w:space="0" w:color="auto"/>
            <w:right w:val="none" w:sz="0" w:space="0" w:color="auto"/>
          </w:divBdr>
        </w:div>
        <w:div w:id="106243824">
          <w:marLeft w:val="0"/>
          <w:marRight w:val="0"/>
          <w:marTop w:val="0"/>
          <w:marBottom w:val="0"/>
          <w:divBdr>
            <w:top w:val="none" w:sz="0" w:space="0" w:color="auto"/>
            <w:left w:val="none" w:sz="0" w:space="0" w:color="auto"/>
            <w:bottom w:val="none" w:sz="0" w:space="0" w:color="auto"/>
            <w:right w:val="none" w:sz="0" w:space="0" w:color="auto"/>
          </w:divBdr>
        </w:div>
        <w:div w:id="1239632196">
          <w:marLeft w:val="0"/>
          <w:marRight w:val="0"/>
          <w:marTop w:val="0"/>
          <w:marBottom w:val="0"/>
          <w:divBdr>
            <w:top w:val="none" w:sz="0" w:space="0" w:color="auto"/>
            <w:left w:val="none" w:sz="0" w:space="0" w:color="auto"/>
            <w:bottom w:val="none" w:sz="0" w:space="0" w:color="auto"/>
            <w:right w:val="none" w:sz="0" w:space="0" w:color="auto"/>
          </w:divBdr>
        </w:div>
        <w:div w:id="1180848686">
          <w:marLeft w:val="0"/>
          <w:marRight w:val="0"/>
          <w:marTop w:val="0"/>
          <w:marBottom w:val="0"/>
          <w:divBdr>
            <w:top w:val="none" w:sz="0" w:space="0" w:color="auto"/>
            <w:left w:val="none" w:sz="0" w:space="0" w:color="auto"/>
            <w:bottom w:val="none" w:sz="0" w:space="0" w:color="auto"/>
            <w:right w:val="none" w:sz="0" w:space="0" w:color="auto"/>
          </w:divBdr>
        </w:div>
        <w:div w:id="1467161779">
          <w:marLeft w:val="0"/>
          <w:marRight w:val="0"/>
          <w:marTop w:val="0"/>
          <w:marBottom w:val="0"/>
          <w:divBdr>
            <w:top w:val="none" w:sz="0" w:space="0" w:color="auto"/>
            <w:left w:val="none" w:sz="0" w:space="0" w:color="auto"/>
            <w:bottom w:val="none" w:sz="0" w:space="0" w:color="auto"/>
            <w:right w:val="none" w:sz="0" w:space="0" w:color="auto"/>
          </w:divBdr>
        </w:div>
        <w:div w:id="386992612">
          <w:marLeft w:val="0"/>
          <w:marRight w:val="0"/>
          <w:marTop w:val="0"/>
          <w:marBottom w:val="0"/>
          <w:divBdr>
            <w:top w:val="none" w:sz="0" w:space="0" w:color="auto"/>
            <w:left w:val="none" w:sz="0" w:space="0" w:color="auto"/>
            <w:bottom w:val="none" w:sz="0" w:space="0" w:color="auto"/>
            <w:right w:val="none" w:sz="0" w:space="0" w:color="auto"/>
          </w:divBdr>
        </w:div>
        <w:div w:id="108817853">
          <w:marLeft w:val="0"/>
          <w:marRight w:val="0"/>
          <w:marTop w:val="0"/>
          <w:marBottom w:val="0"/>
          <w:divBdr>
            <w:top w:val="none" w:sz="0" w:space="0" w:color="auto"/>
            <w:left w:val="none" w:sz="0" w:space="0" w:color="auto"/>
            <w:bottom w:val="none" w:sz="0" w:space="0" w:color="auto"/>
            <w:right w:val="none" w:sz="0" w:space="0" w:color="auto"/>
          </w:divBdr>
        </w:div>
        <w:div w:id="292029454">
          <w:marLeft w:val="0"/>
          <w:marRight w:val="0"/>
          <w:marTop w:val="0"/>
          <w:marBottom w:val="0"/>
          <w:divBdr>
            <w:top w:val="none" w:sz="0" w:space="0" w:color="auto"/>
            <w:left w:val="none" w:sz="0" w:space="0" w:color="auto"/>
            <w:bottom w:val="none" w:sz="0" w:space="0" w:color="auto"/>
            <w:right w:val="none" w:sz="0" w:space="0" w:color="auto"/>
          </w:divBdr>
        </w:div>
        <w:div w:id="347105815">
          <w:marLeft w:val="0"/>
          <w:marRight w:val="0"/>
          <w:marTop w:val="0"/>
          <w:marBottom w:val="0"/>
          <w:divBdr>
            <w:top w:val="none" w:sz="0" w:space="0" w:color="auto"/>
            <w:left w:val="none" w:sz="0" w:space="0" w:color="auto"/>
            <w:bottom w:val="none" w:sz="0" w:space="0" w:color="auto"/>
            <w:right w:val="none" w:sz="0" w:space="0" w:color="auto"/>
          </w:divBdr>
        </w:div>
        <w:div w:id="599139412">
          <w:marLeft w:val="0"/>
          <w:marRight w:val="0"/>
          <w:marTop w:val="0"/>
          <w:marBottom w:val="0"/>
          <w:divBdr>
            <w:top w:val="none" w:sz="0" w:space="0" w:color="auto"/>
            <w:left w:val="none" w:sz="0" w:space="0" w:color="auto"/>
            <w:bottom w:val="none" w:sz="0" w:space="0" w:color="auto"/>
            <w:right w:val="none" w:sz="0" w:space="0" w:color="auto"/>
          </w:divBdr>
        </w:div>
        <w:div w:id="1306815867">
          <w:marLeft w:val="0"/>
          <w:marRight w:val="0"/>
          <w:marTop w:val="0"/>
          <w:marBottom w:val="0"/>
          <w:divBdr>
            <w:top w:val="none" w:sz="0" w:space="0" w:color="auto"/>
            <w:left w:val="none" w:sz="0" w:space="0" w:color="auto"/>
            <w:bottom w:val="none" w:sz="0" w:space="0" w:color="auto"/>
            <w:right w:val="none" w:sz="0" w:space="0" w:color="auto"/>
          </w:divBdr>
        </w:div>
        <w:div w:id="611791055">
          <w:marLeft w:val="0"/>
          <w:marRight w:val="0"/>
          <w:marTop w:val="0"/>
          <w:marBottom w:val="0"/>
          <w:divBdr>
            <w:top w:val="none" w:sz="0" w:space="0" w:color="auto"/>
            <w:left w:val="none" w:sz="0" w:space="0" w:color="auto"/>
            <w:bottom w:val="none" w:sz="0" w:space="0" w:color="auto"/>
            <w:right w:val="none" w:sz="0" w:space="0" w:color="auto"/>
          </w:divBdr>
        </w:div>
        <w:div w:id="509835227">
          <w:marLeft w:val="0"/>
          <w:marRight w:val="0"/>
          <w:marTop w:val="0"/>
          <w:marBottom w:val="0"/>
          <w:divBdr>
            <w:top w:val="none" w:sz="0" w:space="0" w:color="auto"/>
            <w:left w:val="none" w:sz="0" w:space="0" w:color="auto"/>
            <w:bottom w:val="none" w:sz="0" w:space="0" w:color="auto"/>
            <w:right w:val="none" w:sz="0" w:space="0" w:color="auto"/>
          </w:divBdr>
        </w:div>
        <w:div w:id="1232960980">
          <w:marLeft w:val="0"/>
          <w:marRight w:val="0"/>
          <w:marTop w:val="0"/>
          <w:marBottom w:val="0"/>
          <w:divBdr>
            <w:top w:val="none" w:sz="0" w:space="0" w:color="auto"/>
            <w:left w:val="none" w:sz="0" w:space="0" w:color="auto"/>
            <w:bottom w:val="none" w:sz="0" w:space="0" w:color="auto"/>
            <w:right w:val="none" w:sz="0" w:space="0" w:color="auto"/>
          </w:divBdr>
        </w:div>
        <w:div w:id="1473064333">
          <w:marLeft w:val="0"/>
          <w:marRight w:val="0"/>
          <w:marTop w:val="0"/>
          <w:marBottom w:val="0"/>
          <w:divBdr>
            <w:top w:val="none" w:sz="0" w:space="0" w:color="auto"/>
            <w:left w:val="none" w:sz="0" w:space="0" w:color="auto"/>
            <w:bottom w:val="none" w:sz="0" w:space="0" w:color="auto"/>
            <w:right w:val="none" w:sz="0" w:space="0" w:color="auto"/>
          </w:divBdr>
        </w:div>
        <w:div w:id="323776490">
          <w:marLeft w:val="0"/>
          <w:marRight w:val="0"/>
          <w:marTop w:val="0"/>
          <w:marBottom w:val="0"/>
          <w:divBdr>
            <w:top w:val="none" w:sz="0" w:space="0" w:color="auto"/>
            <w:left w:val="none" w:sz="0" w:space="0" w:color="auto"/>
            <w:bottom w:val="none" w:sz="0" w:space="0" w:color="auto"/>
            <w:right w:val="none" w:sz="0" w:space="0" w:color="auto"/>
          </w:divBdr>
        </w:div>
        <w:div w:id="389697262">
          <w:marLeft w:val="0"/>
          <w:marRight w:val="0"/>
          <w:marTop w:val="0"/>
          <w:marBottom w:val="0"/>
          <w:divBdr>
            <w:top w:val="none" w:sz="0" w:space="0" w:color="auto"/>
            <w:left w:val="none" w:sz="0" w:space="0" w:color="auto"/>
            <w:bottom w:val="none" w:sz="0" w:space="0" w:color="auto"/>
            <w:right w:val="none" w:sz="0" w:space="0" w:color="auto"/>
          </w:divBdr>
        </w:div>
        <w:div w:id="438262493">
          <w:marLeft w:val="0"/>
          <w:marRight w:val="0"/>
          <w:marTop w:val="0"/>
          <w:marBottom w:val="0"/>
          <w:divBdr>
            <w:top w:val="none" w:sz="0" w:space="0" w:color="auto"/>
            <w:left w:val="none" w:sz="0" w:space="0" w:color="auto"/>
            <w:bottom w:val="none" w:sz="0" w:space="0" w:color="auto"/>
            <w:right w:val="none" w:sz="0" w:space="0" w:color="auto"/>
          </w:divBdr>
        </w:div>
      </w:divsChild>
    </w:div>
    <w:div w:id="1883663630">
      <w:bodyDiv w:val="1"/>
      <w:marLeft w:val="0"/>
      <w:marRight w:val="0"/>
      <w:marTop w:val="0"/>
      <w:marBottom w:val="0"/>
      <w:divBdr>
        <w:top w:val="none" w:sz="0" w:space="0" w:color="auto"/>
        <w:left w:val="none" w:sz="0" w:space="0" w:color="auto"/>
        <w:bottom w:val="none" w:sz="0" w:space="0" w:color="auto"/>
        <w:right w:val="none" w:sz="0" w:space="0" w:color="auto"/>
      </w:divBdr>
      <w:divsChild>
        <w:div w:id="640885429">
          <w:marLeft w:val="1995"/>
          <w:marRight w:val="0"/>
          <w:marTop w:val="1470"/>
          <w:marBottom w:val="2760"/>
          <w:divBdr>
            <w:top w:val="none" w:sz="0" w:space="0" w:color="auto"/>
            <w:left w:val="none" w:sz="0" w:space="0" w:color="auto"/>
            <w:bottom w:val="none" w:sz="0" w:space="0" w:color="auto"/>
            <w:right w:val="none" w:sz="0" w:space="0" w:color="auto"/>
          </w:divBdr>
        </w:div>
        <w:div w:id="317266637">
          <w:marLeft w:val="1440"/>
          <w:marRight w:val="0"/>
          <w:marTop w:val="5325"/>
          <w:marBottom w:val="6495"/>
          <w:divBdr>
            <w:top w:val="none" w:sz="0" w:space="0" w:color="auto"/>
            <w:left w:val="none" w:sz="0" w:space="0" w:color="auto"/>
            <w:bottom w:val="none" w:sz="0" w:space="0" w:color="auto"/>
            <w:right w:val="none" w:sz="0" w:space="0" w:color="auto"/>
          </w:divBdr>
        </w:div>
        <w:div w:id="745496380">
          <w:marLeft w:val="1440"/>
          <w:marRight w:val="0"/>
          <w:marTop w:val="4470"/>
          <w:marBottom w:val="5100"/>
          <w:divBdr>
            <w:top w:val="none" w:sz="0" w:space="0" w:color="auto"/>
            <w:left w:val="none" w:sz="0" w:space="0" w:color="auto"/>
            <w:bottom w:val="none" w:sz="0" w:space="0" w:color="auto"/>
            <w:right w:val="none" w:sz="0" w:space="0" w:color="auto"/>
          </w:divBdr>
        </w:div>
        <w:div w:id="372268664">
          <w:marLeft w:val="1440"/>
          <w:marRight w:val="0"/>
          <w:marTop w:val="3765"/>
          <w:marBottom w:val="2955"/>
          <w:divBdr>
            <w:top w:val="none" w:sz="0" w:space="0" w:color="auto"/>
            <w:left w:val="none" w:sz="0" w:space="0" w:color="auto"/>
            <w:bottom w:val="none" w:sz="0" w:space="0" w:color="auto"/>
            <w:right w:val="none" w:sz="0" w:space="0" w:color="auto"/>
          </w:divBdr>
        </w:div>
        <w:div w:id="1214392103">
          <w:marLeft w:val="1440"/>
          <w:marRight w:val="0"/>
          <w:marTop w:val="4710"/>
          <w:marBottom w:val="5745"/>
          <w:divBdr>
            <w:top w:val="none" w:sz="0" w:space="0" w:color="auto"/>
            <w:left w:val="none" w:sz="0" w:space="0" w:color="auto"/>
            <w:bottom w:val="none" w:sz="0" w:space="0" w:color="auto"/>
            <w:right w:val="none" w:sz="0" w:space="0" w:color="auto"/>
          </w:divBdr>
        </w:div>
        <w:div w:id="162673603">
          <w:marLeft w:val="1440"/>
          <w:marRight w:val="0"/>
          <w:marTop w:val="1785"/>
          <w:marBottom w:val="1830"/>
          <w:divBdr>
            <w:top w:val="none" w:sz="0" w:space="0" w:color="auto"/>
            <w:left w:val="none" w:sz="0" w:space="0" w:color="auto"/>
            <w:bottom w:val="none" w:sz="0" w:space="0" w:color="auto"/>
            <w:right w:val="none" w:sz="0" w:space="0" w:color="auto"/>
          </w:divBdr>
        </w:div>
        <w:div w:id="1529642375">
          <w:marLeft w:val="1290"/>
          <w:marRight w:val="0"/>
          <w:marTop w:val="2655"/>
          <w:marBottom w:val="1800"/>
          <w:divBdr>
            <w:top w:val="none" w:sz="0" w:space="0" w:color="auto"/>
            <w:left w:val="none" w:sz="0" w:space="0" w:color="auto"/>
            <w:bottom w:val="none" w:sz="0" w:space="0" w:color="auto"/>
            <w:right w:val="none" w:sz="0" w:space="0" w:color="auto"/>
          </w:divBdr>
        </w:div>
        <w:div w:id="1244874289">
          <w:marLeft w:val="1290"/>
          <w:marRight w:val="0"/>
          <w:marTop w:val="1815"/>
          <w:marBottom w:val="1770"/>
          <w:divBdr>
            <w:top w:val="none" w:sz="0" w:space="0" w:color="auto"/>
            <w:left w:val="none" w:sz="0" w:space="0" w:color="auto"/>
            <w:bottom w:val="none" w:sz="0" w:space="0" w:color="auto"/>
            <w:right w:val="none" w:sz="0" w:space="0" w:color="auto"/>
          </w:divBdr>
        </w:div>
        <w:div w:id="2024237362">
          <w:marLeft w:val="1290"/>
          <w:marRight w:val="0"/>
          <w:marTop w:val="1815"/>
          <w:marBottom w:val="1980"/>
          <w:divBdr>
            <w:top w:val="none" w:sz="0" w:space="0" w:color="auto"/>
            <w:left w:val="none" w:sz="0" w:space="0" w:color="auto"/>
            <w:bottom w:val="none" w:sz="0" w:space="0" w:color="auto"/>
            <w:right w:val="none" w:sz="0" w:space="0" w:color="auto"/>
          </w:divBdr>
          <w:divsChild>
            <w:div w:id="1841004092">
              <w:marLeft w:val="0"/>
              <w:marRight w:val="0"/>
              <w:marTop w:val="0"/>
              <w:marBottom w:val="0"/>
              <w:divBdr>
                <w:top w:val="none" w:sz="0" w:space="0" w:color="auto"/>
                <w:left w:val="none" w:sz="0" w:space="0" w:color="auto"/>
                <w:bottom w:val="none" w:sz="0" w:space="0" w:color="auto"/>
                <w:right w:val="none" w:sz="0" w:space="0" w:color="auto"/>
              </w:divBdr>
            </w:div>
          </w:divsChild>
        </w:div>
        <w:div w:id="1007946554">
          <w:marLeft w:val="1440"/>
          <w:marRight w:val="0"/>
          <w:marTop w:val="1740"/>
          <w:marBottom w:val="11940"/>
          <w:divBdr>
            <w:top w:val="none" w:sz="0" w:space="0" w:color="auto"/>
            <w:left w:val="none" w:sz="0" w:space="0" w:color="auto"/>
            <w:bottom w:val="none" w:sz="0" w:space="0" w:color="auto"/>
            <w:right w:val="none" w:sz="0" w:space="0" w:color="auto"/>
          </w:divBdr>
        </w:div>
        <w:div w:id="984696920">
          <w:marLeft w:val="1440"/>
          <w:marRight w:val="0"/>
          <w:marTop w:val="2655"/>
          <w:marBottom w:val="6555"/>
          <w:divBdr>
            <w:top w:val="none" w:sz="0" w:space="0" w:color="auto"/>
            <w:left w:val="none" w:sz="0" w:space="0" w:color="auto"/>
            <w:bottom w:val="none" w:sz="0" w:space="0" w:color="auto"/>
            <w:right w:val="none" w:sz="0" w:space="0" w:color="auto"/>
          </w:divBdr>
        </w:div>
        <w:div w:id="850218161">
          <w:marLeft w:val="1440"/>
          <w:marRight w:val="0"/>
          <w:marTop w:val="2385"/>
          <w:marBottom w:val="2250"/>
          <w:divBdr>
            <w:top w:val="none" w:sz="0" w:space="0" w:color="auto"/>
            <w:left w:val="none" w:sz="0" w:space="0" w:color="auto"/>
            <w:bottom w:val="none" w:sz="0" w:space="0" w:color="auto"/>
            <w:right w:val="none" w:sz="0" w:space="0" w:color="auto"/>
          </w:divBdr>
          <w:divsChild>
            <w:div w:id="74859970">
              <w:marLeft w:val="0"/>
              <w:marRight w:val="0"/>
              <w:marTop w:val="0"/>
              <w:marBottom w:val="0"/>
              <w:divBdr>
                <w:top w:val="none" w:sz="0" w:space="0" w:color="auto"/>
                <w:left w:val="none" w:sz="0" w:space="0" w:color="auto"/>
                <w:bottom w:val="none" w:sz="0" w:space="0" w:color="auto"/>
                <w:right w:val="none" w:sz="0" w:space="0" w:color="auto"/>
              </w:divBdr>
            </w:div>
          </w:divsChild>
        </w:div>
        <w:div w:id="435951917">
          <w:marLeft w:val="1440"/>
          <w:marRight w:val="0"/>
          <w:marTop w:val="1815"/>
          <w:marBottom w:val="3105"/>
          <w:divBdr>
            <w:top w:val="none" w:sz="0" w:space="0" w:color="auto"/>
            <w:left w:val="none" w:sz="0" w:space="0" w:color="auto"/>
            <w:bottom w:val="none" w:sz="0" w:space="0" w:color="auto"/>
            <w:right w:val="none" w:sz="0" w:space="0" w:color="auto"/>
          </w:divBdr>
        </w:div>
      </w:divsChild>
    </w:div>
    <w:div w:id="2140488197">
      <w:bodyDiv w:val="1"/>
      <w:marLeft w:val="0"/>
      <w:marRight w:val="0"/>
      <w:marTop w:val="0"/>
      <w:marBottom w:val="0"/>
      <w:divBdr>
        <w:top w:val="none" w:sz="0" w:space="0" w:color="auto"/>
        <w:left w:val="none" w:sz="0" w:space="0" w:color="auto"/>
        <w:bottom w:val="none" w:sz="0" w:space="0" w:color="auto"/>
        <w:right w:val="none" w:sz="0" w:space="0" w:color="auto"/>
      </w:divBdr>
      <w:divsChild>
        <w:div w:id="466976404">
          <w:marLeft w:val="0"/>
          <w:marRight w:val="0"/>
          <w:marTop w:val="0"/>
          <w:marBottom w:val="0"/>
          <w:divBdr>
            <w:top w:val="none" w:sz="0" w:space="0" w:color="auto"/>
            <w:left w:val="none" w:sz="0" w:space="0" w:color="auto"/>
            <w:bottom w:val="none" w:sz="0" w:space="0" w:color="auto"/>
            <w:right w:val="none" w:sz="0" w:space="0" w:color="auto"/>
          </w:divBdr>
        </w:div>
        <w:div w:id="778792772">
          <w:marLeft w:val="0"/>
          <w:marRight w:val="0"/>
          <w:marTop w:val="0"/>
          <w:marBottom w:val="0"/>
          <w:divBdr>
            <w:top w:val="none" w:sz="0" w:space="0" w:color="auto"/>
            <w:left w:val="none" w:sz="0" w:space="0" w:color="auto"/>
            <w:bottom w:val="none" w:sz="0" w:space="0" w:color="auto"/>
            <w:right w:val="none" w:sz="0" w:space="0" w:color="auto"/>
          </w:divBdr>
        </w:div>
        <w:div w:id="500580840">
          <w:marLeft w:val="0"/>
          <w:marRight w:val="0"/>
          <w:marTop w:val="0"/>
          <w:marBottom w:val="0"/>
          <w:divBdr>
            <w:top w:val="none" w:sz="0" w:space="0" w:color="auto"/>
            <w:left w:val="none" w:sz="0" w:space="0" w:color="auto"/>
            <w:bottom w:val="none" w:sz="0" w:space="0" w:color="auto"/>
            <w:right w:val="none" w:sz="0" w:space="0" w:color="auto"/>
          </w:divBdr>
        </w:div>
        <w:div w:id="1958681971">
          <w:marLeft w:val="0"/>
          <w:marRight w:val="0"/>
          <w:marTop w:val="0"/>
          <w:marBottom w:val="0"/>
          <w:divBdr>
            <w:top w:val="none" w:sz="0" w:space="0" w:color="auto"/>
            <w:left w:val="none" w:sz="0" w:space="0" w:color="auto"/>
            <w:bottom w:val="none" w:sz="0" w:space="0" w:color="auto"/>
            <w:right w:val="none" w:sz="0" w:space="0" w:color="auto"/>
          </w:divBdr>
        </w:div>
        <w:div w:id="1148126991">
          <w:marLeft w:val="0"/>
          <w:marRight w:val="0"/>
          <w:marTop w:val="0"/>
          <w:marBottom w:val="0"/>
          <w:divBdr>
            <w:top w:val="none" w:sz="0" w:space="0" w:color="auto"/>
            <w:left w:val="none" w:sz="0" w:space="0" w:color="auto"/>
            <w:bottom w:val="none" w:sz="0" w:space="0" w:color="auto"/>
            <w:right w:val="none" w:sz="0" w:space="0" w:color="auto"/>
          </w:divBdr>
        </w:div>
        <w:div w:id="1247568298">
          <w:marLeft w:val="0"/>
          <w:marRight w:val="0"/>
          <w:marTop w:val="0"/>
          <w:marBottom w:val="0"/>
          <w:divBdr>
            <w:top w:val="none" w:sz="0" w:space="0" w:color="auto"/>
            <w:left w:val="none" w:sz="0" w:space="0" w:color="auto"/>
            <w:bottom w:val="none" w:sz="0" w:space="0" w:color="auto"/>
            <w:right w:val="none" w:sz="0" w:space="0" w:color="auto"/>
          </w:divBdr>
        </w:div>
        <w:div w:id="1761757152">
          <w:marLeft w:val="0"/>
          <w:marRight w:val="0"/>
          <w:marTop w:val="0"/>
          <w:marBottom w:val="0"/>
          <w:divBdr>
            <w:top w:val="none" w:sz="0" w:space="0" w:color="auto"/>
            <w:left w:val="none" w:sz="0" w:space="0" w:color="auto"/>
            <w:bottom w:val="none" w:sz="0" w:space="0" w:color="auto"/>
            <w:right w:val="none" w:sz="0" w:space="0" w:color="auto"/>
          </w:divBdr>
        </w:div>
        <w:div w:id="2015064977">
          <w:marLeft w:val="0"/>
          <w:marRight w:val="0"/>
          <w:marTop w:val="0"/>
          <w:marBottom w:val="0"/>
          <w:divBdr>
            <w:top w:val="none" w:sz="0" w:space="0" w:color="auto"/>
            <w:left w:val="none" w:sz="0" w:space="0" w:color="auto"/>
            <w:bottom w:val="none" w:sz="0" w:space="0" w:color="auto"/>
            <w:right w:val="none" w:sz="0" w:space="0" w:color="auto"/>
          </w:divBdr>
        </w:div>
        <w:div w:id="751126831">
          <w:marLeft w:val="0"/>
          <w:marRight w:val="0"/>
          <w:marTop w:val="0"/>
          <w:marBottom w:val="0"/>
          <w:divBdr>
            <w:top w:val="none" w:sz="0" w:space="0" w:color="auto"/>
            <w:left w:val="none" w:sz="0" w:space="0" w:color="auto"/>
            <w:bottom w:val="none" w:sz="0" w:space="0" w:color="auto"/>
            <w:right w:val="none" w:sz="0" w:space="0" w:color="auto"/>
          </w:divBdr>
        </w:div>
        <w:div w:id="688331040">
          <w:marLeft w:val="0"/>
          <w:marRight w:val="0"/>
          <w:marTop w:val="0"/>
          <w:marBottom w:val="0"/>
          <w:divBdr>
            <w:top w:val="none" w:sz="0" w:space="0" w:color="auto"/>
            <w:left w:val="none" w:sz="0" w:space="0" w:color="auto"/>
            <w:bottom w:val="none" w:sz="0" w:space="0" w:color="auto"/>
            <w:right w:val="none" w:sz="0" w:space="0" w:color="auto"/>
          </w:divBdr>
        </w:div>
        <w:div w:id="2096440209">
          <w:marLeft w:val="0"/>
          <w:marRight w:val="0"/>
          <w:marTop w:val="0"/>
          <w:marBottom w:val="0"/>
          <w:divBdr>
            <w:top w:val="none" w:sz="0" w:space="0" w:color="auto"/>
            <w:left w:val="none" w:sz="0" w:space="0" w:color="auto"/>
            <w:bottom w:val="none" w:sz="0" w:space="0" w:color="auto"/>
            <w:right w:val="none" w:sz="0" w:space="0" w:color="auto"/>
          </w:divBdr>
        </w:div>
        <w:div w:id="364067366">
          <w:marLeft w:val="0"/>
          <w:marRight w:val="0"/>
          <w:marTop w:val="0"/>
          <w:marBottom w:val="0"/>
          <w:divBdr>
            <w:top w:val="none" w:sz="0" w:space="0" w:color="auto"/>
            <w:left w:val="none" w:sz="0" w:space="0" w:color="auto"/>
            <w:bottom w:val="none" w:sz="0" w:space="0" w:color="auto"/>
            <w:right w:val="none" w:sz="0" w:space="0" w:color="auto"/>
          </w:divBdr>
        </w:div>
        <w:div w:id="1310742075">
          <w:marLeft w:val="0"/>
          <w:marRight w:val="0"/>
          <w:marTop w:val="0"/>
          <w:marBottom w:val="0"/>
          <w:divBdr>
            <w:top w:val="none" w:sz="0" w:space="0" w:color="auto"/>
            <w:left w:val="none" w:sz="0" w:space="0" w:color="auto"/>
            <w:bottom w:val="none" w:sz="0" w:space="0" w:color="auto"/>
            <w:right w:val="none" w:sz="0" w:space="0" w:color="auto"/>
          </w:divBdr>
        </w:div>
        <w:div w:id="910654008">
          <w:marLeft w:val="0"/>
          <w:marRight w:val="0"/>
          <w:marTop w:val="0"/>
          <w:marBottom w:val="0"/>
          <w:divBdr>
            <w:top w:val="none" w:sz="0" w:space="0" w:color="auto"/>
            <w:left w:val="none" w:sz="0" w:space="0" w:color="auto"/>
            <w:bottom w:val="none" w:sz="0" w:space="0" w:color="auto"/>
            <w:right w:val="none" w:sz="0" w:space="0" w:color="auto"/>
          </w:divBdr>
        </w:div>
        <w:div w:id="1777484595">
          <w:marLeft w:val="0"/>
          <w:marRight w:val="0"/>
          <w:marTop w:val="0"/>
          <w:marBottom w:val="0"/>
          <w:divBdr>
            <w:top w:val="none" w:sz="0" w:space="0" w:color="auto"/>
            <w:left w:val="none" w:sz="0" w:space="0" w:color="auto"/>
            <w:bottom w:val="none" w:sz="0" w:space="0" w:color="auto"/>
            <w:right w:val="none" w:sz="0" w:space="0" w:color="auto"/>
          </w:divBdr>
        </w:div>
        <w:div w:id="145627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si.edu/in-notes/iana/assignments/enterprise-number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582D4-932D-45CF-A9CA-2AD16F2B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6175</Words>
  <Characters>35204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Aricent Technolgies</Company>
  <LinksUpToDate>false</LinksUpToDate>
  <CharactersWithSpaces>41297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Arindam</dc:creator>
  <cp:lastModifiedBy>Akshay Jain</cp:lastModifiedBy>
  <cp:revision>11</cp:revision>
  <cp:lastPrinted>2015-04-02T12:34:00Z</cp:lastPrinted>
  <dcterms:created xsi:type="dcterms:W3CDTF">2015-04-02T12:24:00Z</dcterms:created>
  <dcterms:modified xsi:type="dcterms:W3CDTF">2015-04-02T12:34:00Z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-2079928201</vt:i4>
  </property>
  <property fmtid="{D5CDD505-2E9C-101B-9397-08002B2CF9AE}" pid="3" name="_NewReviewCycle">
    <vt:lpwstr/>
  </property>
  <property fmtid="{D5CDD505-2E9C-101B-9397-08002B2CF9AE}" pid="4" name="_EmailSubject">
    <vt:lpwstr>Completed Project Report</vt:lpwstr>
  </property>
  <property fmtid="{D5CDD505-2E9C-101B-9397-08002B2CF9AE}" pid="5" name="_AuthorEmail">
    <vt:lpwstr>sarthak.roy@aricent.com</vt:lpwstr>
  </property>
  <property fmtid="{D5CDD505-2E9C-101B-9397-08002B2CF9AE}" pid="6" name="_AuthorEmailDisplayName">
    <vt:lpwstr>Sarthak Roy</vt:lpwstr>
  </property>
  <property fmtid="{D5CDD505-2E9C-101B-9397-08002B2CF9AE}" pid="7" name="_PreviousAdHocReviewCycleID">
    <vt:i4>732175419</vt:i4>
  </property>
  <property fmtid="{D5CDD505-2E9C-101B-9397-08002B2CF9AE}" pid="8" name="_ReviewingToolsShownOnce">
    <vt:lpwstr/>
  </property>
</Properties>
</file>